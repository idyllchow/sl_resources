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3" w:after="163" w:line="1000" w:lineRule="atLeast"/>
        <w:ind w:firstLine="0" w:firstLineChars="0"/>
        <w:rPr>
          <w:rFonts w:ascii="宋体" w:hAnsi="宋体"/>
          <w:spacing w:val="32"/>
          <w:w w:val="90"/>
          <w:sz w:val="52"/>
        </w:rPr>
      </w:pPr>
      <w:bookmarkStart w:id="0" w:name="_Toc470098059"/>
      <w:bookmarkStart w:id="1" w:name="_Toc470097903"/>
    </w:p>
    <w:p>
      <w:pPr>
        <w:spacing w:before="163" w:after="163" w:line="1000" w:lineRule="atLeast"/>
        <w:ind w:firstLine="0" w:firstLineChars="0"/>
        <w:jc w:val="center"/>
        <w:rPr>
          <w:rFonts w:ascii="宋体" w:hAnsi="宋体"/>
          <w:spacing w:val="32"/>
          <w:w w:val="90"/>
          <w:sz w:val="52"/>
        </w:rPr>
      </w:pPr>
      <w:r>
        <w:rPr>
          <w:rFonts w:hint="eastAsia" w:ascii="宋体" w:hAnsi="宋体"/>
          <w:spacing w:val="32"/>
          <w:w w:val="90"/>
          <w:sz w:val="52"/>
        </w:rPr>
        <w:t>实地集团主数据系统</w:t>
      </w:r>
    </w:p>
    <w:p>
      <w:pPr>
        <w:spacing w:before="163" w:after="163" w:line="1000" w:lineRule="atLeast"/>
        <w:ind w:firstLine="0" w:firstLineChars="0"/>
        <w:jc w:val="center"/>
        <w:rPr>
          <w:rFonts w:ascii="宋体" w:hAnsi="宋体"/>
          <w:spacing w:val="32"/>
          <w:w w:val="90"/>
          <w:sz w:val="52"/>
        </w:rPr>
      </w:pPr>
      <w:r>
        <w:rPr>
          <w:rFonts w:hint="eastAsia" w:ascii="宋体" w:hAnsi="宋体"/>
          <w:spacing w:val="32"/>
          <w:w w:val="90"/>
          <w:sz w:val="52"/>
        </w:rPr>
        <w:t>技术规范</w:t>
      </w:r>
    </w:p>
    <w:p>
      <w:pPr>
        <w:spacing w:before="163" w:after="163" w:line="1000" w:lineRule="atLeast"/>
        <w:ind w:firstLine="0" w:firstLineChars="0"/>
        <w:jc w:val="center"/>
        <w:rPr>
          <w:rFonts w:ascii="宋体" w:hAnsi="宋体"/>
          <w:spacing w:val="32"/>
          <w:w w:val="90"/>
          <w:sz w:val="32"/>
          <w:szCs w:val="32"/>
        </w:rPr>
      </w:pPr>
      <w:r>
        <w:rPr>
          <w:rFonts w:hint="eastAsia" w:ascii="宋体" w:hAnsi="宋体"/>
          <w:spacing w:val="32"/>
          <w:w w:val="90"/>
          <w:sz w:val="32"/>
          <w:szCs w:val="32"/>
        </w:rPr>
        <w:t>（版本：1.</w:t>
      </w:r>
      <w:r>
        <w:rPr>
          <w:rFonts w:hint="eastAsia" w:ascii="宋体" w:hAnsi="宋体"/>
          <w:spacing w:val="32"/>
          <w:w w:val="90"/>
          <w:sz w:val="32"/>
          <w:szCs w:val="32"/>
          <w:lang w:val="en-US" w:eastAsia="zh-CN"/>
        </w:rPr>
        <w:t>3</w:t>
      </w:r>
      <w:r>
        <w:rPr>
          <w:rFonts w:hint="eastAsia" w:ascii="宋体" w:hAnsi="宋体"/>
          <w:spacing w:val="32"/>
          <w:w w:val="90"/>
          <w:sz w:val="32"/>
          <w:szCs w:val="32"/>
        </w:rPr>
        <w:t>）</w:t>
      </w:r>
    </w:p>
    <w:p>
      <w:pPr>
        <w:spacing w:before="3260" w:beforeLines="1000" w:after="163"/>
        <w:ind w:firstLine="640"/>
        <w:jc w:val="center"/>
        <w:rPr>
          <w:rFonts w:ascii="宋体" w:hAnsi="宋体"/>
          <w:sz w:val="32"/>
        </w:rPr>
      </w:pPr>
    </w:p>
    <w:p>
      <w:pPr>
        <w:spacing w:before="163" w:after="163"/>
        <w:ind w:firstLine="5760" w:firstLineChars="1800"/>
        <w:rPr>
          <w:rFonts w:ascii="宋体" w:hAnsi="宋体"/>
          <w:sz w:val="32"/>
        </w:rPr>
      </w:pPr>
    </w:p>
    <w:p>
      <w:pPr>
        <w:spacing w:before="163" w:after="163"/>
        <w:ind w:firstLine="5760" w:firstLineChars="1800"/>
        <w:rPr>
          <w:rFonts w:ascii="宋体" w:hAnsi="宋体"/>
          <w:sz w:val="32"/>
        </w:rPr>
      </w:pPr>
    </w:p>
    <w:p>
      <w:pPr>
        <w:spacing w:before="163" w:after="163"/>
        <w:ind w:firstLine="5760" w:firstLineChars="1800"/>
        <w:rPr>
          <w:rFonts w:ascii="宋体" w:hAnsi="宋体"/>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titlePg/>
          <w:docGrid w:type="linesAndChars" w:linePitch="326" w:charSpace="0"/>
        </w:sectPr>
      </w:pPr>
      <w:r>
        <w:rPr>
          <w:rFonts w:hint="eastAsia" w:ascii="宋体" w:hAnsi="宋体"/>
          <w:sz w:val="32"/>
        </w:rPr>
        <w:t>20</w:t>
      </w:r>
      <w:r>
        <w:rPr>
          <w:rFonts w:hint="eastAsia" w:ascii="宋体" w:hAnsi="宋体"/>
          <w:sz w:val="32"/>
          <w:lang w:val="en-US" w:eastAsia="zh-CN"/>
        </w:rPr>
        <w:t>20</w:t>
      </w:r>
      <w:r>
        <w:rPr>
          <w:rFonts w:hint="eastAsia" w:ascii="宋体" w:hAnsi="宋体"/>
          <w:sz w:val="32"/>
        </w:rPr>
        <w:t>年</w:t>
      </w:r>
      <w:r>
        <w:rPr>
          <w:rFonts w:hint="eastAsia" w:ascii="宋体" w:hAnsi="宋体"/>
          <w:sz w:val="32"/>
          <w:lang w:val="en-US" w:eastAsia="zh-CN"/>
        </w:rPr>
        <w:t>5</w:t>
      </w:r>
      <w:bookmarkStart w:id="170" w:name="_GoBack"/>
      <w:bookmarkEnd w:id="170"/>
      <w:r>
        <w:rPr>
          <w:rFonts w:ascii="宋体" w:hAnsi="宋体"/>
          <w:sz w:val="32"/>
        </w:rPr>
        <w:t>月</w:t>
      </w:r>
    </w:p>
    <w:bookmarkEnd w:id="0"/>
    <w:bookmarkEnd w:id="1"/>
    <w:sdt>
      <w:sdtPr>
        <w:rPr>
          <w:rFonts w:ascii="Times New Roman" w:hAnsi="Times New Roman" w:eastAsia="宋体" w:cs="Times New Roman"/>
          <w:color w:val="auto"/>
          <w:kern w:val="2"/>
          <w:sz w:val="24"/>
          <w:szCs w:val="22"/>
          <w:lang w:val="zh-CN"/>
        </w:rPr>
        <w:id w:val="1656884817"/>
        <w:docPartObj>
          <w:docPartGallery w:val="Table of Contents"/>
          <w:docPartUnique/>
        </w:docPartObj>
      </w:sdtPr>
      <w:sdtEndPr>
        <w:rPr>
          <w:rFonts w:ascii="Times New Roman" w:hAnsi="Times New Roman" w:eastAsia="宋体" w:cs="Times New Roman"/>
          <w:bCs/>
          <w:color w:val="auto"/>
          <w:kern w:val="2"/>
          <w:sz w:val="24"/>
          <w:szCs w:val="22"/>
          <w:lang w:val="zh-CN"/>
        </w:rPr>
      </w:sdtEndPr>
      <w:sdtContent>
        <w:p>
          <w:pPr>
            <w:pStyle w:val="97"/>
            <w:spacing w:before="120" w:after="120" w:line="240" w:lineRule="auto"/>
            <w:ind w:firstLine="480"/>
            <w:jc w:val="center"/>
            <w:rPr>
              <w:b/>
            </w:rPr>
          </w:pPr>
          <w:bookmarkStart w:id="2" w:name="_Toc470098061"/>
          <w:bookmarkStart w:id="3" w:name="_Toc470097905"/>
          <w:bookmarkStart w:id="4" w:name="_Toc520104360"/>
          <w:r>
            <w:rPr>
              <w:b/>
              <w:lang w:val="zh-CN"/>
            </w:rPr>
            <w:t>目录</w:t>
          </w:r>
        </w:p>
        <w:p>
          <w:pPr>
            <w:pStyle w:val="23"/>
            <w:tabs>
              <w:tab w:val="left" w:pos="960"/>
              <w:tab w:val="right" w:leader="dot" w:pos="8296"/>
            </w:tabs>
            <w:ind w:firstLine="402"/>
            <w:rPr>
              <w:rFonts w:eastAsiaTheme="minorEastAsia" w:cstheme="minorBidi"/>
              <w:b w:val="0"/>
              <w:bCs w:val="0"/>
              <w:caps w:val="0"/>
              <w:sz w:val="21"/>
              <w:szCs w:val="22"/>
            </w:rPr>
          </w:pPr>
          <w:r>
            <w:rPr>
              <w:rFonts w:eastAsia="仿宋" w:cstheme="minorHAnsi"/>
            </w:rPr>
            <w:fldChar w:fldCharType="begin"/>
          </w:r>
          <w:r>
            <w:rPr>
              <w:rFonts w:eastAsia="仿宋" w:cstheme="minorHAnsi"/>
            </w:rPr>
            <w:instrText xml:space="preserve"> </w:instrText>
          </w:r>
          <w:r>
            <w:rPr>
              <w:rFonts w:hint="eastAsia" w:eastAsia="仿宋" w:cstheme="minorHAnsi"/>
            </w:rPr>
            <w:instrText xml:space="preserve">TOC \o "1-3" \h \z \u</w:instrText>
          </w:r>
          <w:r>
            <w:rPr>
              <w:rFonts w:eastAsia="仿宋" w:cstheme="minorHAnsi"/>
            </w:rPr>
            <w:instrText xml:space="preserve"> </w:instrText>
          </w:r>
          <w:r>
            <w:rPr>
              <w:rFonts w:eastAsia="仿宋" w:cstheme="minorHAnsi"/>
            </w:rPr>
            <w:fldChar w:fldCharType="separate"/>
          </w:r>
          <w:r>
            <w:fldChar w:fldCharType="begin"/>
          </w:r>
          <w:r>
            <w:instrText xml:space="preserve"> HYPERLINK \l "_Toc534730124" </w:instrText>
          </w:r>
          <w:r>
            <w:fldChar w:fldCharType="separate"/>
          </w:r>
          <w:r>
            <w:rPr>
              <w:rStyle w:val="38"/>
            </w:rPr>
            <w:t>1.</w:t>
          </w:r>
          <w:r>
            <w:rPr>
              <w:rFonts w:eastAsiaTheme="minorEastAsia" w:cstheme="minorBidi"/>
              <w:b w:val="0"/>
              <w:bCs w:val="0"/>
              <w:caps w:val="0"/>
              <w:sz w:val="21"/>
              <w:szCs w:val="22"/>
            </w:rPr>
            <w:tab/>
          </w:r>
          <w:r>
            <w:rPr>
              <w:rStyle w:val="38"/>
            </w:rPr>
            <w:t>范围</w:t>
          </w:r>
          <w:r>
            <w:tab/>
          </w:r>
          <w:r>
            <w:fldChar w:fldCharType="begin"/>
          </w:r>
          <w:r>
            <w:instrText xml:space="preserve"> PAGEREF _Toc534730124 \h </w:instrText>
          </w:r>
          <w:r>
            <w:fldChar w:fldCharType="separate"/>
          </w:r>
          <w:r>
            <w:t>4</w:t>
          </w:r>
          <w:r>
            <w:fldChar w:fldCharType="end"/>
          </w:r>
          <w:r>
            <w:fldChar w:fldCharType="end"/>
          </w:r>
        </w:p>
        <w:p>
          <w:pPr>
            <w:pStyle w:val="23"/>
            <w:tabs>
              <w:tab w:val="left" w:pos="960"/>
              <w:tab w:val="right" w:leader="dot" w:pos="8296"/>
            </w:tabs>
            <w:ind w:firstLine="402"/>
            <w:rPr>
              <w:rFonts w:eastAsiaTheme="minorEastAsia" w:cstheme="minorBidi"/>
              <w:b w:val="0"/>
              <w:bCs w:val="0"/>
              <w:caps w:val="0"/>
              <w:sz w:val="21"/>
              <w:szCs w:val="22"/>
            </w:rPr>
          </w:pPr>
          <w:r>
            <w:fldChar w:fldCharType="begin"/>
          </w:r>
          <w:r>
            <w:instrText xml:space="preserve"> HYPERLINK \l "_Toc534730125" </w:instrText>
          </w:r>
          <w:r>
            <w:fldChar w:fldCharType="separate"/>
          </w:r>
          <w:r>
            <w:rPr>
              <w:rStyle w:val="38"/>
            </w:rPr>
            <w:t>2.</w:t>
          </w:r>
          <w:r>
            <w:rPr>
              <w:rFonts w:eastAsiaTheme="minorEastAsia" w:cstheme="minorBidi"/>
              <w:b w:val="0"/>
              <w:bCs w:val="0"/>
              <w:caps w:val="0"/>
              <w:sz w:val="21"/>
              <w:szCs w:val="22"/>
            </w:rPr>
            <w:tab/>
          </w:r>
          <w:r>
            <w:rPr>
              <w:rStyle w:val="38"/>
            </w:rPr>
            <w:t>术语和定义</w:t>
          </w:r>
          <w:r>
            <w:tab/>
          </w:r>
          <w:r>
            <w:fldChar w:fldCharType="begin"/>
          </w:r>
          <w:r>
            <w:instrText xml:space="preserve"> PAGEREF _Toc534730125 \h </w:instrText>
          </w:r>
          <w:r>
            <w:fldChar w:fldCharType="separate"/>
          </w:r>
          <w:r>
            <w:t>4</w:t>
          </w:r>
          <w:r>
            <w:fldChar w:fldCharType="end"/>
          </w:r>
          <w:r>
            <w:fldChar w:fldCharType="end"/>
          </w:r>
        </w:p>
        <w:p>
          <w:pPr>
            <w:pStyle w:val="23"/>
            <w:tabs>
              <w:tab w:val="left" w:pos="960"/>
              <w:tab w:val="right" w:leader="dot" w:pos="8296"/>
            </w:tabs>
            <w:ind w:firstLine="402"/>
            <w:rPr>
              <w:rFonts w:eastAsiaTheme="minorEastAsia" w:cstheme="minorBidi"/>
              <w:b w:val="0"/>
              <w:bCs w:val="0"/>
              <w:caps w:val="0"/>
              <w:sz w:val="21"/>
              <w:szCs w:val="22"/>
            </w:rPr>
          </w:pPr>
          <w:r>
            <w:fldChar w:fldCharType="begin"/>
          </w:r>
          <w:r>
            <w:instrText xml:space="preserve"> HYPERLINK \l "_Toc534730126" </w:instrText>
          </w:r>
          <w:r>
            <w:fldChar w:fldCharType="separate"/>
          </w:r>
          <w:r>
            <w:rPr>
              <w:rStyle w:val="38"/>
            </w:rPr>
            <w:t>3.</w:t>
          </w:r>
          <w:r>
            <w:rPr>
              <w:rFonts w:eastAsiaTheme="minorEastAsia" w:cstheme="minorBidi"/>
              <w:b w:val="0"/>
              <w:bCs w:val="0"/>
              <w:caps w:val="0"/>
              <w:sz w:val="21"/>
              <w:szCs w:val="22"/>
            </w:rPr>
            <w:tab/>
          </w:r>
          <w:r>
            <w:rPr>
              <w:rStyle w:val="38"/>
            </w:rPr>
            <w:t>服务交互技术规范</w:t>
          </w:r>
          <w:r>
            <w:tab/>
          </w:r>
          <w:r>
            <w:fldChar w:fldCharType="begin"/>
          </w:r>
          <w:r>
            <w:instrText xml:space="preserve"> PAGEREF _Toc534730126 \h </w:instrText>
          </w:r>
          <w:r>
            <w:fldChar w:fldCharType="separate"/>
          </w:r>
          <w:r>
            <w:t>4</w:t>
          </w:r>
          <w:r>
            <w:fldChar w:fldCharType="end"/>
          </w:r>
          <w:r>
            <w:fldChar w:fldCharType="end"/>
          </w:r>
        </w:p>
        <w:p>
          <w:pPr>
            <w:pStyle w:val="23"/>
            <w:tabs>
              <w:tab w:val="left" w:pos="960"/>
              <w:tab w:val="right" w:leader="dot" w:pos="8296"/>
            </w:tabs>
            <w:ind w:firstLine="402"/>
            <w:rPr>
              <w:rFonts w:eastAsiaTheme="minorEastAsia" w:cstheme="minorBidi"/>
              <w:b w:val="0"/>
              <w:bCs w:val="0"/>
              <w:caps w:val="0"/>
              <w:sz w:val="21"/>
              <w:szCs w:val="22"/>
            </w:rPr>
          </w:pPr>
          <w:r>
            <w:fldChar w:fldCharType="begin"/>
          </w:r>
          <w:r>
            <w:instrText xml:space="preserve"> HYPERLINK \l "_Toc534730127" </w:instrText>
          </w:r>
          <w:r>
            <w:fldChar w:fldCharType="separate"/>
          </w:r>
          <w:r>
            <w:rPr>
              <w:rStyle w:val="38"/>
            </w:rPr>
            <w:t>4.</w:t>
          </w:r>
          <w:r>
            <w:rPr>
              <w:rFonts w:eastAsiaTheme="minorEastAsia" w:cstheme="minorBidi"/>
              <w:b w:val="0"/>
              <w:bCs w:val="0"/>
              <w:caps w:val="0"/>
              <w:sz w:val="21"/>
              <w:szCs w:val="22"/>
            </w:rPr>
            <w:tab/>
          </w:r>
          <w:r>
            <w:rPr>
              <w:rStyle w:val="38"/>
            </w:rPr>
            <w:t>数据传输模式</w:t>
          </w:r>
          <w:r>
            <w:tab/>
          </w:r>
          <w:r>
            <w:fldChar w:fldCharType="begin"/>
          </w:r>
          <w:r>
            <w:instrText xml:space="preserve"> PAGEREF _Toc534730127 \h </w:instrText>
          </w:r>
          <w:r>
            <w:fldChar w:fldCharType="separate"/>
          </w:r>
          <w:r>
            <w:t>4</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"_Toc534730128" </w:instrText>
          </w:r>
          <w:r>
            <w:fldChar w:fldCharType="separate"/>
          </w:r>
          <w:r>
            <w:rPr>
              <w:rStyle w:val="38"/>
            </w:rPr>
            <w:t>4.1</w:t>
          </w:r>
          <w:r>
            <w:rPr>
              <w:rFonts w:eastAsiaTheme="minorEastAsia" w:cstheme="minorBidi"/>
              <w:smallCaps w:val="0"/>
              <w:sz w:val="21"/>
              <w:szCs w:val="22"/>
            </w:rPr>
            <w:tab/>
          </w:r>
          <w:r>
            <w:rPr>
              <w:rStyle w:val="38"/>
              <w:rFonts w:ascii="仿宋" w:hAnsi="仿宋"/>
            </w:rPr>
            <w:t>rest接口模式</w:t>
          </w:r>
          <w:r>
            <w:tab/>
          </w:r>
          <w:r>
            <w:fldChar w:fldCharType="begin"/>
          </w:r>
          <w:r>
            <w:instrText xml:space="preserve"> PAGEREF _Toc534730128 \h </w:instrText>
          </w:r>
          <w:r>
            <w:fldChar w:fldCharType="separate"/>
          </w:r>
          <w:r>
            <w:t>4</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"_Toc534730129" </w:instrText>
          </w:r>
          <w:r>
            <w:fldChar w:fldCharType="separate"/>
          </w:r>
          <w:r>
            <w:rPr>
              <w:rStyle w:val="38"/>
            </w:rPr>
            <w:t>4.1.1</w:t>
          </w:r>
          <w:r>
            <w:rPr>
              <w:rFonts w:eastAsiaTheme="minorEastAsia" w:cstheme="minorBidi"/>
              <w:i w:val="0"/>
              <w:iCs w:val="0"/>
              <w:sz w:val="21"/>
              <w:szCs w:val="22"/>
            </w:rPr>
            <w:tab/>
          </w:r>
          <w:r>
            <w:rPr>
              <w:rStyle w:val="38"/>
            </w:rPr>
            <w:t>查询接口</w:t>
          </w:r>
          <w:r>
            <w:tab/>
          </w:r>
          <w:r>
            <w:fldChar w:fldCharType="begin"/>
          </w:r>
          <w:r>
            <w:instrText xml:space="preserve"> PAGEREF _Toc534730129 \h </w:instrText>
          </w:r>
          <w:r>
            <w:fldChar w:fldCharType="separate"/>
          </w:r>
          <w:r>
            <w:t>4</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"_Toc534730130" </w:instrText>
          </w:r>
          <w:r>
            <w:fldChar w:fldCharType="separate"/>
          </w:r>
          <w:r>
            <w:rPr>
              <w:rStyle w:val="38"/>
            </w:rPr>
            <w:t>4.1.2</w:t>
          </w:r>
          <w:r>
            <w:rPr>
              <w:rFonts w:eastAsiaTheme="minorEastAsia" w:cstheme="minorBidi"/>
              <w:i w:val="0"/>
              <w:iCs w:val="0"/>
              <w:sz w:val="21"/>
              <w:szCs w:val="22"/>
            </w:rPr>
            <w:tab/>
          </w:r>
          <w:r>
            <w:rPr>
              <w:rStyle w:val="38"/>
            </w:rPr>
            <w:t>数据接收接口</w:t>
          </w:r>
          <w:r>
            <w:tab/>
          </w:r>
          <w:r>
            <w:fldChar w:fldCharType="begin"/>
          </w:r>
          <w:r>
            <w:instrText xml:space="preserve"> PAGEREF _Toc534730130 \h </w:instrText>
          </w:r>
          <w:r>
            <w:fldChar w:fldCharType="separate"/>
          </w:r>
          <w:r>
            <w:t>7</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"_Toc534730131" </w:instrText>
          </w:r>
          <w:r>
            <w:fldChar w:fldCharType="separate"/>
          </w:r>
          <w:r>
            <w:rPr>
              <w:rStyle w:val="38"/>
            </w:rPr>
            <w:t>4.1.3</w:t>
          </w:r>
          <w:r>
            <w:rPr>
              <w:rFonts w:eastAsiaTheme="minorEastAsia" w:cstheme="minorBidi"/>
              <w:i w:val="0"/>
              <w:iCs w:val="0"/>
              <w:sz w:val="21"/>
              <w:szCs w:val="22"/>
            </w:rPr>
            <w:tab/>
          </w:r>
          <w:r>
            <w:rPr>
              <w:rStyle w:val="38"/>
            </w:rPr>
            <w:t>数据分发接口</w:t>
          </w:r>
          <w:r>
            <w:tab/>
          </w:r>
          <w:r>
            <w:fldChar w:fldCharType="begin"/>
          </w:r>
          <w:r>
            <w:instrText xml:space="preserve"> PAGEREF _Toc534730131 \h </w:instrText>
          </w:r>
          <w:r>
            <w:fldChar w:fldCharType="separate"/>
          </w:r>
          <w:r>
            <w:t>9</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"_Toc534730132" </w:instrText>
          </w:r>
          <w:r>
            <w:fldChar w:fldCharType="separate"/>
          </w:r>
          <w:r>
            <w:rPr>
              <w:rStyle w:val="38"/>
            </w:rPr>
            <w:t>4.2</w:t>
          </w:r>
          <w:r>
            <w:rPr>
              <w:rFonts w:eastAsiaTheme="minorEastAsia" w:cstheme="minorBidi"/>
              <w:smallCaps w:val="0"/>
              <w:sz w:val="21"/>
              <w:szCs w:val="22"/>
            </w:rPr>
            <w:tab/>
          </w:r>
          <w:r>
            <w:rPr>
              <w:rStyle w:val="38"/>
              <w:rFonts w:ascii="仿宋" w:hAnsi="仿宋"/>
            </w:rPr>
            <w:t>数据表传输模式</w:t>
          </w:r>
          <w:r>
            <w:tab/>
          </w:r>
          <w:r>
            <w:fldChar w:fldCharType="begin"/>
          </w:r>
          <w:r>
            <w:instrText xml:space="preserve"> PAGEREF _Toc534730132 \h </w:instrText>
          </w:r>
          <w:r>
            <w:fldChar w:fldCharType="separate"/>
          </w:r>
          <w:r>
            <w:t>11</w:t>
          </w:r>
          <w:r>
            <w:fldChar w:fldCharType="end"/>
          </w:r>
          <w:r>
            <w:fldChar w:fldCharType="end"/>
          </w:r>
        </w:p>
        <w:p>
          <w:pPr>
            <w:pStyle w:val="23"/>
            <w:tabs>
              <w:tab w:val="left" w:pos="960"/>
              <w:tab w:val="right" w:leader="dot" w:pos="8296"/>
            </w:tabs>
            <w:ind w:firstLine="402"/>
            <w:rPr>
              <w:rFonts w:eastAsiaTheme="minorEastAsia" w:cstheme="minorBidi"/>
              <w:b w:val="0"/>
              <w:bCs w:val="0"/>
              <w:caps w:val="0"/>
              <w:sz w:val="21"/>
              <w:szCs w:val="22"/>
            </w:rPr>
          </w:pPr>
          <w:r>
            <w:fldChar w:fldCharType="begin"/>
          </w:r>
          <w:r>
            <w:instrText xml:space="preserve"> HYPERLINK \l "_Toc534730133" </w:instrText>
          </w:r>
          <w:r>
            <w:fldChar w:fldCharType="separate"/>
          </w:r>
          <w:r>
            <w:rPr>
              <w:rStyle w:val="38"/>
            </w:rPr>
            <w:t>5.</w:t>
          </w:r>
          <w:r>
            <w:rPr>
              <w:rFonts w:eastAsiaTheme="minorEastAsia" w:cstheme="minorBidi"/>
              <w:b w:val="0"/>
              <w:bCs w:val="0"/>
              <w:caps w:val="0"/>
              <w:sz w:val="21"/>
              <w:szCs w:val="22"/>
            </w:rPr>
            <w:tab/>
          </w:r>
          <w:r>
            <w:rPr>
              <w:rStyle w:val="38"/>
            </w:rPr>
            <w:t>服务安全技术规范</w:t>
          </w:r>
          <w:r>
            <w:tab/>
          </w:r>
          <w:r>
            <w:fldChar w:fldCharType="begin"/>
          </w:r>
          <w:r>
            <w:instrText xml:space="preserve"> PAGEREF _Toc534730133 \h </w:instrText>
          </w:r>
          <w:r>
            <w:fldChar w:fldCharType="separate"/>
          </w:r>
          <w:r>
            <w:t>11</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"_Toc534730134" </w:instrText>
          </w:r>
          <w:r>
            <w:fldChar w:fldCharType="separate"/>
          </w:r>
          <w:r>
            <w:rPr>
              <w:rStyle w:val="38"/>
            </w:rPr>
            <w:t>5.1</w:t>
          </w:r>
          <w:r>
            <w:rPr>
              <w:rFonts w:eastAsiaTheme="minorEastAsia" w:cstheme="minorBidi"/>
              <w:smallCaps w:val="0"/>
              <w:sz w:val="21"/>
              <w:szCs w:val="22"/>
            </w:rPr>
            <w:tab/>
          </w:r>
          <w:r>
            <w:rPr>
              <w:rStyle w:val="38"/>
            </w:rPr>
            <w:t>传输安全</w:t>
          </w:r>
          <w:r>
            <w:tab/>
          </w:r>
          <w:r>
            <w:fldChar w:fldCharType="begin"/>
          </w:r>
          <w:r>
            <w:instrText xml:space="preserve"> PAGEREF _Toc534730134 \h </w:instrText>
          </w:r>
          <w:r>
            <w:fldChar w:fldCharType="separate"/>
          </w:r>
          <w:r>
            <w:t>11</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"_Toc534730135" </w:instrText>
          </w:r>
          <w:r>
            <w:fldChar w:fldCharType="separate"/>
          </w:r>
          <w:r>
            <w:rPr>
              <w:rStyle w:val="38"/>
            </w:rPr>
            <w:t>5.2</w:t>
          </w:r>
          <w:r>
            <w:rPr>
              <w:rFonts w:eastAsiaTheme="minorEastAsia" w:cstheme="minorBidi"/>
              <w:smallCaps w:val="0"/>
              <w:sz w:val="21"/>
              <w:szCs w:val="22"/>
            </w:rPr>
            <w:tab/>
          </w:r>
          <w:r>
            <w:rPr>
              <w:rStyle w:val="38"/>
            </w:rPr>
            <w:t>访问安全</w:t>
          </w:r>
          <w:r>
            <w:tab/>
          </w:r>
          <w:r>
            <w:fldChar w:fldCharType="begin"/>
          </w:r>
          <w:r>
            <w:instrText xml:space="preserve"> PAGEREF _Toc534730135 \h </w:instrText>
          </w:r>
          <w:r>
            <w:fldChar w:fldCharType="separate"/>
          </w:r>
          <w:r>
            <w:t>12</w:t>
          </w:r>
          <w:r>
            <w:fldChar w:fldCharType="end"/>
          </w:r>
          <w:r>
            <w:fldChar w:fldCharType="end"/>
          </w:r>
        </w:p>
        <w:p>
          <w:pPr>
            <w:pStyle w:val="23"/>
            <w:tabs>
              <w:tab w:val="left" w:pos="960"/>
              <w:tab w:val="right" w:leader="dot" w:pos="8296"/>
            </w:tabs>
            <w:ind w:firstLine="402"/>
            <w:rPr>
              <w:rFonts w:eastAsiaTheme="minorEastAsia" w:cstheme="minorBidi"/>
              <w:b w:val="0"/>
              <w:bCs w:val="0"/>
              <w:caps w:val="0"/>
              <w:sz w:val="21"/>
              <w:szCs w:val="22"/>
            </w:rPr>
          </w:pPr>
          <w:r>
            <w:fldChar w:fldCharType="begin"/>
          </w:r>
          <w:r>
            <w:instrText xml:space="preserve"> HYPERLINK \l "_Toc534730136" </w:instrText>
          </w:r>
          <w:r>
            <w:fldChar w:fldCharType="separate"/>
          </w:r>
          <w:r>
            <w:rPr>
              <w:rStyle w:val="38"/>
            </w:rPr>
            <w:t>6.</w:t>
          </w:r>
          <w:r>
            <w:rPr>
              <w:rFonts w:eastAsiaTheme="minorEastAsia" w:cstheme="minorBidi"/>
              <w:b w:val="0"/>
              <w:bCs w:val="0"/>
              <w:caps w:val="0"/>
              <w:sz w:val="21"/>
              <w:szCs w:val="22"/>
            </w:rPr>
            <w:tab/>
          </w:r>
          <w:r>
            <w:rPr>
              <w:rStyle w:val="38"/>
            </w:rPr>
            <w:t>服务接入其他规范</w:t>
          </w:r>
          <w:r>
            <w:tab/>
          </w:r>
          <w:r>
            <w:fldChar w:fldCharType="begin"/>
          </w:r>
          <w:r>
            <w:instrText xml:space="preserve"> PAGEREF _Toc534730136 \h </w:instrText>
          </w:r>
          <w:r>
            <w:fldChar w:fldCharType="separate"/>
          </w:r>
          <w:r>
            <w:t>12</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"_Toc534730137" </w:instrText>
          </w:r>
          <w:r>
            <w:fldChar w:fldCharType="separate"/>
          </w:r>
          <w:r>
            <w:rPr>
              <w:rStyle w:val="38"/>
            </w:rPr>
            <w:t>6.1</w:t>
          </w:r>
          <w:r>
            <w:rPr>
              <w:rFonts w:eastAsiaTheme="minorEastAsia" w:cstheme="minorBidi"/>
              <w:smallCaps w:val="0"/>
              <w:sz w:val="21"/>
              <w:szCs w:val="22"/>
            </w:rPr>
            <w:tab/>
          </w:r>
          <w:r>
            <w:rPr>
              <w:rStyle w:val="38"/>
            </w:rPr>
            <w:t>超时时间设置</w:t>
          </w:r>
          <w:r>
            <w:tab/>
          </w:r>
          <w:r>
            <w:fldChar w:fldCharType="begin"/>
          </w:r>
          <w:r>
            <w:instrText xml:space="preserve"> PAGEREF _Toc534730137 \h </w:instrText>
          </w:r>
          <w:r>
            <w:fldChar w:fldCharType="separate"/>
          </w:r>
          <w:r>
            <w:t>12</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"_Toc534730138" </w:instrText>
          </w:r>
          <w:r>
            <w:fldChar w:fldCharType="separate"/>
          </w:r>
          <w:r>
            <w:rPr>
              <w:rStyle w:val="38"/>
            </w:rPr>
            <w:t>6.2</w:t>
          </w:r>
          <w:r>
            <w:rPr>
              <w:rFonts w:eastAsiaTheme="minorEastAsia" w:cstheme="minorBidi"/>
              <w:smallCaps w:val="0"/>
              <w:sz w:val="21"/>
              <w:szCs w:val="22"/>
            </w:rPr>
            <w:tab/>
          </w:r>
          <w:r>
            <w:rPr>
              <w:rStyle w:val="38"/>
            </w:rPr>
            <w:t>消息指令标识</w:t>
          </w:r>
          <w:r>
            <w:tab/>
          </w:r>
          <w:r>
            <w:fldChar w:fldCharType="begin"/>
          </w:r>
          <w:r>
            <w:instrText xml:space="preserve"> PAGEREF _Toc534730138 \h </w:instrText>
          </w:r>
          <w:r>
            <w:fldChar w:fldCharType="separate"/>
          </w:r>
          <w:r>
            <w:t>12</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"_Toc534730139" </w:instrText>
          </w:r>
          <w:r>
            <w:fldChar w:fldCharType="separate"/>
          </w:r>
          <w:r>
            <w:rPr>
              <w:rStyle w:val="38"/>
            </w:rPr>
            <w:t>6.3</w:t>
          </w:r>
          <w:r>
            <w:rPr>
              <w:rFonts w:eastAsiaTheme="minorEastAsia" w:cstheme="minorBidi"/>
              <w:smallCaps w:val="0"/>
              <w:sz w:val="21"/>
              <w:szCs w:val="22"/>
            </w:rPr>
            <w:tab/>
          </w:r>
          <w:r>
            <w:rPr>
              <w:rStyle w:val="38"/>
            </w:rPr>
            <w:t>重发机制</w:t>
          </w:r>
          <w:r>
            <w:tab/>
          </w:r>
          <w:r>
            <w:fldChar w:fldCharType="begin"/>
          </w:r>
          <w:r>
            <w:instrText xml:space="preserve"> PAGEREF _Toc534730139 \h </w:instrText>
          </w:r>
          <w:r>
            <w:fldChar w:fldCharType="separate"/>
          </w:r>
          <w:r>
            <w:t>13</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"_Toc534730140" </w:instrText>
          </w:r>
          <w:r>
            <w:fldChar w:fldCharType="separate"/>
          </w:r>
          <w:r>
            <w:rPr>
              <w:rStyle w:val="38"/>
            </w:rPr>
            <w:t>6.4</w:t>
          </w:r>
          <w:r>
            <w:rPr>
              <w:rFonts w:eastAsiaTheme="minorEastAsia" w:cstheme="minorBidi"/>
              <w:smallCaps w:val="0"/>
              <w:sz w:val="21"/>
              <w:szCs w:val="22"/>
            </w:rPr>
            <w:tab/>
          </w:r>
          <w:r>
            <w:rPr>
              <w:rStyle w:val="38"/>
            </w:rPr>
            <w:t>重复信息识别机制</w:t>
          </w:r>
          <w:r>
            <w:tab/>
          </w:r>
          <w:r>
            <w:fldChar w:fldCharType="begin"/>
          </w:r>
          <w:r>
            <w:instrText xml:space="preserve"> PAGEREF _Toc534730140 \h </w:instrText>
          </w:r>
          <w:r>
            <w:fldChar w:fldCharType="separate"/>
          </w:r>
          <w:r>
            <w:t>13</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"_Toc534730141" </w:instrText>
          </w:r>
          <w:r>
            <w:fldChar w:fldCharType="separate"/>
          </w:r>
          <w:r>
            <w:rPr>
              <w:rStyle w:val="38"/>
            </w:rPr>
            <w:t>6.5</w:t>
          </w:r>
          <w:r>
            <w:rPr>
              <w:rFonts w:eastAsiaTheme="minorEastAsia" w:cstheme="minorBidi"/>
              <w:smallCaps w:val="0"/>
              <w:sz w:val="21"/>
              <w:szCs w:val="22"/>
            </w:rPr>
            <w:tab/>
          </w:r>
          <w:r>
            <w:rPr>
              <w:rStyle w:val="38"/>
            </w:rPr>
            <w:t>异常处理</w:t>
          </w:r>
          <w:r>
            <w:tab/>
          </w:r>
          <w:r>
            <w:fldChar w:fldCharType="begin"/>
          </w:r>
          <w:r>
            <w:instrText xml:space="preserve"> PAGEREF _Toc534730141 \h </w:instrText>
          </w:r>
          <w:r>
            <w:fldChar w:fldCharType="separate"/>
          </w:r>
          <w:r>
            <w:t>13</w:t>
          </w:r>
          <w:r>
            <w:fldChar w:fldCharType="end"/>
          </w:r>
          <w:r>
            <w:fldChar w:fldCharType="end"/>
          </w:r>
        </w:p>
        <w:p>
          <w:pPr>
            <w:pStyle w:val="23"/>
            <w:tabs>
              <w:tab w:val="left" w:pos="960"/>
              <w:tab w:val="right" w:leader="dot" w:pos="8296"/>
            </w:tabs>
            <w:ind w:firstLine="402"/>
            <w:rPr>
              <w:rFonts w:eastAsiaTheme="minorEastAsia" w:cstheme="minorBidi"/>
              <w:b w:val="0"/>
              <w:bCs w:val="0"/>
              <w:caps w:val="0"/>
              <w:sz w:val="21"/>
              <w:szCs w:val="22"/>
            </w:rPr>
          </w:pPr>
          <w:r>
            <w:fldChar w:fldCharType="begin"/>
          </w:r>
          <w:r>
            <w:instrText xml:space="preserve"> HYPERLINK \l "_Toc534730142" </w:instrText>
          </w:r>
          <w:r>
            <w:fldChar w:fldCharType="separate"/>
          </w:r>
          <w:r>
            <w:rPr>
              <w:rStyle w:val="38"/>
            </w:rPr>
            <w:t>7.</w:t>
          </w:r>
          <w:r>
            <w:rPr>
              <w:rFonts w:eastAsiaTheme="minorEastAsia" w:cstheme="minorBidi"/>
              <w:b w:val="0"/>
              <w:bCs w:val="0"/>
              <w:caps w:val="0"/>
              <w:sz w:val="21"/>
              <w:szCs w:val="22"/>
            </w:rPr>
            <w:tab/>
          </w:r>
          <w:r>
            <w:rPr>
              <w:rStyle w:val="38"/>
            </w:rPr>
            <w:t>服务交互模式规范</w:t>
          </w:r>
          <w:r>
            <w:tab/>
          </w:r>
          <w:r>
            <w:fldChar w:fldCharType="begin"/>
          </w:r>
          <w:r>
            <w:instrText xml:space="preserve"> PAGEREF _Toc534730142 \h </w:instrText>
          </w:r>
          <w:r>
            <w:fldChar w:fldCharType="separate"/>
          </w:r>
          <w:r>
            <w:t>14</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"_Toc534730143" </w:instrText>
          </w:r>
          <w:r>
            <w:fldChar w:fldCharType="separate"/>
          </w:r>
          <w:r>
            <w:rPr>
              <w:rStyle w:val="38"/>
            </w:rPr>
            <w:t>7.1</w:t>
          </w:r>
          <w:r>
            <w:rPr>
              <w:rFonts w:eastAsiaTheme="minorEastAsia" w:cstheme="minorBidi"/>
              <w:smallCaps w:val="0"/>
              <w:sz w:val="21"/>
              <w:szCs w:val="22"/>
            </w:rPr>
            <w:tab/>
          </w:r>
          <w:r>
            <w:rPr>
              <w:rStyle w:val="38"/>
            </w:rPr>
            <w:t>同步服务</w:t>
          </w:r>
          <w:r>
            <w:tab/>
          </w:r>
          <w:r>
            <w:fldChar w:fldCharType="begin"/>
          </w:r>
          <w:r>
            <w:instrText xml:space="preserve"> PAGEREF _Toc534730143 \h </w:instrText>
          </w:r>
          <w:r>
            <w:fldChar w:fldCharType="separate"/>
          </w:r>
          <w:r>
            <w:t>14</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"_Toc534730144" </w:instrText>
          </w:r>
          <w:r>
            <w:fldChar w:fldCharType="separate"/>
          </w:r>
          <w:r>
            <w:rPr>
              <w:rStyle w:val="38"/>
            </w:rPr>
            <w:t>7.2</w:t>
          </w:r>
          <w:r>
            <w:rPr>
              <w:rFonts w:eastAsiaTheme="minorEastAsia" w:cstheme="minorBidi"/>
              <w:smallCaps w:val="0"/>
              <w:sz w:val="21"/>
              <w:szCs w:val="22"/>
            </w:rPr>
            <w:tab/>
          </w:r>
          <w:r>
            <w:rPr>
              <w:rStyle w:val="38"/>
            </w:rPr>
            <w:t>异步服务</w:t>
          </w:r>
          <w:r>
            <w:tab/>
          </w:r>
          <w:r>
            <w:fldChar w:fldCharType="begin"/>
          </w:r>
          <w:r>
            <w:instrText xml:space="preserve"> PAGEREF _Toc534730144 \h </w:instrText>
          </w:r>
          <w:r>
            <w:fldChar w:fldCharType="separate"/>
          </w:r>
          <w:r>
            <w:t>15</w:t>
          </w:r>
          <w:r>
            <w:fldChar w:fldCharType="end"/>
          </w:r>
          <w:r>
            <w:fldChar w:fldCharType="end"/>
          </w:r>
        </w:p>
        <w:p>
          <w:pPr>
            <w:pStyle w:val="23"/>
            <w:tabs>
              <w:tab w:val="right" w:leader="dot" w:pos="8296"/>
            </w:tabs>
            <w:ind w:firstLine="402"/>
            <w:rPr>
              <w:rFonts w:eastAsiaTheme="minorEastAsia" w:cstheme="minorBidi"/>
              <w:b w:val="0"/>
              <w:bCs w:val="0"/>
              <w:caps w:val="0"/>
              <w:sz w:val="21"/>
              <w:szCs w:val="22"/>
            </w:rPr>
          </w:pPr>
          <w:r>
            <w:fldChar w:fldCharType="begin"/>
          </w:r>
          <w:r>
            <w:instrText xml:space="preserve"> HYPERLINK \l "_Toc534730145" </w:instrText>
          </w:r>
          <w:r>
            <w:fldChar w:fldCharType="separate"/>
          </w:r>
          <w:r>
            <w:rPr>
              <w:rStyle w:val="38"/>
            </w:rPr>
            <w:t>附表一：各类主数据报文及数据xml格式</w:t>
          </w:r>
          <w:r>
            <w:tab/>
          </w:r>
          <w:r>
            <w:fldChar w:fldCharType="begin"/>
          </w:r>
          <w:r>
            <w:instrText xml:space="preserve"> PAGEREF _Toc534730145 \h </w:instrText>
          </w:r>
          <w:r>
            <w:fldChar w:fldCharType="separate"/>
          </w:r>
          <w:r>
            <w:t>16</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"_Toc534730146" </w:instrText>
          </w:r>
          <w:r>
            <w:fldChar w:fldCharType="separate"/>
          </w:r>
          <w:r>
            <w:rPr>
              <w:rStyle w:val="38"/>
              <w:rFonts w:ascii="仿宋" w:hAnsi="仿宋"/>
            </w:rPr>
            <w:t>1.</w:t>
          </w:r>
          <w:r>
            <w:rPr>
              <w:rFonts w:eastAsiaTheme="minorEastAsia" w:cstheme="minorBidi"/>
              <w:smallCaps w:val="0"/>
              <w:sz w:val="21"/>
              <w:szCs w:val="22"/>
            </w:rPr>
            <w:tab/>
          </w:r>
          <w:r>
            <w:rPr>
              <w:rStyle w:val="38"/>
              <w:rFonts w:ascii="仿宋" w:hAnsi="仿宋"/>
            </w:rPr>
            <w:t>行政部门</w:t>
          </w:r>
          <w:r>
            <w:tab/>
          </w:r>
          <w:r>
            <w:fldChar w:fldCharType="begin"/>
          </w:r>
          <w:r>
            <w:instrText xml:space="preserve"> PAGEREF _Toc534730146 \h </w:instrText>
          </w:r>
          <w:r>
            <w:fldChar w:fldCharType="separate"/>
          </w:r>
          <w:r>
            <w:t>16</w:t>
          </w:r>
          <w:r>
            <w:fldChar w:fldCharType="end"/>
          </w:r>
          <w:r>
            <w:fldChar w:fldCharType="end"/>
          </w:r>
        </w:p>
        <w:p>
          <w:pPr>
            <w:pStyle w:val="15"/>
            <w:tabs>
              <w:tab w:val="left" w:pos="144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"_Toc534730147" </w:instrText>
          </w:r>
          <w:r>
            <w:fldChar w:fldCharType="separate"/>
          </w:r>
          <w:r>
            <w:rPr>
              <w:rStyle w:val="38"/>
            </w:rPr>
            <w:t>1.1</w:t>
          </w:r>
          <w:r>
            <w:rPr>
              <w:rFonts w:eastAsiaTheme="minorEastAsia" w:cstheme="minorBidi"/>
              <w:i w:val="0"/>
              <w:iCs w:val="0"/>
              <w:sz w:val="21"/>
              <w:szCs w:val="22"/>
            </w:rPr>
            <w:tab/>
          </w:r>
          <w:r>
            <w:rPr>
              <w:rStyle w:val="38"/>
              <w:rFonts w:ascii="仿宋" w:hAnsi="仿宋" w:eastAsia="仿宋"/>
            </w:rPr>
            <w:t>请求报文格式</w:t>
          </w:r>
          <w:r>
            <w:rPr>
              <w:rStyle w:val="38"/>
            </w:rPr>
            <w:t>：</w:t>
          </w:r>
          <w:r>
            <w:tab/>
          </w:r>
          <w:r>
            <w:fldChar w:fldCharType="begin"/>
          </w:r>
          <w:r>
            <w:instrText xml:space="preserve"> PAGEREF _Toc534730147 \h </w:instrText>
          </w:r>
          <w:r>
            <w:fldChar w:fldCharType="separate"/>
          </w:r>
          <w:r>
            <w:t>16</w:t>
          </w:r>
          <w:r>
            <w:fldChar w:fldCharType="end"/>
          </w:r>
          <w:r>
            <w:fldChar w:fldCharType="end"/>
          </w:r>
        </w:p>
        <w:p>
          <w:pPr>
            <w:pStyle w:val="15"/>
            <w:tabs>
              <w:tab w:val="left" w:pos="144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"_Toc534730148" </w:instrText>
          </w:r>
          <w:r>
            <w:fldChar w:fldCharType="separate"/>
          </w:r>
          <w:r>
            <w:rPr>
              <w:rStyle w:val="38"/>
            </w:rPr>
            <w:t>1.2</w:t>
          </w:r>
          <w:r>
            <w:rPr>
              <w:rFonts w:eastAsiaTheme="minorEastAsia" w:cstheme="minorBidi"/>
              <w:i w:val="0"/>
              <w:iCs w:val="0"/>
              <w:sz w:val="21"/>
              <w:szCs w:val="22"/>
            </w:rPr>
            <w:tab/>
          </w:r>
          <w:r>
            <w:rPr>
              <w:rStyle w:val="38"/>
            </w:rPr>
            <w:t>反馈报文格式</w:t>
          </w:r>
          <w:r>
            <w:tab/>
          </w:r>
          <w:r>
            <w:fldChar w:fldCharType="begin"/>
          </w:r>
          <w:r>
            <w:instrText xml:space="preserve"> PAGEREF _Toc534730148 \h </w:instrText>
          </w:r>
          <w:r>
            <w:fldChar w:fldCharType="separate"/>
          </w:r>
          <w:r>
            <w:t>16</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"_Toc534730149" </w:instrText>
          </w:r>
          <w:r>
            <w:fldChar w:fldCharType="separate"/>
          </w:r>
          <w:r>
            <w:rPr>
              <w:rStyle w:val="38"/>
              <w:rFonts w:ascii="仿宋" w:hAnsi="仿宋"/>
            </w:rPr>
            <w:t>2.</w:t>
          </w:r>
          <w:r>
            <w:rPr>
              <w:rFonts w:eastAsiaTheme="minorEastAsia" w:cstheme="minorBidi"/>
              <w:smallCaps w:val="0"/>
              <w:sz w:val="21"/>
              <w:szCs w:val="22"/>
            </w:rPr>
            <w:tab/>
          </w:r>
          <w:r>
            <w:rPr>
              <w:rStyle w:val="38"/>
              <w:rFonts w:ascii="仿宋" w:hAnsi="仿宋"/>
            </w:rPr>
            <w:t>财务组织</w:t>
          </w:r>
          <w:r>
            <w:tab/>
          </w:r>
          <w:r>
            <w:fldChar w:fldCharType="begin"/>
          </w:r>
          <w:r>
            <w:instrText xml:space="preserve"> PAGEREF _Toc534730149 \h </w:instrText>
          </w:r>
          <w:r>
            <w:fldChar w:fldCharType="separate"/>
          </w:r>
          <w:r>
            <w:t>19</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"_Toc534730150" </w:instrText>
          </w:r>
          <w:r>
            <w:fldChar w:fldCharType="separate"/>
          </w:r>
          <w:r>
            <w:rPr>
              <w:rStyle w:val="38"/>
              <w:rFonts w:ascii="仿宋" w:hAnsi="仿宋" w:eastAsia="仿宋"/>
            </w:rPr>
            <w:t>2.1</w:t>
          </w:r>
          <w:r>
            <w:rPr>
              <w:rFonts w:eastAsiaTheme="minorEastAsia" w:cstheme="minorBidi"/>
              <w:i w:val="0"/>
              <w:iCs w:val="0"/>
              <w:sz w:val="21"/>
              <w:szCs w:val="22"/>
            </w:rPr>
            <w:tab/>
          </w:r>
          <w:r>
            <w:rPr>
              <w:rStyle w:val="38"/>
              <w:rFonts w:ascii="仿宋" w:hAnsi="仿宋" w:eastAsia="仿宋"/>
            </w:rPr>
            <w:t>请求报文格式</w:t>
          </w:r>
          <w:r>
            <w:tab/>
          </w:r>
          <w:r>
            <w:fldChar w:fldCharType="begin"/>
          </w:r>
          <w:r>
            <w:instrText xml:space="preserve"> PAGEREF _Toc534730150 \h </w:instrText>
          </w:r>
          <w:r>
            <w:fldChar w:fldCharType="separate"/>
          </w:r>
          <w:r>
            <w:t>19</w:t>
          </w:r>
          <w:r>
            <w:fldChar w:fldCharType="end"/>
          </w:r>
          <w:r>
            <w:fldChar w:fldCharType="end"/>
          </w:r>
        </w:p>
        <w:p>
          <w:pPr>
            <w:pStyle w:val="15"/>
            <w:tabs>
              <w:tab w:val="left" w:pos="144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"_Toc534730151" </w:instrText>
          </w:r>
          <w:r>
            <w:fldChar w:fldCharType="separate"/>
          </w:r>
          <w:r>
            <w:rPr>
              <w:rStyle w:val="38"/>
            </w:rPr>
            <w:t>2.2</w:t>
          </w:r>
          <w:r>
            <w:rPr>
              <w:rFonts w:eastAsiaTheme="minorEastAsia" w:cstheme="minorBidi"/>
              <w:i w:val="0"/>
              <w:iCs w:val="0"/>
              <w:sz w:val="21"/>
              <w:szCs w:val="22"/>
            </w:rPr>
            <w:tab/>
          </w:r>
          <w:r>
            <w:rPr>
              <w:rStyle w:val="38"/>
            </w:rPr>
            <w:t>反馈报文格式</w:t>
          </w:r>
          <w:r>
            <w:tab/>
          </w:r>
          <w:r>
            <w:fldChar w:fldCharType="begin"/>
          </w:r>
          <w:r>
            <w:instrText xml:space="preserve"> PAGEREF _Toc534730151 \h </w:instrText>
          </w:r>
          <w:r>
            <w:fldChar w:fldCharType="separate"/>
          </w:r>
          <w:r>
            <w:t>20</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"_Toc534730155" </w:instrText>
          </w:r>
          <w:r>
            <w:fldChar w:fldCharType="separate"/>
          </w:r>
          <w:r>
            <w:rPr>
              <w:rStyle w:val="38"/>
              <w:rFonts w:ascii="仿宋" w:hAnsi="仿宋"/>
            </w:rPr>
            <w:t>3.</w:t>
          </w:r>
          <w:r>
            <w:rPr>
              <w:rFonts w:eastAsiaTheme="minorEastAsia" w:cstheme="minorBidi"/>
              <w:smallCaps w:val="0"/>
              <w:sz w:val="21"/>
              <w:szCs w:val="22"/>
            </w:rPr>
            <w:tab/>
          </w:r>
          <w:r>
            <w:rPr>
              <w:rStyle w:val="38"/>
              <w:rFonts w:ascii="仿宋" w:hAnsi="仿宋"/>
            </w:rPr>
            <w:t>人员</w:t>
          </w:r>
          <w:r>
            <w:tab/>
          </w:r>
          <w:r>
            <w:fldChar w:fldCharType="begin"/>
          </w:r>
          <w:r>
            <w:instrText xml:space="preserve"> PAGEREF _Toc534730155 \h </w:instrText>
          </w:r>
          <w:r>
            <w:fldChar w:fldCharType="separate"/>
          </w:r>
          <w:r>
            <w:t>21</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"_Toc534730156" </w:instrText>
          </w:r>
          <w:r>
            <w:fldChar w:fldCharType="separate"/>
          </w:r>
          <w:r>
            <w:rPr>
              <w:rStyle w:val="38"/>
              <w:rFonts w:ascii="仿宋" w:hAnsi="仿宋" w:eastAsia="仿宋"/>
            </w:rPr>
            <w:t>3.1</w:t>
          </w:r>
          <w:r>
            <w:rPr>
              <w:rFonts w:eastAsiaTheme="minorEastAsia" w:cstheme="minorBidi"/>
              <w:i w:val="0"/>
              <w:iCs w:val="0"/>
              <w:sz w:val="21"/>
              <w:szCs w:val="22"/>
            </w:rPr>
            <w:tab/>
          </w:r>
          <w:r>
            <w:rPr>
              <w:rStyle w:val="38"/>
              <w:rFonts w:ascii="仿宋" w:hAnsi="仿宋" w:eastAsia="仿宋"/>
            </w:rPr>
            <w:t>请求报文格式</w:t>
          </w:r>
          <w:r>
            <w:tab/>
          </w:r>
          <w:r>
            <w:fldChar w:fldCharType="begin"/>
          </w:r>
          <w:r>
            <w:instrText xml:space="preserve"> PAGEREF _Toc534730156 \h </w:instrText>
          </w:r>
          <w:r>
            <w:fldChar w:fldCharType="separate"/>
          </w:r>
          <w:r>
            <w:t>21</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"_Toc534730157" </w:instrText>
          </w:r>
          <w:r>
            <w:fldChar w:fldCharType="separate"/>
          </w:r>
          <w:r>
            <w:rPr>
              <w:rStyle w:val="38"/>
              <w:rFonts w:ascii="仿宋" w:hAnsi="仿宋" w:eastAsia="仿宋"/>
            </w:rPr>
            <w:t>3.2</w:t>
          </w:r>
          <w:r>
            <w:rPr>
              <w:rFonts w:eastAsiaTheme="minorEastAsia" w:cstheme="minorBidi"/>
              <w:i w:val="0"/>
              <w:iCs w:val="0"/>
              <w:sz w:val="21"/>
              <w:szCs w:val="22"/>
            </w:rPr>
            <w:tab/>
          </w:r>
          <w:r>
            <w:rPr>
              <w:rStyle w:val="38"/>
              <w:rFonts w:ascii="仿宋" w:hAnsi="仿宋" w:eastAsia="仿宋"/>
            </w:rPr>
            <w:t>反馈报文格式</w:t>
          </w:r>
          <w:r>
            <w:tab/>
          </w:r>
          <w:r>
            <w:fldChar w:fldCharType="begin"/>
          </w:r>
          <w:r>
            <w:instrText xml:space="preserve"> PAGEREF _Toc534730157 \h </w:instrText>
          </w:r>
          <w:r>
            <w:fldChar w:fldCharType="separate"/>
          </w:r>
          <w:r>
            <w:t>22</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"_Toc534730158" </w:instrText>
          </w:r>
          <w:r>
            <w:fldChar w:fldCharType="separate"/>
          </w:r>
          <w:r>
            <w:rPr>
              <w:rStyle w:val="38"/>
              <w:rFonts w:ascii="仿宋" w:hAnsi="仿宋"/>
            </w:rPr>
            <w:t>4.</w:t>
          </w:r>
          <w:r>
            <w:rPr>
              <w:rFonts w:eastAsiaTheme="minorEastAsia" w:cstheme="minorBidi"/>
              <w:smallCaps w:val="0"/>
              <w:sz w:val="21"/>
              <w:szCs w:val="22"/>
            </w:rPr>
            <w:tab/>
          </w:r>
          <w:r>
            <w:rPr>
              <w:rStyle w:val="38"/>
              <w:rFonts w:ascii="仿宋" w:hAnsi="仿宋"/>
            </w:rPr>
            <w:t>岗位</w:t>
          </w:r>
          <w:r>
            <w:tab/>
          </w:r>
          <w:r>
            <w:fldChar w:fldCharType="begin"/>
          </w:r>
          <w:r>
            <w:instrText xml:space="preserve"> PAGEREF _Toc534730158 \h </w:instrText>
          </w:r>
          <w:r>
            <w:fldChar w:fldCharType="separate"/>
          </w:r>
          <w:r>
            <w:t>24</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"_Toc534730159" </w:instrText>
          </w:r>
          <w:r>
            <w:fldChar w:fldCharType="separate"/>
          </w:r>
          <w:r>
            <w:rPr>
              <w:rStyle w:val="38"/>
              <w:rFonts w:ascii="仿宋" w:hAnsi="仿宋" w:eastAsia="仿宋"/>
            </w:rPr>
            <w:t>4.1</w:t>
          </w:r>
          <w:r>
            <w:rPr>
              <w:rFonts w:eastAsiaTheme="minorEastAsia" w:cstheme="minorBidi"/>
              <w:i w:val="0"/>
              <w:iCs w:val="0"/>
              <w:sz w:val="21"/>
              <w:szCs w:val="22"/>
            </w:rPr>
            <w:tab/>
          </w:r>
          <w:r>
            <w:rPr>
              <w:rStyle w:val="38"/>
              <w:rFonts w:ascii="仿宋" w:hAnsi="仿宋" w:eastAsia="仿宋"/>
            </w:rPr>
            <w:t>请求报文格式</w:t>
          </w:r>
          <w:r>
            <w:tab/>
          </w:r>
          <w:r>
            <w:fldChar w:fldCharType="begin"/>
          </w:r>
          <w:r>
            <w:instrText xml:space="preserve"> PAGEREF _Toc534730159 \h </w:instrText>
          </w:r>
          <w:r>
            <w:fldChar w:fldCharType="separate"/>
          </w:r>
          <w:r>
            <w:t>24</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"_Toc534730160" </w:instrText>
          </w:r>
          <w:r>
            <w:fldChar w:fldCharType="separate"/>
          </w:r>
          <w:r>
            <w:rPr>
              <w:rStyle w:val="38"/>
              <w:rFonts w:ascii="仿宋" w:hAnsi="仿宋" w:eastAsia="仿宋"/>
            </w:rPr>
            <w:t>4.2</w:t>
          </w:r>
          <w:r>
            <w:rPr>
              <w:rFonts w:eastAsiaTheme="minorEastAsia" w:cstheme="minorBidi"/>
              <w:i w:val="0"/>
              <w:iCs w:val="0"/>
              <w:sz w:val="21"/>
              <w:szCs w:val="22"/>
            </w:rPr>
            <w:tab/>
          </w:r>
          <w:r>
            <w:rPr>
              <w:rStyle w:val="38"/>
              <w:rFonts w:ascii="仿宋" w:hAnsi="仿宋" w:eastAsia="仿宋"/>
            </w:rPr>
            <w:t>反馈报文格式</w:t>
          </w:r>
          <w:r>
            <w:tab/>
          </w:r>
          <w:r>
            <w:fldChar w:fldCharType="begin"/>
          </w:r>
          <w:r>
            <w:instrText xml:space="preserve"> PAGEREF _Toc534730160 \h </w:instrText>
          </w:r>
          <w:r>
            <w:fldChar w:fldCharType="separate"/>
          </w:r>
          <w:r>
            <w:t>24</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"_Toc534730161" </w:instrText>
          </w:r>
          <w:r>
            <w:fldChar w:fldCharType="separate"/>
          </w:r>
          <w:r>
            <w:rPr>
              <w:rStyle w:val="38"/>
              <w:rFonts w:ascii="仿宋" w:hAnsi="仿宋"/>
            </w:rPr>
            <w:t>5.</w:t>
          </w:r>
          <w:r>
            <w:rPr>
              <w:rFonts w:eastAsiaTheme="minorEastAsia" w:cstheme="minorBidi"/>
              <w:smallCaps w:val="0"/>
              <w:sz w:val="21"/>
              <w:szCs w:val="22"/>
            </w:rPr>
            <w:tab/>
          </w:r>
          <w:r>
            <w:rPr>
              <w:rStyle w:val="38"/>
              <w:rFonts w:ascii="仿宋" w:hAnsi="仿宋"/>
            </w:rPr>
            <w:t>用户</w:t>
          </w:r>
          <w:r>
            <w:tab/>
          </w:r>
          <w:r>
            <w:fldChar w:fldCharType="begin"/>
          </w:r>
          <w:r>
            <w:instrText xml:space="preserve"> PAGEREF _Toc534730161 \h </w:instrText>
          </w:r>
          <w:r>
            <w:fldChar w:fldCharType="separate"/>
          </w:r>
          <w:r>
            <w:t>26</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"_Toc534730162" </w:instrText>
          </w:r>
          <w:r>
            <w:fldChar w:fldCharType="separate"/>
          </w:r>
          <w:r>
            <w:rPr>
              <w:rStyle w:val="38"/>
              <w:rFonts w:ascii="仿宋" w:hAnsi="仿宋" w:eastAsia="仿宋"/>
            </w:rPr>
            <w:t>5.1</w:t>
          </w:r>
          <w:r>
            <w:rPr>
              <w:rFonts w:eastAsiaTheme="minorEastAsia" w:cstheme="minorBidi"/>
              <w:i w:val="0"/>
              <w:iCs w:val="0"/>
              <w:sz w:val="21"/>
              <w:szCs w:val="22"/>
            </w:rPr>
            <w:tab/>
          </w:r>
          <w:r>
            <w:rPr>
              <w:rStyle w:val="38"/>
              <w:rFonts w:ascii="仿宋" w:hAnsi="仿宋" w:eastAsia="仿宋"/>
            </w:rPr>
            <w:t>请求报文格式</w:t>
          </w:r>
          <w:r>
            <w:tab/>
          </w:r>
          <w:r>
            <w:fldChar w:fldCharType="begin"/>
          </w:r>
          <w:r>
            <w:instrText xml:space="preserve"> PAGEREF _Toc534730162 \h </w:instrText>
          </w:r>
          <w:r>
            <w:fldChar w:fldCharType="separate"/>
          </w:r>
          <w:r>
            <w:t>26</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"_Toc534730163" </w:instrText>
          </w:r>
          <w:r>
            <w:fldChar w:fldCharType="separate"/>
          </w:r>
          <w:r>
            <w:rPr>
              <w:rStyle w:val="38"/>
              <w:rFonts w:ascii="仿宋" w:hAnsi="仿宋" w:eastAsia="仿宋"/>
            </w:rPr>
            <w:t>5.2</w:t>
          </w:r>
          <w:r>
            <w:rPr>
              <w:rFonts w:eastAsiaTheme="minorEastAsia" w:cstheme="minorBidi"/>
              <w:i w:val="0"/>
              <w:iCs w:val="0"/>
              <w:sz w:val="21"/>
              <w:szCs w:val="22"/>
            </w:rPr>
            <w:tab/>
          </w:r>
          <w:r>
            <w:rPr>
              <w:rStyle w:val="38"/>
              <w:rFonts w:ascii="仿宋" w:hAnsi="仿宋" w:eastAsia="仿宋"/>
            </w:rPr>
            <w:t>反馈报文格式</w:t>
          </w:r>
          <w:r>
            <w:tab/>
          </w:r>
          <w:r>
            <w:fldChar w:fldCharType="begin"/>
          </w:r>
          <w:r>
            <w:instrText xml:space="preserve"> PAGEREF _Toc534730163 \h </w:instrText>
          </w:r>
          <w:r>
            <w:fldChar w:fldCharType="separate"/>
          </w:r>
          <w:r>
            <w:t>27</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"_Toc534730164" </w:instrText>
          </w:r>
          <w:r>
            <w:fldChar w:fldCharType="separate"/>
          </w:r>
          <w:r>
            <w:rPr>
              <w:rStyle w:val="38"/>
              <w:rFonts w:ascii="仿宋" w:hAnsi="仿宋"/>
            </w:rPr>
            <w:t>6.</w:t>
          </w:r>
          <w:r>
            <w:rPr>
              <w:rFonts w:eastAsiaTheme="minorEastAsia" w:cstheme="minorBidi"/>
              <w:smallCaps w:val="0"/>
              <w:sz w:val="21"/>
              <w:szCs w:val="22"/>
            </w:rPr>
            <w:tab/>
          </w:r>
          <w:r>
            <w:rPr>
              <w:rStyle w:val="38"/>
              <w:rFonts w:ascii="仿宋" w:hAnsi="仿宋"/>
            </w:rPr>
            <w:t>收支项目</w:t>
          </w:r>
          <w:r>
            <w:tab/>
          </w:r>
          <w:r>
            <w:fldChar w:fldCharType="begin"/>
          </w:r>
          <w:r>
            <w:instrText xml:space="preserve"> PAGEREF _Toc534730164 \h </w:instrText>
          </w:r>
          <w:r>
            <w:fldChar w:fldCharType="separate"/>
          </w:r>
          <w:r>
            <w:t>28</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"_Toc534730165" </w:instrText>
          </w:r>
          <w:r>
            <w:fldChar w:fldCharType="separate"/>
          </w:r>
          <w:r>
            <w:rPr>
              <w:rStyle w:val="38"/>
              <w:rFonts w:ascii="仿宋" w:hAnsi="仿宋" w:eastAsia="仿宋"/>
            </w:rPr>
            <w:t>6.1</w:t>
          </w:r>
          <w:r>
            <w:rPr>
              <w:rFonts w:eastAsiaTheme="minorEastAsia" w:cstheme="minorBidi"/>
              <w:i w:val="0"/>
              <w:iCs w:val="0"/>
              <w:sz w:val="21"/>
              <w:szCs w:val="22"/>
            </w:rPr>
            <w:tab/>
          </w:r>
          <w:r>
            <w:rPr>
              <w:rStyle w:val="38"/>
              <w:rFonts w:ascii="仿宋" w:hAnsi="仿宋" w:eastAsia="仿宋"/>
            </w:rPr>
            <w:t>请求报文格式</w:t>
          </w:r>
          <w:r>
            <w:tab/>
          </w:r>
          <w:r>
            <w:fldChar w:fldCharType="begin"/>
          </w:r>
          <w:r>
            <w:instrText xml:space="preserve"> PAGEREF _Toc534730165 \h </w:instrText>
          </w:r>
          <w:r>
            <w:fldChar w:fldCharType="separate"/>
          </w:r>
          <w:r>
            <w:t>28</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"_Toc534730166" </w:instrText>
          </w:r>
          <w:r>
            <w:fldChar w:fldCharType="separate"/>
          </w:r>
          <w:r>
            <w:rPr>
              <w:rStyle w:val="38"/>
              <w:rFonts w:ascii="仿宋" w:hAnsi="仿宋" w:eastAsia="仿宋"/>
            </w:rPr>
            <w:t>6.2</w:t>
          </w:r>
          <w:r>
            <w:rPr>
              <w:rFonts w:eastAsiaTheme="minorEastAsia" w:cstheme="minorBidi"/>
              <w:i w:val="0"/>
              <w:iCs w:val="0"/>
              <w:sz w:val="21"/>
              <w:szCs w:val="22"/>
            </w:rPr>
            <w:tab/>
          </w:r>
          <w:r>
            <w:rPr>
              <w:rStyle w:val="38"/>
              <w:rFonts w:ascii="仿宋" w:hAnsi="仿宋" w:eastAsia="仿宋"/>
            </w:rPr>
            <w:t>反馈报文格式</w:t>
          </w:r>
          <w:r>
            <w:tab/>
          </w:r>
          <w:r>
            <w:fldChar w:fldCharType="begin"/>
          </w:r>
          <w:r>
            <w:instrText xml:space="preserve"> PAGEREF _Toc534730166 \h </w:instrText>
          </w:r>
          <w:r>
            <w:fldChar w:fldCharType="separate"/>
          </w:r>
          <w:r>
            <w:t>28</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"_Toc534730167" </w:instrText>
          </w:r>
          <w:r>
            <w:fldChar w:fldCharType="separate"/>
          </w:r>
          <w:r>
            <w:rPr>
              <w:rStyle w:val="38"/>
              <w:rFonts w:ascii="仿宋" w:hAnsi="仿宋"/>
            </w:rPr>
            <w:t>7.</w:t>
          </w:r>
          <w:r>
            <w:rPr>
              <w:rFonts w:eastAsiaTheme="minorEastAsia" w:cstheme="minorBidi"/>
              <w:smallCaps w:val="0"/>
              <w:sz w:val="21"/>
              <w:szCs w:val="22"/>
            </w:rPr>
            <w:tab/>
          </w:r>
          <w:r>
            <w:rPr>
              <w:rStyle w:val="38"/>
              <w:rFonts w:ascii="仿宋" w:hAnsi="仿宋"/>
            </w:rPr>
            <w:t>费用科目</w:t>
          </w:r>
          <w:r>
            <w:tab/>
          </w:r>
          <w:r>
            <w:fldChar w:fldCharType="begin"/>
          </w:r>
          <w:r>
            <w:instrText xml:space="preserve"> PAGEREF _Toc534730167 \h </w:instrText>
          </w:r>
          <w:r>
            <w:fldChar w:fldCharType="separate"/>
          </w:r>
          <w:r>
            <w:t>29</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"_Toc534730168" </w:instrText>
          </w:r>
          <w:r>
            <w:fldChar w:fldCharType="separate"/>
          </w:r>
          <w:r>
            <w:rPr>
              <w:rStyle w:val="38"/>
              <w:rFonts w:ascii="仿宋" w:hAnsi="仿宋" w:eastAsia="仿宋"/>
            </w:rPr>
            <w:t>7.1</w:t>
          </w:r>
          <w:r>
            <w:rPr>
              <w:rFonts w:eastAsiaTheme="minorEastAsia" w:cstheme="minorBidi"/>
              <w:i w:val="0"/>
              <w:iCs w:val="0"/>
              <w:sz w:val="21"/>
              <w:szCs w:val="22"/>
            </w:rPr>
            <w:tab/>
          </w:r>
          <w:r>
            <w:rPr>
              <w:rStyle w:val="38"/>
              <w:rFonts w:ascii="仿宋" w:hAnsi="仿宋" w:eastAsia="仿宋"/>
            </w:rPr>
            <w:t>请求报文格式</w:t>
          </w:r>
          <w:r>
            <w:tab/>
          </w:r>
          <w:r>
            <w:fldChar w:fldCharType="begin"/>
          </w:r>
          <w:r>
            <w:instrText xml:space="preserve"> PAGEREF _Toc534730168 \h </w:instrText>
          </w:r>
          <w:r>
            <w:fldChar w:fldCharType="separate"/>
          </w:r>
          <w:r>
            <w:t>29</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"_Toc534730169" </w:instrText>
          </w:r>
          <w:r>
            <w:fldChar w:fldCharType="separate"/>
          </w:r>
          <w:r>
            <w:rPr>
              <w:rStyle w:val="38"/>
              <w:rFonts w:ascii="仿宋" w:hAnsi="仿宋" w:eastAsia="仿宋"/>
            </w:rPr>
            <w:t>7.2</w:t>
          </w:r>
          <w:r>
            <w:rPr>
              <w:rFonts w:eastAsiaTheme="minorEastAsia" w:cstheme="minorBidi"/>
              <w:i w:val="0"/>
              <w:iCs w:val="0"/>
              <w:sz w:val="21"/>
              <w:szCs w:val="22"/>
            </w:rPr>
            <w:tab/>
          </w:r>
          <w:r>
            <w:rPr>
              <w:rStyle w:val="38"/>
              <w:rFonts w:ascii="仿宋" w:hAnsi="仿宋" w:eastAsia="仿宋"/>
            </w:rPr>
            <w:t>反馈报文格式</w:t>
          </w:r>
          <w:r>
            <w:tab/>
          </w:r>
          <w:r>
            <w:fldChar w:fldCharType="begin"/>
          </w:r>
          <w:r>
            <w:instrText xml:space="preserve"> PAGEREF _Toc534730169 \h </w:instrText>
          </w:r>
          <w:r>
            <w:fldChar w:fldCharType="separate"/>
          </w:r>
          <w:r>
            <w:t>30</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"_Toc534730170" </w:instrText>
          </w:r>
          <w:r>
            <w:fldChar w:fldCharType="separate"/>
          </w:r>
          <w:r>
            <w:rPr>
              <w:rStyle w:val="38"/>
              <w:rFonts w:ascii="仿宋" w:hAnsi="仿宋"/>
            </w:rPr>
            <w:t>8.</w:t>
          </w:r>
          <w:r>
            <w:rPr>
              <w:rFonts w:eastAsiaTheme="minorEastAsia" w:cstheme="minorBidi"/>
              <w:smallCaps w:val="0"/>
              <w:sz w:val="21"/>
              <w:szCs w:val="22"/>
            </w:rPr>
            <w:tab/>
          </w:r>
          <w:r>
            <w:rPr>
              <w:rStyle w:val="38"/>
              <w:rFonts w:ascii="仿宋" w:hAnsi="仿宋"/>
            </w:rPr>
            <w:t>成本科目</w:t>
          </w:r>
          <w:r>
            <w:tab/>
          </w:r>
          <w:r>
            <w:fldChar w:fldCharType="begin"/>
          </w:r>
          <w:r>
            <w:instrText xml:space="preserve"> PAGEREF _Toc534730170 \h </w:instrText>
          </w:r>
          <w:r>
            <w:fldChar w:fldCharType="separate"/>
          </w:r>
          <w:r>
            <w:t>31</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"_Toc534730171" </w:instrText>
          </w:r>
          <w:r>
            <w:fldChar w:fldCharType="separate"/>
          </w:r>
          <w:r>
            <w:rPr>
              <w:rStyle w:val="38"/>
              <w:rFonts w:ascii="仿宋" w:hAnsi="仿宋" w:eastAsia="仿宋"/>
            </w:rPr>
            <w:t>8.1</w:t>
          </w:r>
          <w:r>
            <w:rPr>
              <w:rFonts w:eastAsiaTheme="minorEastAsia" w:cstheme="minorBidi"/>
              <w:i w:val="0"/>
              <w:iCs w:val="0"/>
              <w:sz w:val="21"/>
              <w:szCs w:val="22"/>
            </w:rPr>
            <w:tab/>
          </w:r>
          <w:r>
            <w:rPr>
              <w:rStyle w:val="38"/>
              <w:rFonts w:ascii="仿宋" w:hAnsi="仿宋" w:eastAsia="仿宋"/>
            </w:rPr>
            <w:t>请求报文格式</w:t>
          </w:r>
          <w:r>
            <w:tab/>
          </w:r>
          <w:r>
            <w:fldChar w:fldCharType="begin"/>
          </w:r>
          <w:r>
            <w:instrText xml:space="preserve"> PAGEREF _Toc534730171 \h </w:instrText>
          </w:r>
          <w:r>
            <w:fldChar w:fldCharType="separate"/>
          </w:r>
          <w:r>
            <w:t>31</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"_Toc534730172" </w:instrText>
          </w:r>
          <w:r>
            <w:fldChar w:fldCharType="separate"/>
          </w:r>
          <w:r>
            <w:rPr>
              <w:rStyle w:val="38"/>
              <w:rFonts w:ascii="仿宋" w:hAnsi="仿宋" w:eastAsia="仿宋"/>
            </w:rPr>
            <w:t>8.2</w:t>
          </w:r>
          <w:r>
            <w:rPr>
              <w:rFonts w:eastAsiaTheme="minorEastAsia" w:cstheme="minorBidi"/>
              <w:i w:val="0"/>
              <w:iCs w:val="0"/>
              <w:sz w:val="21"/>
              <w:szCs w:val="22"/>
            </w:rPr>
            <w:tab/>
          </w:r>
          <w:r>
            <w:rPr>
              <w:rStyle w:val="38"/>
              <w:rFonts w:ascii="仿宋" w:hAnsi="仿宋" w:eastAsia="仿宋"/>
            </w:rPr>
            <w:t>反馈报文格式</w:t>
          </w:r>
          <w:r>
            <w:tab/>
          </w:r>
          <w:r>
            <w:fldChar w:fldCharType="begin"/>
          </w:r>
          <w:r>
            <w:instrText xml:space="preserve"> PAGEREF _Toc534730172 \h </w:instrText>
          </w:r>
          <w:r>
            <w:fldChar w:fldCharType="separate"/>
          </w:r>
          <w:r>
            <w:t>32</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"_Toc534730173" </w:instrText>
          </w:r>
          <w:r>
            <w:fldChar w:fldCharType="separate"/>
          </w:r>
          <w:r>
            <w:rPr>
              <w:rStyle w:val="38"/>
              <w:rFonts w:ascii="仿宋" w:hAnsi="仿宋"/>
            </w:rPr>
            <w:t>9.</w:t>
          </w:r>
          <w:r>
            <w:rPr>
              <w:rFonts w:eastAsiaTheme="minorEastAsia" w:cstheme="minorBidi"/>
              <w:smallCaps w:val="0"/>
              <w:sz w:val="21"/>
              <w:szCs w:val="22"/>
            </w:rPr>
            <w:tab/>
          </w:r>
          <w:r>
            <w:rPr>
              <w:rStyle w:val="38"/>
              <w:rFonts w:ascii="仿宋" w:hAnsi="仿宋"/>
            </w:rPr>
            <w:t>行政区划</w:t>
          </w:r>
          <w:r>
            <w:tab/>
          </w:r>
          <w:r>
            <w:fldChar w:fldCharType="begin"/>
          </w:r>
          <w:r>
            <w:instrText xml:space="preserve"> PAGEREF _Toc534730173 \h </w:instrText>
          </w:r>
          <w:r>
            <w:fldChar w:fldCharType="separate"/>
          </w:r>
          <w:r>
            <w:t>33</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"_Toc534730174" </w:instrText>
          </w:r>
          <w:r>
            <w:fldChar w:fldCharType="separate"/>
          </w:r>
          <w:r>
            <w:rPr>
              <w:rStyle w:val="38"/>
              <w:rFonts w:ascii="仿宋" w:hAnsi="仿宋" w:eastAsia="仿宋"/>
            </w:rPr>
            <w:t>9.1</w:t>
          </w:r>
          <w:r>
            <w:rPr>
              <w:rFonts w:eastAsiaTheme="minorEastAsia" w:cstheme="minorBidi"/>
              <w:i w:val="0"/>
              <w:iCs w:val="0"/>
              <w:sz w:val="21"/>
              <w:szCs w:val="22"/>
            </w:rPr>
            <w:tab/>
          </w:r>
          <w:r>
            <w:rPr>
              <w:rStyle w:val="38"/>
              <w:rFonts w:ascii="仿宋" w:hAnsi="仿宋" w:eastAsia="仿宋"/>
            </w:rPr>
            <w:t>请求报文格式</w:t>
          </w:r>
          <w:r>
            <w:tab/>
          </w:r>
          <w:r>
            <w:fldChar w:fldCharType="begin"/>
          </w:r>
          <w:r>
            <w:instrText xml:space="preserve"> PAGEREF _Toc534730174 \h </w:instrText>
          </w:r>
          <w:r>
            <w:fldChar w:fldCharType="separate"/>
          </w:r>
          <w:r>
            <w:t>33</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"_Toc534730175" </w:instrText>
          </w:r>
          <w:r>
            <w:fldChar w:fldCharType="separate"/>
          </w:r>
          <w:r>
            <w:rPr>
              <w:rStyle w:val="38"/>
              <w:rFonts w:ascii="仿宋" w:hAnsi="仿宋" w:eastAsia="仿宋"/>
            </w:rPr>
            <w:t>9.2</w:t>
          </w:r>
          <w:r>
            <w:rPr>
              <w:rFonts w:eastAsiaTheme="minorEastAsia" w:cstheme="minorBidi"/>
              <w:i w:val="0"/>
              <w:iCs w:val="0"/>
              <w:sz w:val="21"/>
              <w:szCs w:val="22"/>
            </w:rPr>
            <w:tab/>
          </w:r>
          <w:r>
            <w:rPr>
              <w:rStyle w:val="38"/>
              <w:rFonts w:ascii="仿宋" w:hAnsi="仿宋" w:eastAsia="仿宋"/>
            </w:rPr>
            <w:t>反馈报文格式</w:t>
          </w:r>
          <w:r>
            <w:tab/>
          </w:r>
          <w:r>
            <w:fldChar w:fldCharType="begin"/>
          </w:r>
          <w:r>
            <w:instrText xml:space="preserve"> PAGEREF _Toc534730175 \h </w:instrText>
          </w:r>
          <w:r>
            <w:fldChar w:fldCharType="separate"/>
          </w:r>
          <w:r>
            <w:t>34</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"_Toc534730176" </w:instrText>
          </w:r>
          <w:r>
            <w:fldChar w:fldCharType="separate"/>
          </w:r>
          <w:r>
            <w:rPr>
              <w:rStyle w:val="38"/>
              <w:rFonts w:ascii="仿宋" w:hAnsi="仿宋"/>
            </w:rPr>
            <w:t>10.</w:t>
          </w:r>
          <w:r>
            <w:rPr>
              <w:rFonts w:eastAsiaTheme="minorEastAsia" w:cstheme="minorBidi"/>
              <w:smallCaps w:val="0"/>
              <w:sz w:val="21"/>
              <w:szCs w:val="22"/>
            </w:rPr>
            <w:tab/>
          </w:r>
          <w:r>
            <w:rPr>
              <w:rStyle w:val="38"/>
              <w:rFonts w:ascii="仿宋" w:hAnsi="仿宋"/>
            </w:rPr>
            <w:t>区域</w:t>
          </w:r>
          <w:r>
            <w:tab/>
          </w:r>
          <w:r>
            <w:fldChar w:fldCharType="begin"/>
          </w:r>
          <w:r>
            <w:instrText xml:space="preserve"> PAGEREF _Toc534730176 \h </w:instrText>
          </w:r>
          <w:r>
            <w:fldChar w:fldCharType="separate"/>
          </w:r>
          <w:r>
            <w:t>35</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"_Toc534730177" </w:instrText>
          </w:r>
          <w:r>
            <w:fldChar w:fldCharType="separate"/>
          </w:r>
          <w:r>
            <w:rPr>
              <w:rStyle w:val="38"/>
              <w:rFonts w:ascii="仿宋" w:hAnsi="仿宋" w:eastAsia="仿宋"/>
            </w:rPr>
            <w:t>10.1</w:t>
          </w:r>
          <w:r>
            <w:rPr>
              <w:rFonts w:eastAsiaTheme="minorEastAsia" w:cstheme="minorBidi"/>
              <w:i w:val="0"/>
              <w:iCs w:val="0"/>
              <w:sz w:val="21"/>
              <w:szCs w:val="22"/>
            </w:rPr>
            <w:tab/>
          </w:r>
          <w:r>
            <w:rPr>
              <w:rStyle w:val="38"/>
              <w:rFonts w:ascii="仿宋" w:hAnsi="仿宋" w:eastAsia="仿宋"/>
            </w:rPr>
            <w:t>请求报文格式</w:t>
          </w:r>
          <w:r>
            <w:tab/>
          </w:r>
          <w:r>
            <w:fldChar w:fldCharType="begin"/>
          </w:r>
          <w:r>
            <w:instrText xml:space="preserve"> PAGEREF _Toc534730177 \h </w:instrText>
          </w:r>
          <w:r>
            <w:fldChar w:fldCharType="separate"/>
          </w:r>
          <w:r>
            <w:t>35</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"_Toc534730178" </w:instrText>
          </w:r>
          <w:r>
            <w:fldChar w:fldCharType="separate"/>
          </w:r>
          <w:r>
            <w:rPr>
              <w:rStyle w:val="38"/>
              <w:rFonts w:ascii="仿宋" w:hAnsi="仿宋" w:eastAsia="仿宋"/>
            </w:rPr>
            <w:t>10.2</w:t>
          </w:r>
          <w:r>
            <w:rPr>
              <w:rFonts w:eastAsiaTheme="minorEastAsia" w:cstheme="minorBidi"/>
              <w:i w:val="0"/>
              <w:iCs w:val="0"/>
              <w:sz w:val="21"/>
              <w:szCs w:val="22"/>
            </w:rPr>
            <w:tab/>
          </w:r>
          <w:r>
            <w:rPr>
              <w:rStyle w:val="38"/>
              <w:rFonts w:ascii="仿宋" w:hAnsi="仿宋" w:eastAsia="仿宋"/>
            </w:rPr>
            <w:t>反馈报文格式</w:t>
          </w:r>
          <w:r>
            <w:tab/>
          </w:r>
          <w:r>
            <w:fldChar w:fldCharType="begin"/>
          </w:r>
          <w:r>
            <w:instrText xml:space="preserve"> PAGEREF _Toc534730178 \h </w:instrText>
          </w:r>
          <w:r>
            <w:fldChar w:fldCharType="separate"/>
          </w:r>
          <w:r>
            <w:t>36</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"_Toc534730179" </w:instrText>
          </w:r>
          <w:r>
            <w:fldChar w:fldCharType="separate"/>
          </w:r>
          <w:r>
            <w:rPr>
              <w:rStyle w:val="38"/>
              <w:rFonts w:ascii="仿宋" w:hAnsi="仿宋"/>
            </w:rPr>
            <w:t>11.</w:t>
          </w:r>
          <w:r>
            <w:rPr>
              <w:rFonts w:eastAsiaTheme="minorEastAsia" w:cstheme="minorBidi"/>
              <w:smallCaps w:val="0"/>
              <w:sz w:val="21"/>
              <w:szCs w:val="22"/>
            </w:rPr>
            <w:tab/>
          </w:r>
          <w:r>
            <w:rPr>
              <w:rStyle w:val="38"/>
              <w:rFonts w:ascii="仿宋" w:hAnsi="仿宋"/>
            </w:rPr>
            <w:t>供应商</w:t>
          </w:r>
          <w:r>
            <w:tab/>
          </w:r>
          <w:r>
            <w:fldChar w:fldCharType="begin"/>
          </w:r>
          <w:r>
            <w:instrText xml:space="preserve"> PAGEREF _Toc534730179 \h </w:instrText>
          </w:r>
          <w:r>
            <w:fldChar w:fldCharType="separate"/>
          </w:r>
          <w:r>
            <w:t>36</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"_Toc534730180" </w:instrText>
          </w:r>
          <w:r>
            <w:fldChar w:fldCharType="separate"/>
          </w:r>
          <w:r>
            <w:rPr>
              <w:rStyle w:val="38"/>
              <w:rFonts w:ascii="仿宋" w:hAnsi="仿宋" w:eastAsia="仿宋"/>
            </w:rPr>
            <w:t>11.1</w:t>
          </w:r>
          <w:r>
            <w:rPr>
              <w:rFonts w:eastAsiaTheme="minorEastAsia" w:cstheme="minorBidi"/>
              <w:i w:val="0"/>
              <w:iCs w:val="0"/>
              <w:sz w:val="21"/>
              <w:szCs w:val="22"/>
            </w:rPr>
            <w:tab/>
          </w:r>
          <w:r>
            <w:rPr>
              <w:rStyle w:val="38"/>
              <w:rFonts w:ascii="仿宋" w:hAnsi="仿宋" w:eastAsia="仿宋"/>
            </w:rPr>
            <w:t>请求报文格式</w:t>
          </w:r>
          <w:r>
            <w:tab/>
          </w:r>
          <w:r>
            <w:fldChar w:fldCharType="begin"/>
          </w:r>
          <w:r>
            <w:instrText xml:space="preserve"> PAGEREF _Toc534730180 \h </w:instrText>
          </w:r>
          <w:r>
            <w:fldChar w:fldCharType="separate"/>
          </w:r>
          <w:r>
            <w:t>36</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"_Toc534730181" </w:instrText>
          </w:r>
          <w:r>
            <w:fldChar w:fldCharType="separate"/>
          </w:r>
          <w:r>
            <w:rPr>
              <w:rStyle w:val="38"/>
              <w:rFonts w:ascii="仿宋" w:hAnsi="仿宋" w:eastAsia="仿宋"/>
            </w:rPr>
            <w:t>11.2</w:t>
          </w:r>
          <w:r>
            <w:rPr>
              <w:rFonts w:eastAsiaTheme="minorEastAsia" w:cstheme="minorBidi"/>
              <w:i w:val="0"/>
              <w:iCs w:val="0"/>
              <w:sz w:val="21"/>
              <w:szCs w:val="22"/>
            </w:rPr>
            <w:tab/>
          </w:r>
          <w:r>
            <w:rPr>
              <w:rStyle w:val="38"/>
              <w:rFonts w:ascii="仿宋" w:hAnsi="仿宋" w:eastAsia="仿宋"/>
            </w:rPr>
            <w:t>反馈报文格式</w:t>
          </w:r>
          <w:r>
            <w:tab/>
          </w:r>
          <w:r>
            <w:fldChar w:fldCharType="begin"/>
          </w:r>
          <w:r>
            <w:instrText xml:space="preserve"> PAGEREF _Toc534730181 \h </w:instrText>
          </w:r>
          <w:r>
            <w:fldChar w:fldCharType="separate"/>
          </w:r>
          <w:r>
            <w:t>37</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"_Toc534730182" </w:instrText>
          </w:r>
          <w:r>
            <w:fldChar w:fldCharType="separate"/>
          </w:r>
          <w:r>
            <w:rPr>
              <w:rStyle w:val="38"/>
              <w:rFonts w:ascii="仿宋" w:hAnsi="仿宋"/>
            </w:rPr>
            <w:t>12.</w:t>
          </w:r>
          <w:r>
            <w:rPr>
              <w:rFonts w:eastAsiaTheme="minorEastAsia" w:cstheme="minorBidi"/>
              <w:smallCaps w:val="0"/>
              <w:sz w:val="21"/>
              <w:szCs w:val="22"/>
            </w:rPr>
            <w:tab/>
          </w:r>
          <w:r>
            <w:rPr>
              <w:rStyle w:val="38"/>
              <w:rFonts w:ascii="仿宋" w:hAnsi="仿宋"/>
            </w:rPr>
            <w:t>供应商分类</w:t>
          </w:r>
          <w:r>
            <w:tab/>
          </w:r>
          <w:r>
            <w:fldChar w:fldCharType="begin"/>
          </w:r>
          <w:r>
            <w:instrText xml:space="preserve"> PAGEREF _Toc534730182 \h </w:instrText>
          </w:r>
          <w:r>
            <w:fldChar w:fldCharType="separate"/>
          </w:r>
          <w:r>
            <w:t>40</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"_Toc534730183" </w:instrText>
          </w:r>
          <w:r>
            <w:fldChar w:fldCharType="separate"/>
          </w:r>
          <w:r>
            <w:rPr>
              <w:rStyle w:val="38"/>
              <w:rFonts w:ascii="仿宋" w:hAnsi="仿宋" w:eastAsia="仿宋"/>
            </w:rPr>
            <w:t>12.1</w:t>
          </w:r>
          <w:r>
            <w:rPr>
              <w:rFonts w:eastAsiaTheme="minorEastAsia" w:cstheme="minorBidi"/>
              <w:i w:val="0"/>
              <w:iCs w:val="0"/>
              <w:sz w:val="21"/>
              <w:szCs w:val="22"/>
            </w:rPr>
            <w:tab/>
          </w:r>
          <w:r>
            <w:rPr>
              <w:rStyle w:val="38"/>
              <w:rFonts w:ascii="仿宋" w:hAnsi="仿宋" w:eastAsia="仿宋"/>
            </w:rPr>
            <w:t>请求报文格式</w:t>
          </w:r>
          <w:r>
            <w:tab/>
          </w:r>
          <w:r>
            <w:fldChar w:fldCharType="begin"/>
          </w:r>
          <w:r>
            <w:instrText xml:space="preserve"> PAGEREF _Toc534730183 \h </w:instrText>
          </w:r>
          <w:r>
            <w:fldChar w:fldCharType="separate"/>
          </w:r>
          <w:r>
            <w:t>40</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"_Toc534730184" </w:instrText>
          </w:r>
          <w:r>
            <w:fldChar w:fldCharType="separate"/>
          </w:r>
          <w:r>
            <w:rPr>
              <w:rStyle w:val="38"/>
              <w:rFonts w:ascii="仿宋" w:hAnsi="仿宋" w:eastAsia="仿宋"/>
            </w:rPr>
            <w:t>12.2</w:t>
          </w:r>
          <w:r>
            <w:rPr>
              <w:rFonts w:eastAsiaTheme="minorEastAsia" w:cstheme="minorBidi"/>
              <w:i w:val="0"/>
              <w:iCs w:val="0"/>
              <w:sz w:val="21"/>
              <w:szCs w:val="22"/>
            </w:rPr>
            <w:tab/>
          </w:r>
          <w:r>
            <w:rPr>
              <w:rStyle w:val="38"/>
              <w:rFonts w:ascii="仿宋" w:hAnsi="仿宋" w:eastAsia="仿宋"/>
            </w:rPr>
            <w:t>反馈报文格式</w:t>
          </w:r>
          <w:r>
            <w:tab/>
          </w:r>
          <w:r>
            <w:fldChar w:fldCharType="begin"/>
          </w:r>
          <w:r>
            <w:instrText xml:space="preserve"> PAGEREF _Toc534730184 \h </w:instrText>
          </w:r>
          <w:r>
            <w:fldChar w:fldCharType="separate"/>
          </w:r>
          <w:r>
            <w:t>41</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"_Toc534730185" </w:instrText>
          </w:r>
          <w:r>
            <w:fldChar w:fldCharType="separate"/>
          </w:r>
          <w:r>
            <w:rPr>
              <w:rStyle w:val="38"/>
              <w:rFonts w:ascii="仿宋" w:hAnsi="仿宋"/>
            </w:rPr>
            <w:t>13.</w:t>
          </w:r>
          <w:r>
            <w:rPr>
              <w:rFonts w:eastAsiaTheme="minorEastAsia" w:cstheme="minorBidi"/>
              <w:smallCaps w:val="0"/>
              <w:sz w:val="21"/>
              <w:szCs w:val="22"/>
            </w:rPr>
            <w:tab/>
          </w:r>
          <w:r>
            <w:rPr>
              <w:rStyle w:val="38"/>
              <w:rFonts w:ascii="仿宋" w:hAnsi="仿宋"/>
            </w:rPr>
            <w:t>行政组织</w:t>
          </w:r>
          <w:r>
            <w:tab/>
          </w:r>
          <w:r>
            <w:fldChar w:fldCharType="begin"/>
          </w:r>
          <w:r>
            <w:instrText xml:space="preserve"> PAGEREF _Toc534730185 \h </w:instrText>
          </w:r>
          <w:r>
            <w:fldChar w:fldCharType="separate"/>
          </w:r>
          <w:r>
            <w:t>41</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"_Toc534730186" </w:instrText>
          </w:r>
          <w:r>
            <w:fldChar w:fldCharType="separate"/>
          </w:r>
          <w:r>
            <w:rPr>
              <w:rStyle w:val="38"/>
              <w:rFonts w:ascii="仿宋" w:hAnsi="仿宋" w:eastAsia="仿宋"/>
            </w:rPr>
            <w:t>13.1</w:t>
          </w:r>
          <w:r>
            <w:rPr>
              <w:rFonts w:eastAsiaTheme="minorEastAsia" w:cstheme="minorBidi"/>
              <w:i w:val="0"/>
              <w:iCs w:val="0"/>
              <w:sz w:val="21"/>
              <w:szCs w:val="22"/>
            </w:rPr>
            <w:tab/>
          </w:r>
          <w:r>
            <w:rPr>
              <w:rStyle w:val="38"/>
              <w:rFonts w:ascii="仿宋" w:hAnsi="仿宋" w:eastAsia="仿宋"/>
            </w:rPr>
            <w:t>请求报文格式</w:t>
          </w:r>
          <w:r>
            <w:tab/>
          </w:r>
          <w:r>
            <w:fldChar w:fldCharType="begin"/>
          </w:r>
          <w:r>
            <w:instrText xml:space="preserve"> PAGEREF _Toc534730186 \h </w:instrText>
          </w:r>
          <w:r>
            <w:fldChar w:fldCharType="separate"/>
          </w:r>
          <w:r>
            <w:t>42</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"_Toc534730187" </w:instrText>
          </w:r>
          <w:r>
            <w:fldChar w:fldCharType="separate"/>
          </w:r>
          <w:r>
            <w:rPr>
              <w:rStyle w:val="38"/>
              <w:rFonts w:ascii="仿宋" w:hAnsi="仿宋" w:eastAsia="仿宋"/>
            </w:rPr>
            <w:t>13.2</w:t>
          </w:r>
          <w:r>
            <w:rPr>
              <w:rFonts w:eastAsiaTheme="minorEastAsia" w:cstheme="minorBidi"/>
              <w:i w:val="0"/>
              <w:iCs w:val="0"/>
              <w:sz w:val="21"/>
              <w:szCs w:val="22"/>
            </w:rPr>
            <w:tab/>
          </w:r>
          <w:r>
            <w:rPr>
              <w:rStyle w:val="38"/>
              <w:rFonts w:ascii="仿宋" w:hAnsi="仿宋" w:eastAsia="仿宋"/>
            </w:rPr>
            <w:t>反馈报文格式</w:t>
          </w:r>
          <w:r>
            <w:tab/>
          </w:r>
          <w:r>
            <w:fldChar w:fldCharType="begin"/>
          </w:r>
          <w:r>
            <w:instrText xml:space="preserve"> PAGEREF _Toc534730187 \h </w:instrText>
          </w:r>
          <w:r>
            <w:fldChar w:fldCharType="separate"/>
          </w:r>
          <w:r>
            <w:t>42</w:t>
          </w:r>
          <w:r>
            <w:fldChar w:fldCharType="end"/>
          </w:r>
          <w:r>
            <w:fldChar w:fldCharType="end"/>
          </w:r>
        </w:p>
        <w:p>
          <w:pPr>
            <w:pStyle w:val="28"/>
            <w:tabs>
              <w:tab w:val="left" w:pos="1200"/>
              <w:tab w:val="right" w:leader="dot" w:pos="8296"/>
            </w:tabs>
            <w:spacing w:before="120" w:after="120"/>
            <w:ind w:firstLine="400"/>
            <w:rPr>
              <w:rFonts w:eastAsiaTheme="minorEastAsia" w:cstheme="minorBidi"/>
              <w:smallCaps w:val="0"/>
              <w:sz w:val="21"/>
              <w:szCs w:val="22"/>
            </w:rPr>
          </w:pPr>
          <w:r>
            <w:fldChar w:fldCharType="begin"/>
          </w:r>
          <w:r>
            <w:instrText xml:space="preserve"> HYPERLINK \l "_Toc534730188" </w:instrText>
          </w:r>
          <w:r>
            <w:fldChar w:fldCharType="separate"/>
          </w:r>
          <w:r>
            <w:rPr>
              <w:rStyle w:val="38"/>
              <w:rFonts w:ascii="仿宋" w:hAnsi="仿宋"/>
            </w:rPr>
            <w:t>14.</w:t>
          </w:r>
          <w:r>
            <w:rPr>
              <w:rFonts w:eastAsiaTheme="minorEastAsia" w:cstheme="minorBidi"/>
              <w:smallCaps w:val="0"/>
              <w:sz w:val="21"/>
              <w:szCs w:val="22"/>
            </w:rPr>
            <w:tab/>
          </w:r>
          <w:r>
            <w:rPr>
              <w:rStyle w:val="38"/>
              <w:rFonts w:ascii="仿宋" w:hAnsi="仿宋"/>
            </w:rPr>
            <w:t>数据字典</w:t>
          </w:r>
          <w:r>
            <w:tab/>
          </w:r>
          <w:r>
            <w:fldChar w:fldCharType="begin"/>
          </w:r>
          <w:r>
            <w:instrText xml:space="preserve"> PAGEREF _Toc534730188 \h </w:instrText>
          </w:r>
          <w:r>
            <w:fldChar w:fldCharType="separate"/>
          </w:r>
          <w:r>
            <w:t>44</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"_Toc534730189" </w:instrText>
          </w:r>
          <w:r>
            <w:fldChar w:fldCharType="separate"/>
          </w:r>
          <w:r>
            <w:rPr>
              <w:rStyle w:val="38"/>
              <w:rFonts w:ascii="仿宋" w:hAnsi="仿宋" w:eastAsia="仿宋"/>
            </w:rPr>
            <w:t>14.1</w:t>
          </w:r>
          <w:r>
            <w:rPr>
              <w:rFonts w:eastAsiaTheme="minorEastAsia" w:cstheme="minorBidi"/>
              <w:i w:val="0"/>
              <w:iCs w:val="0"/>
              <w:sz w:val="21"/>
              <w:szCs w:val="22"/>
            </w:rPr>
            <w:tab/>
          </w:r>
          <w:r>
            <w:rPr>
              <w:rStyle w:val="38"/>
              <w:rFonts w:ascii="仿宋" w:hAnsi="仿宋" w:eastAsia="仿宋"/>
            </w:rPr>
            <w:t>请求报文格式</w:t>
          </w:r>
          <w:r>
            <w:tab/>
          </w:r>
          <w:r>
            <w:fldChar w:fldCharType="begin"/>
          </w:r>
          <w:r>
            <w:instrText xml:space="preserve"> PAGEREF _Toc534730189 \h </w:instrText>
          </w:r>
          <w:r>
            <w:fldChar w:fldCharType="separate"/>
          </w:r>
          <w:r>
            <w:t>44</w:t>
          </w:r>
          <w:r>
            <w:fldChar w:fldCharType="end"/>
          </w:r>
          <w:r>
            <w:fldChar w:fldCharType="end"/>
          </w:r>
        </w:p>
        <w:p>
          <w:pPr>
            <w:pStyle w:val="15"/>
            <w:tabs>
              <w:tab w:val="left" w:pos="1680"/>
              <w:tab w:val="right" w:leader="dot" w:pos="8296"/>
            </w:tabs>
            <w:spacing w:before="120" w:after="120"/>
            <w:ind w:firstLine="400"/>
            <w:rPr>
              <w:rFonts w:eastAsiaTheme="minorEastAsia" w:cstheme="minorBidi"/>
              <w:i w:val="0"/>
              <w:iCs w:val="0"/>
              <w:sz w:val="21"/>
              <w:szCs w:val="22"/>
            </w:rPr>
          </w:pPr>
          <w:r>
            <w:fldChar w:fldCharType="begin"/>
          </w:r>
          <w:r>
            <w:instrText xml:space="preserve"> HYPERLINK \l "_Toc534730190" </w:instrText>
          </w:r>
          <w:r>
            <w:fldChar w:fldCharType="separate"/>
          </w:r>
          <w:r>
            <w:rPr>
              <w:rStyle w:val="38"/>
              <w:rFonts w:ascii="仿宋" w:hAnsi="仿宋" w:eastAsia="仿宋"/>
            </w:rPr>
            <w:t>14.2</w:t>
          </w:r>
          <w:r>
            <w:rPr>
              <w:rFonts w:eastAsiaTheme="minorEastAsia" w:cstheme="minorBidi"/>
              <w:i w:val="0"/>
              <w:iCs w:val="0"/>
              <w:sz w:val="21"/>
              <w:szCs w:val="22"/>
            </w:rPr>
            <w:tab/>
          </w:r>
          <w:r>
            <w:rPr>
              <w:rStyle w:val="38"/>
              <w:rFonts w:ascii="仿宋" w:hAnsi="仿宋" w:eastAsia="仿宋"/>
            </w:rPr>
            <w:t>反馈报文格式</w:t>
          </w:r>
          <w:r>
            <w:tab/>
          </w:r>
          <w:r>
            <w:fldChar w:fldCharType="begin"/>
          </w:r>
          <w:r>
            <w:instrText xml:space="preserve"> PAGEREF _Toc534730190 \h </w:instrText>
          </w:r>
          <w:r>
            <w:fldChar w:fldCharType="separate"/>
          </w:r>
          <w:r>
            <w:t>44</w:t>
          </w:r>
          <w:r>
            <w:fldChar w:fldCharType="end"/>
          </w:r>
          <w:r>
            <w:fldChar w:fldCharType="end"/>
          </w:r>
        </w:p>
        <w:p>
          <w:pPr>
            <w:pStyle w:val="23"/>
            <w:tabs>
              <w:tab w:val="right" w:leader="dot" w:pos="8296"/>
            </w:tabs>
            <w:ind w:firstLine="402"/>
            <w:rPr>
              <w:rFonts w:eastAsiaTheme="minorEastAsia" w:cstheme="minorBidi"/>
              <w:b w:val="0"/>
              <w:bCs w:val="0"/>
              <w:caps w:val="0"/>
              <w:sz w:val="21"/>
              <w:szCs w:val="22"/>
            </w:rPr>
          </w:pPr>
          <w:r>
            <w:fldChar w:fldCharType="begin"/>
          </w:r>
          <w:r>
            <w:instrText xml:space="preserve"> HYPERLINK \l "_Toc534730191" </w:instrText>
          </w:r>
          <w:r>
            <w:fldChar w:fldCharType="separate"/>
          </w:r>
          <w:r>
            <w:rPr>
              <w:rStyle w:val="38"/>
            </w:rPr>
            <w:t>附表二：主数据中间表</w:t>
          </w:r>
          <w:r>
            <w:tab/>
          </w:r>
          <w:r>
            <w:fldChar w:fldCharType="begin"/>
          </w:r>
          <w:r>
            <w:instrText xml:space="preserve"> PAGEREF _Toc534730191 \h </w:instrText>
          </w:r>
          <w:r>
            <w:fldChar w:fldCharType="separate"/>
          </w:r>
          <w:r>
            <w:t>45</w:t>
          </w:r>
          <w:r>
            <w:fldChar w:fldCharType="end"/>
          </w:r>
          <w:r>
            <w:fldChar w:fldCharType="end"/>
          </w:r>
        </w:p>
        <w:p>
          <w:pPr>
            <w:spacing w:before="120" w:after="120" w:line="240" w:lineRule="auto"/>
            <w:ind w:firstLine="0" w:firstLineChars="0"/>
            <w:rPr>
              <w:rFonts w:eastAsia="仿宋" w:asciiTheme="minorHAnsi" w:hAnsiTheme="minorHAnsi" w:cstheme="minorHAnsi"/>
              <w:sz w:val="20"/>
              <w:szCs w:val="20"/>
            </w:rPr>
          </w:pPr>
          <w:r>
            <w:rPr>
              <w:rFonts w:eastAsia="仿宋" w:asciiTheme="minorHAnsi" w:hAnsiTheme="minorHAnsi" w:cstheme="minorHAnsi"/>
              <w:b/>
              <w:sz w:val="20"/>
              <w:szCs w:val="20"/>
            </w:rPr>
            <w:fldChar w:fldCharType="end"/>
          </w:r>
        </w:p>
      </w:sdtContent>
    </w:sdt>
    <w:p>
      <w:pPr>
        <w:pStyle w:val="12"/>
        <w:spacing w:before="120" w:after="120"/>
        <w:ind w:firstLine="480"/>
      </w:pPr>
      <w:bookmarkStart w:id="5" w:name="_Toc520712078"/>
    </w:p>
    <w:p>
      <w:pPr>
        <w:pStyle w:val="12"/>
        <w:spacing w:before="120" w:after="120"/>
        <w:ind w:firstLine="480"/>
      </w:pPr>
    </w:p>
    <w:p>
      <w:pPr>
        <w:pStyle w:val="12"/>
        <w:spacing w:before="120" w:after="120"/>
        <w:ind w:firstLine="480"/>
      </w:pPr>
    </w:p>
    <w:p>
      <w:pPr>
        <w:pStyle w:val="12"/>
        <w:spacing w:before="120" w:after="120"/>
        <w:ind w:firstLine="480"/>
      </w:pPr>
    </w:p>
    <w:p>
      <w:pPr>
        <w:pStyle w:val="12"/>
        <w:spacing w:before="120" w:after="120"/>
        <w:ind w:firstLine="480"/>
      </w:pPr>
    </w:p>
    <w:p>
      <w:pPr>
        <w:pStyle w:val="12"/>
        <w:spacing w:before="120" w:after="120"/>
        <w:ind w:firstLine="480"/>
      </w:pPr>
    </w:p>
    <w:p>
      <w:pPr>
        <w:pStyle w:val="12"/>
        <w:spacing w:before="120" w:after="120"/>
        <w:ind w:firstLine="480"/>
      </w:pPr>
    </w:p>
    <w:p>
      <w:pPr>
        <w:pStyle w:val="12"/>
        <w:spacing w:before="120" w:after="120"/>
        <w:ind w:firstLine="480"/>
      </w:pPr>
    </w:p>
    <w:bookmarkEnd w:id="5"/>
    <w:p>
      <w:pPr>
        <w:spacing w:before="0" w:beforeLines="0" w:after="0" w:afterLines="0" w:line="240" w:lineRule="auto"/>
        <w:ind w:firstLine="0" w:firstLineChars="0"/>
        <w:jc w:val="left"/>
        <w:rPr>
          <w:rFonts w:ascii="Calibri" w:hAnsi="宋体" w:eastAsia="仿宋"/>
          <w:szCs w:val="24"/>
          <w:lang w:val="zh-CN"/>
        </w:rPr>
      </w:pPr>
      <w:bookmarkStart w:id="6" w:name="_Toc6006"/>
      <w:bookmarkStart w:id="7" w:name="_Toc520712079"/>
      <w:r>
        <w:rPr>
          <w:b/>
        </w:rPr>
        <w:br w:type="page"/>
      </w:r>
    </w:p>
    <w:p>
      <w:pPr>
        <w:pStyle w:val="71"/>
        <w:ind w:left="360" w:hanging="360" w:hangingChars="150"/>
        <w:rPr>
          <w:b w:val="0"/>
        </w:rPr>
      </w:pPr>
      <w:bookmarkStart w:id="8" w:name="_Toc534730124"/>
      <w:r>
        <w:rPr>
          <w:b w:val="0"/>
        </w:rPr>
        <w:t>范围</w:t>
      </w:r>
      <w:bookmarkEnd w:id="2"/>
      <w:bookmarkEnd w:id="3"/>
      <w:bookmarkEnd w:id="4"/>
      <w:bookmarkEnd w:id="6"/>
      <w:bookmarkEnd w:id="7"/>
      <w:bookmarkEnd w:id="8"/>
    </w:p>
    <w:p>
      <w:pPr>
        <w:pStyle w:val="51"/>
        <w:spacing w:before="120" w:after="120" w:line="440" w:lineRule="atLeast"/>
        <w:ind w:firstLine="480"/>
        <w:rPr>
          <w:rFonts w:ascii="仿宋" w:hAnsi="仿宋" w:eastAsia="仿宋"/>
        </w:rPr>
      </w:pPr>
      <w:r>
        <w:rPr>
          <w:rFonts w:ascii="仿宋" w:hAnsi="仿宋" w:eastAsia="仿宋"/>
        </w:rPr>
        <w:t>本规范适用于</w:t>
      </w:r>
      <w:r>
        <w:rPr>
          <w:rFonts w:hint="eastAsia" w:ascii="仿宋" w:hAnsi="仿宋" w:eastAsia="仿宋"/>
        </w:rPr>
        <w:t>实地集团</w:t>
      </w:r>
      <w:r>
        <w:rPr>
          <w:rFonts w:ascii="仿宋" w:hAnsi="仿宋" w:eastAsia="仿宋"/>
        </w:rPr>
        <w:t>范围内统一建设</w:t>
      </w:r>
      <w:r>
        <w:rPr>
          <w:rFonts w:hint="eastAsia" w:ascii="仿宋" w:hAnsi="仿宋" w:eastAsia="仿宋"/>
        </w:rPr>
        <w:t>、</w:t>
      </w:r>
      <w:r>
        <w:rPr>
          <w:rFonts w:ascii="仿宋" w:hAnsi="仿宋" w:eastAsia="仿宋"/>
        </w:rPr>
        <w:t>管控</w:t>
      </w:r>
      <w:r>
        <w:rPr>
          <w:rFonts w:hint="eastAsia" w:ascii="仿宋" w:hAnsi="仿宋" w:eastAsia="仿宋"/>
        </w:rPr>
        <w:t>的，</w:t>
      </w:r>
      <w:r>
        <w:rPr>
          <w:rFonts w:ascii="仿宋" w:hAnsi="仿宋" w:eastAsia="仿宋"/>
        </w:rPr>
        <w:t>与</w:t>
      </w:r>
      <w:r>
        <w:rPr>
          <w:rFonts w:hint="eastAsia" w:ascii="仿宋" w:hAnsi="仿宋" w:eastAsia="仿宋"/>
        </w:rPr>
        <w:t>集团主数据</w:t>
      </w:r>
      <w:r>
        <w:rPr>
          <w:rFonts w:ascii="仿宋" w:hAnsi="仿宋" w:eastAsia="仿宋"/>
        </w:rPr>
        <w:t>系统</w:t>
      </w:r>
      <w:r>
        <w:rPr>
          <w:rFonts w:hint="eastAsia" w:ascii="仿宋" w:hAnsi="仿宋" w:eastAsia="仿宋"/>
        </w:rPr>
        <w:t>（以下统称为MDM）</w:t>
      </w:r>
      <w:r>
        <w:rPr>
          <w:rFonts w:ascii="仿宋" w:hAnsi="仿宋" w:eastAsia="仿宋"/>
        </w:rPr>
        <w:t>存在集成关系的</w:t>
      </w:r>
      <w:r>
        <w:rPr>
          <w:rFonts w:hint="eastAsia" w:ascii="仿宋" w:hAnsi="仿宋" w:eastAsia="仿宋"/>
        </w:rPr>
        <w:t>信息系统间</w:t>
      </w:r>
      <w:r>
        <w:rPr>
          <w:rFonts w:ascii="仿宋" w:hAnsi="仿宋" w:eastAsia="仿宋"/>
        </w:rPr>
        <w:t xml:space="preserve">集成交互。 </w:t>
      </w:r>
    </w:p>
    <w:p>
      <w:pPr>
        <w:pStyle w:val="51"/>
        <w:spacing w:before="120" w:after="120" w:line="440" w:lineRule="atLeast"/>
        <w:ind w:firstLine="480"/>
        <w:rPr>
          <w:rFonts w:ascii="仿宋" w:hAnsi="仿宋" w:eastAsia="仿宋"/>
        </w:rPr>
      </w:pPr>
    </w:p>
    <w:p>
      <w:pPr>
        <w:pStyle w:val="71"/>
        <w:ind w:left="360" w:hanging="360" w:hangingChars="150"/>
        <w:rPr>
          <w:b w:val="0"/>
        </w:rPr>
      </w:pPr>
      <w:bookmarkStart w:id="9" w:name="_Toc520712080"/>
      <w:bookmarkStart w:id="10" w:name="_Toc470098062"/>
      <w:bookmarkStart w:id="11" w:name="_Toc470097906"/>
      <w:bookmarkStart w:id="12" w:name="_Toc520104361"/>
      <w:bookmarkStart w:id="13" w:name="_Toc534730125"/>
      <w:bookmarkStart w:id="14" w:name="_Toc20314"/>
      <w:bookmarkStart w:id="15" w:name="_Toc470098064"/>
      <w:bookmarkStart w:id="16" w:name="_Toc422218072"/>
      <w:bookmarkStart w:id="17" w:name="_Toc470097908"/>
      <w:bookmarkStart w:id="18" w:name="_Toc188689228"/>
      <w:r>
        <w:rPr>
          <w:b w:val="0"/>
        </w:rPr>
        <w:t>术语和定义</w:t>
      </w:r>
      <w:bookmarkEnd w:id="9"/>
      <w:bookmarkEnd w:id="10"/>
      <w:bookmarkEnd w:id="11"/>
      <w:bookmarkEnd w:id="12"/>
      <w:bookmarkEnd w:id="13"/>
      <w:bookmarkEnd w:id="14"/>
    </w:p>
    <w:p>
      <w:pPr>
        <w:pStyle w:val="9"/>
        <w:keepNext/>
        <w:suppressLineNumbers/>
        <w:spacing w:before="120" w:after="120"/>
        <w:ind w:firstLine="480"/>
        <w:rPr>
          <w:rFonts w:ascii="仿宋" w:hAnsi="仿宋" w:eastAsia="仿宋"/>
          <w:color w:val="000000" w:themeColor="text1"/>
          <w14:textFill>
            <w14:solidFill>
              <w14:schemeClr w14:val="tx1"/>
            </w14:solidFill>
          </w14:textFill>
        </w:rPr>
      </w:pPr>
      <w:r>
        <w:rPr>
          <w:rFonts w:hint="eastAsia" w:ascii="仿宋" w:hAnsi="仿宋" w:eastAsia="仿宋"/>
          <w:color w:val="000000" w:themeColor="text1"/>
          <w14:textFill>
            <w14:solidFill>
              <w14:schemeClr w14:val="tx1"/>
            </w14:solidFill>
          </w14:textFill>
        </w:rPr>
        <w:t xml:space="preserve">表 </w:t>
      </w:r>
      <w:r>
        <w:rPr>
          <w:rFonts w:ascii="仿宋" w:hAnsi="仿宋" w:eastAsia="仿宋"/>
          <w:color w:val="000000" w:themeColor="text1"/>
          <w14:textFill>
            <w14:solidFill>
              <w14:schemeClr w14:val="tx1"/>
            </w14:solidFill>
          </w14:textFill>
        </w:rPr>
        <w:fldChar w:fldCharType="begin"/>
      </w:r>
      <w:r>
        <w:rPr>
          <w:rFonts w:ascii="仿宋" w:hAnsi="仿宋" w:eastAsia="仿宋"/>
          <w:color w:val="000000" w:themeColor="text1"/>
          <w14:textFill>
            <w14:solidFill>
              <w14:schemeClr w14:val="tx1"/>
            </w14:solidFill>
          </w14:textFill>
        </w:rPr>
        <w:instrText xml:space="preserve"> </w:instrText>
      </w:r>
      <w:r>
        <w:rPr>
          <w:rFonts w:hint="eastAsia" w:ascii="仿宋" w:hAnsi="仿宋" w:eastAsia="仿宋"/>
          <w:color w:val="000000" w:themeColor="text1"/>
          <w14:textFill>
            <w14:solidFill>
              <w14:schemeClr w14:val="tx1"/>
            </w14:solidFill>
          </w14:textFill>
        </w:rPr>
        <w:instrText xml:space="preserve">SEQ 表 \* ARABIC</w:instrText>
      </w:r>
      <w:r>
        <w:rPr>
          <w:rFonts w:ascii="仿宋" w:hAnsi="仿宋" w:eastAsia="仿宋"/>
          <w:color w:val="000000" w:themeColor="text1"/>
          <w14:textFill>
            <w14:solidFill>
              <w14:schemeClr w14:val="tx1"/>
            </w14:solidFill>
          </w14:textFill>
        </w:rPr>
        <w:instrText xml:space="preserve"> </w:instrText>
      </w:r>
      <w:r>
        <w:rPr>
          <w:rFonts w:ascii="仿宋" w:hAnsi="仿宋" w:eastAsia="仿宋"/>
          <w:color w:val="000000" w:themeColor="text1"/>
          <w14:textFill>
            <w14:solidFill>
              <w14:schemeClr w14:val="tx1"/>
            </w14:solidFill>
          </w14:textFill>
        </w:rPr>
        <w:fldChar w:fldCharType="separate"/>
      </w:r>
      <w:r>
        <w:rPr>
          <w:rFonts w:ascii="仿宋" w:hAnsi="仿宋" w:eastAsia="仿宋"/>
          <w:color w:val="000000" w:themeColor="text1"/>
          <w14:textFill>
            <w14:solidFill>
              <w14:schemeClr w14:val="tx1"/>
            </w14:solidFill>
          </w14:textFill>
        </w:rPr>
        <w:t>1</w:t>
      </w:r>
      <w:r>
        <w:rPr>
          <w:rFonts w:ascii="仿宋" w:hAnsi="仿宋" w:eastAsia="仿宋"/>
          <w:color w:val="000000" w:themeColor="text1"/>
          <w14:textFill>
            <w14:solidFill>
              <w14:schemeClr w14:val="tx1"/>
            </w14:solidFill>
          </w14:textFill>
        </w:rPr>
        <w:fldChar w:fldCharType="end"/>
      </w:r>
      <w:r>
        <w:rPr>
          <w:rFonts w:ascii="仿宋" w:hAnsi="仿宋" w:eastAsia="仿宋"/>
          <w:color w:val="000000" w:themeColor="text1"/>
          <w14:textFill>
            <w14:solidFill>
              <w14:schemeClr w14:val="tx1"/>
            </w14:solidFill>
          </w14:textFill>
        </w:rPr>
        <w:t xml:space="preserve"> 术语及定义</w:t>
      </w:r>
    </w:p>
    <w:tbl>
      <w:tblPr>
        <w:tblStyle w:val="68"/>
        <w:tblW w:w="83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37"/>
        <w:gridCol w:w="1983"/>
        <w:gridCol w:w="4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35" w:hRule="atLeast"/>
          <w:jc w:val="center"/>
        </w:trPr>
        <w:tc>
          <w:tcPr>
            <w:tcW w:w="2137" w:type="dxa"/>
            <w:shd w:val="clear" w:color="auto" w:fill="FFFFFF" w:themeFill="background1"/>
            <w:vAlign w:val="center"/>
          </w:tcPr>
          <w:p>
            <w:pPr>
              <w:pStyle w:val="69"/>
              <w:spacing w:before="0" w:beforeLines="0"/>
              <w:ind w:left="102" w:firstLine="0" w:firstLineChars="0"/>
              <w:jc w:val="center"/>
              <w:rPr>
                <w:rFonts w:ascii="仿宋" w:hAnsi="仿宋" w:eastAsia="仿宋" w:cs="Arial"/>
                <w:color w:val="000000" w:themeColor="text1"/>
                <w:sz w:val="24"/>
                <w:szCs w:val="24"/>
                <w14:textFill>
                  <w14:solidFill>
                    <w14:schemeClr w14:val="tx1"/>
                  </w14:solidFill>
                </w14:textFill>
              </w:rPr>
            </w:pPr>
            <w:r>
              <w:rPr>
                <w:rFonts w:ascii="仿宋" w:hAnsi="仿宋" w:eastAsia="仿宋" w:cs="Arial"/>
                <w:color w:val="000000" w:themeColor="text1"/>
                <w:sz w:val="24"/>
                <w:szCs w:val="24"/>
                <w14:textFill>
                  <w14:solidFill>
                    <w14:schemeClr w14:val="tx1"/>
                  </w14:solidFill>
                </w14:textFill>
              </w:rPr>
              <w:t>术语名称</w:t>
            </w:r>
          </w:p>
        </w:tc>
        <w:tc>
          <w:tcPr>
            <w:tcW w:w="1983" w:type="dxa"/>
            <w:shd w:val="clear" w:color="auto" w:fill="FFFFFF" w:themeFill="background1"/>
            <w:vAlign w:val="center"/>
          </w:tcPr>
          <w:p>
            <w:pPr>
              <w:pStyle w:val="69"/>
              <w:spacing w:before="0" w:beforeLines="0"/>
              <w:ind w:left="99" w:firstLine="0" w:firstLineChars="0"/>
              <w:jc w:val="center"/>
              <w:rPr>
                <w:rFonts w:ascii="仿宋" w:hAnsi="仿宋" w:eastAsia="仿宋" w:cs="Arial"/>
                <w:color w:val="000000" w:themeColor="text1"/>
                <w:sz w:val="24"/>
                <w:szCs w:val="24"/>
                <w14:textFill>
                  <w14:solidFill>
                    <w14:schemeClr w14:val="tx1"/>
                  </w14:solidFill>
                </w14:textFill>
              </w:rPr>
            </w:pPr>
            <w:r>
              <w:rPr>
                <w:rFonts w:ascii="仿宋" w:hAnsi="仿宋" w:eastAsia="仿宋" w:cs="Arial"/>
                <w:color w:val="000000" w:themeColor="text1"/>
                <w:sz w:val="24"/>
                <w:szCs w:val="24"/>
                <w14:textFill>
                  <w14:solidFill>
                    <w14:schemeClr w14:val="tx1"/>
                  </w14:solidFill>
                </w14:textFill>
              </w:rPr>
              <w:t>术语简称</w:t>
            </w:r>
          </w:p>
        </w:tc>
        <w:tc>
          <w:tcPr>
            <w:tcW w:w="4249" w:type="dxa"/>
            <w:shd w:val="clear" w:color="auto" w:fill="FFFFFF" w:themeFill="background1"/>
            <w:vAlign w:val="center"/>
          </w:tcPr>
          <w:p>
            <w:pPr>
              <w:pStyle w:val="69"/>
              <w:spacing w:before="0" w:beforeLines="0"/>
              <w:ind w:left="102" w:firstLine="0" w:firstLineChars="0"/>
              <w:jc w:val="center"/>
              <w:rPr>
                <w:rFonts w:ascii="仿宋" w:hAnsi="仿宋" w:eastAsia="仿宋" w:cs="Arial"/>
                <w:color w:val="000000" w:themeColor="text1"/>
                <w:sz w:val="24"/>
                <w:szCs w:val="24"/>
                <w14:textFill>
                  <w14:solidFill>
                    <w14:schemeClr w14:val="tx1"/>
                  </w14:solidFill>
                </w14:textFill>
              </w:rPr>
            </w:pPr>
            <w:r>
              <w:rPr>
                <w:rFonts w:ascii="仿宋" w:hAnsi="仿宋" w:eastAsia="仿宋" w:cs="Arial"/>
                <w:color w:val="000000" w:themeColor="text1"/>
                <w:sz w:val="24"/>
                <w:szCs w:val="24"/>
                <w14:textFill>
                  <w14:solidFill>
                    <w14:schemeClr w14:val="tx1"/>
                  </w14:solidFill>
                </w14:textFill>
              </w:rPr>
              <w:t>术语解释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134" w:hRule="atLeast"/>
          <w:jc w:val="center"/>
        </w:trPr>
        <w:tc>
          <w:tcPr>
            <w:tcW w:w="2137" w:type="dxa"/>
            <w:vAlign w:val="center"/>
          </w:tcPr>
          <w:p>
            <w:pPr>
              <w:pStyle w:val="69"/>
              <w:spacing w:before="0" w:beforeLines="0"/>
              <w:ind w:firstLine="0" w:firstLineChars="0"/>
              <w:jc w:val="center"/>
              <w:rPr>
                <w:rFonts w:cs="Arial"/>
                <w:color w:val="000000" w:themeColor="text1"/>
                <w14:textFill>
                  <w14:solidFill>
                    <w14:schemeClr w14:val="tx1"/>
                  </w14:solidFill>
                </w14:textFill>
              </w:rPr>
            </w:pPr>
            <w:r>
              <w:rPr>
                <w:rFonts w:ascii="仿宋" w:hAnsi="仿宋" w:eastAsia="仿宋" w:cs="Arial"/>
                <w:color w:val="000000" w:themeColor="text1"/>
                <w:sz w:val="24"/>
                <w:szCs w:val="24"/>
                <w:lang w:eastAsia="zh-CN"/>
                <w14:textFill>
                  <w14:solidFill>
                    <w14:schemeClr w14:val="tx1"/>
                  </w14:solidFill>
                </w14:textFill>
              </w:rPr>
              <w:t>面向服务的体系架构</w:t>
            </w:r>
          </w:p>
        </w:tc>
        <w:tc>
          <w:tcPr>
            <w:tcW w:w="1983" w:type="dxa"/>
            <w:vAlign w:val="center"/>
          </w:tcPr>
          <w:p>
            <w:pPr>
              <w:pStyle w:val="69"/>
              <w:spacing w:before="0" w:beforeLines="0"/>
              <w:ind w:left="99" w:firstLine="0" w:firstLineChars="0"/>
              <w:jc w:val="center"/>
              <w:rPr>
                <w:rFonts w:ascii="仿宋" w:hAnsi="仿宋" w:eastAsia="仿宋" w:cs="Arial"/>
                <w:color w:val="000000" w:themeColor="text1"/>
                <w:sz w:val="24"/>
                <w:szCs w:val="24"/>
                <w14:textFill>
                  <w14:solidFill>
                    <w14:schemeClr w14:val="tx1"/>
                  </w14:solidFill>
                </w14:textFill>
              </w:rPr>
            </w:pPr>
            <w:r>
              <w:rPr>
                <w:rFonts w:ascii="仿宋" w:hAnsi="仿宋" w:eastAsia="仿宋" w:cs="Arial"/>
                <w:color w:val="000000" w:themeColor="text1"/>
                <w:sz w:val="24"/>
                <w:szCs w:val="24"/>
                <w14:textFill>
                  <w14:solidFill>
                    <w14:schemeClr w14:val="tx1"/>
                  </w14:solidFill>
                </w14:textFill>
              </w:rPr>
              <w:t>SOA</w:t>
            </w:r>
          </w:p>
        </w:tc>
        <w:tc>
          <w:tcPr>
            <w:tcW w:w="4249" w:type="dxa"/>
          </w:tcPr>
          <w:p>
            <w:pPr>
              <w:pStyle w:val="69"/>
              <w:spacing w:before="0" w:beforeLines="0"/>
              <w:ind w:left="102" w:firstLine="240" w:firstLineChars="100"/>
              <w:rPr>
                <w:rFonts w:ascii="仿宋" w:hAnsi="仿宋" w:eastAsia="仿宋" w:cs="Arial"/>
                <w:color w:val="000000" w:themeColor="text1"/>
                <w:sz w:val="24"/>
                <w:szCs w:val="24"/>
                <w14:textFill>
                  <w14:solidFill>
                    <w14:schemeClr w14:val="tx1"/>
                  </w14:solidFill>
                </w14:textFill>
              </w:rPr>
            </w:pPr>
            <w:r>
              <w:rPr>
                <w:rFonts w:ascii="仿宋" w:hAnsi="仿宋" w:eastAsia="仿宋" w:cs="Arial"/>
                <w:color w:val="000000" w:themeColor="text1"/>
                <w:sz w:val="24"/>
                <w:szCs w:val="24"/>
                <w14:textFill>
                  <w14:solidFill>
                    <w14:schemeClr w14:val="tx1"/>
                  </w14:solidFill>
                </w14:textFill>
              </w:rPr>
              <w:t>Service Oriented Architecture，SOA 是包含运行环境、编程模型、架构风格 和相关方法论等在内的一整套新的分布式软件系统构造方法和环境，涵盖服务的整个生命周期。SOA 以服务为核心，来实现的IT系统更灵活、更易于重用、更好（也更快）地应对变化。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10" w:hRule="atLeast"/>
          <w:jc w:val="center"/>
        </w:trPr>
        <w:tc>
          <w:tcPr>
            <w:tcW w:w="2137" w:type="dxa"/>
            <w:vAlign w:val="center"/>
          </w:tcPr>
          <w:p>
            <w:pPr>
              <w:pStyle w:val="69"/>
              <w:spacing w:before="0" w:beforeLines="0"/>
              <w:ind w:firstLine="0" w:firstLineChars="0"/>
              <w:jc w:val="center"/>
              <w:rPr>
                <w:rFonts w:ascii="仿宋" w:hAnsi="仿宋" w:eastAsia="仿宋" w:cs="Arial"/>
                <w:color w:val="000000" w:themeColor="text1"/>
                <w:sz w:val="24"/>
                <w:szCs w:val="24"/>
                <w:lang w:eastAsia="zh-CN"/>
                <w14:textFill>
                  <w14:solidFill>
                    <w14:schemeClr w14:val="tx1"/>
                  </w14:solidFill>
                </w14:textFill>
              </w:rPr>
            </w:pPr>
            <w:r>
              <w:rPr>
                <w:rFonts w:ascii="仿宋" w:hAnsi="仿宋" w:eastAsia="仿宋" w:cs="Arial"/>
                <w:color w:val="000000" w:themeColor="text1"/>
                <w:sz w:val="24"/>
                <w:szCs w:val="24"/>
                <w:lang w:eastAsia="zh-CN"/>
                <w14:textFill>
                  <w14:solidFill>
                    <w14:schemeClr w14:val="tx1"/>
                  </w14:solidFill>
                </w14:textFill>
              </w:rPr>
              <w:t>Web</w:t>
            </w:r>
            <w:r>
              <w:rPr>
                <w:rFonts w:ascii="仿宋" w:hAnsi="仿宋" w:eastAsia="仿宋" w:cs="Arial"/>
                <w:color w:val="000000" w:themeColor="text1"/>
                <w:spacing w:val="-3"/>
                <w:sz w:val="24"/>
                <w:szCs w:val="24"/>
                <w14:textFill>
                  <w14:solidFill>
                    <w14:schemeClr w14:val="tx1"/>
                  </w14:solidFill>
                </w14:textFill>
              </w:rPr>
              <w:t>服</w:t>
            </w:r>
            <w:r>
              <w:rPr>
                <w:rFonts w:ascii="仿宋" w:hAnsi="仿宋" w:eastAsia="仿宋" w:cs="Arial"/>
                <w:color w:val="000000" w:themeColor="text1"/>
                <w:sz w:val="24"/>
                <w:szCs w:val="24"/>
                <w14:textFill>
                  <w14:solidFill>
                    <w14:schemeClr w14:val="tx1"/>
                  </w14:solidFill>
                </w14:textFill>
              </w:rPr>
              <w:t>务</w:t>
            </w:r>
          </w:p>
        </w:tc>
        <w:tc>
          <w:tcPr>
            <w:tcW w:w="1983" w:type="dxa"/>
            <w:vAlign w:val="center"/>
          </w:tcPr>
          <w:p>
            <w:pPr>
              <w:pStyle w:val="69"/>
              <w:spacing w:before="0" w:beforeLines="0"/>
              <w:ind w:firstLine="0" w:firstLineChars="0"/>
              <w:jc w:val="center"/>
              <w:rPr>
                <w:rFonts w:ascii="仿宋" w:hAnsi="仿宋" w:eastAsia="仿宋" w:cs="Arial"/>
                <w:color w:val="000000" w:themeColor="text1"/>
                <w:sz w:val="24"/>
                <w:szCs w:val="24"/>
                <w14:textFill>
                  <w14:solidFill>
                    <w14:schemeClr w14:val="tx1"/>
                  </w14:solidFill>
                </w14:textFill>
              </w:rPr>
            </w:pPr>
            <w:r>
              <w:rPr>
                <w:rFonts w:ascii="仿宋" w:hAnsi="仿宋" w:eastAsia="仿宋" w:cs="Arial"/>
                <w:color w:val="000000" w:themeColor="text1"/>
                <w:sz w:val="24"/>
                <w:szCs w:val="24"/>
                <w:lang w:eastAsia="zh-CN"/>
                <w14:textFill>
                  <w14:solidFill>
                    <w14:schemeClr w14:val="tx1"/>
                  </w14:solidFill>
                </w14:textFill>
              </w:rPr>
              <w:t>WebService</w:t>
            </w:r>
          </w:p>
        </w:tc>
        <w:tc>
          <w:tcPr>
            <w:tcW w:w="4249" w:type="dxa"/>
          </w:tcPr>
          <w:p>
            <w:pPr>
              <w:pStyle w:val="69"/>
              <w:spacing w:before="0" w:beforeLines="0"/>
              <w:ind w:left="102" w:firstLine="0" w:firstLineChars="0"/>
              <w:rPr>
                <w:rFonts w:ascii="仿宋" w:hAnsi="仿宋" w:eastAsia="仿宋" w:cs="Arial"/>
                <w:color w:val="000000" w:themeColor="text1"/>
                <w:sz w:val="24"/>
                <w:szCs w:val="24"/>
                <w14:textFill>
                  <w14:solidFill>
                    <w14:schemeClr w14:val="tx1"/>
                  </w14:solidFill>
                </w14:textFill>
              </w:rPr>
            </w:pPr>
            <w:r>
              <w:rPr>
                <w:rFonts w:ascii="仿宋" w:hAnsi="仿宋" w:eastAsia="仿宋" w:cs="Arial"/>
                <w:color w:val="000000" w:themeColor="text1"/>
                <w:sz w:val="24"/>
                <w:szCs w:val="24"/>
                <w:lang w:eastAsia="zh-CN"/>
                <w14:textFill>
                  <w14:solidFill>
                    <w14:schemeClr w14:val="tx1"/>
                  </w14:solidFill>
                </w14:textFill>
              </w:rPr>
              <w:t>WebService，基于XML并利用SOAP协议实现跨平台信息传递的一种技术，它将暴露一个统一的URL供外部访问。</w:t>
            </w:r>
            <w:r>
              <w:rPr>
                <w:rFonts w:ascii="仿宋" w:hAnsi="仿宋" w:eastAsia="仿宋" w:cs="Arial"/>
                <w:color w:val="000000" w:themeColor="text1"/>
                <w:sz w:val="24"/>
                <w:szCs w:val="24"/>
                <w14:textFill>
                  <w14:solidFill>
                    <w14:schemeClr w14:val="tx1"/>
                  </w14:solidFill>
                </w14:textFill>
              </w:rPr>
              <w:t>一个WebService包含多个接口。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975" w:hRule="atLeast"/>
          <w:jc w:val="center"/>
        </w:trPr>
        <w:tc>
          <w:tcPr>
            <w:tcW w:w="2137" w:type="dxa"/>
            <w:vAlign w:val="center"/>
          </w:tcPr>
          <w:p>
            <w:pPr>
              <w:pStyle w:val="69"/>
              <w:spacing w:before="0" w:beforeLines="0"/>
              <w:ind w:firstLine="0" w:firstLineChars="0"/>
              <w:jc w:val="center"/>
              <w:rPr>
                <w:rFonts w:ascii="仿宋" w:hAnsi="仿宋" w:eastAsia="仿宋" w:cs="Arial"/>
                <w:color w:val="000000" w:themeColor="text1"/>
                <w:sz w:val="24"/>
                <w:szCs w:val="24"/>
                <w:lang w:eastAsia="zh-CN"/>
                <w14:textFill>
                  <w14:solidFill>
                    <w14:schemeClr w14:val="tx1"/>
                  </w14:solidFill>
                </w14:textFill>
              </w:rPr>
            </w:pPr>
            <w:r>
              <w:rPr>
                <w:rFonts w:ascii="仿宋" w:hAnsi="仿宋" w:eastAsia="仿宋" w:cs="Arial"/>
                <w:color w:val="000000" w:themeColor="text1"/>
                <w:sz w:val="24"/>
                <w:szCs w:val="24"/>
                <w:lang w:eastAsia="zh-CN"/>
                <w14:textFill>
                  <w14:solidFill>
                    <w14:schemeClr w14:val="tx1"/>
                  </w14:solidFill>
                </w14:textFill>
              </w:rPr>
              <w:t>简单对象访问协议</w:t>
            </w:r>
          </w:p>
        </w:tc>
        <w:tc>
          <w:tcPr>
            <w:tcW w:w="1983" w:type="dxa"/>
            <w:vAlign w:val="center"/>
          </w:tcPr>
          <w:p>
            <w:pPr>
              <w:pStyle w:val="69"/>
              <w:spacing w:before="0" w:beforeLines="0"/>
              <w:ind w:firstLine="0" w:firstLineChars="0"/>
              <w:jc w:val="center"/>
              <w:rPr>
                <w:rFonts w:ascii="仿宋" w:hAnsi="仿宋" w:eastAsia="仿宋" w:cs="Arial"/>
                <w:color w:val="000000" w:themeColor="text1"/>
                <w:sz w:val="24"/>
                <w:szCs w:val="24"/>
                <w:lang w:eastAsia="zh-CN"/>
                <w14:textFill>
                  <w14:solidFill>
                    <w14:schemeClr w14:val="tx1"/>
                  </w14:solidFill>
                </w14:textFill>
              </w:rPr>
            </w:pPr>
            <w:r>
              <w:rPr>
                <w:rFonts w:ascii="仿宋" w:hAnsi="仿宋" w:eastAsia="仿宋" w:cs="Arial"/>
                <w:color w:val="000000" w:themeColor="text1"/>
                <w:sz w:val="24"/>
                <w:szCs w:val="24"/>
                <w:lang w:eastAsia="zh-CN"/>
                <w14:textFill>
                  <w14:solidFill>
                    <w14:schemeClr w14:val="tx1"/>
                  </w14:solidFill>
                </w14:textFill>
              </w:rPr>
              <w:t>SOAP</w:t>
            </w:r>
          </w:p>
        </w:tc>
        <w:tc>
          <w:tcPr>
            <w:tcW w:w="4249" w:type="dxa"/>
          </w:tcPr>
          <w:p>
            <w:pPr>
              <w:pStyle w:val="69"/>
              <w:spacing w:before="0" w:beforeLines="0"/>
              <w:ind w:left="102" w:firstLine="480"/>
              <w:rPr>
                <w:rFonts w:ascii="仿宋" w:hAnsi="仿宋" w:eastAsia="仿宋" w:cs="Arial"/>
                <w:color w:val="000000" w:themeColor="text1"/>
                <w:sz w:val="24"/>
                <w:szCs w:val="24"/>
                <w:lang w:eastAsia="zh-CN"/>
                <w14:textFill>
                  <w14:solidFill>
                    <w14:schemeClr w14:val="tx1"/>
                  </w14:solidFill>
                </w14:textFill>
              </w:rPr>
            </w:pPr>
            <w:r>
              <w:rPr>
                <w:rFonts w:ascii="仿宋" w:hAnsi="仿宋" w:eastAsia="仿宋" w:cs="Arial"/>
                <w:color w:val="000000" w:themeColor="text1"/>
                <w:sz w:val="24"/>
                <w:szCs w:val="24"/>
                <w:lang w:eastAsia="zh-CN"/>
                <w14:textFill>
                  <w14:solidFill>
                    <w14:schemeClr w14:val="tx1"/>
                  </w14:solidFill>
                </w14:textFill>
              </w:rPr>
              <w:t>简单对象访问协议是交换数据的一种协议规范，是一种轻量的、简单的、基于XML（标准通用标记语言下的一个子集）的协议，它被设计成在WEB上交换结构化的和固化的信息。</w:t>
            </w:r>
          </w:p>
        </w:tc>
      </w:tr>
      <w:bookmarkEnd w:id="15"/>
      <w:bookmarkEnd w:id="16"/>
      <w:bookmarkEnd w:id="17"/>
    </w:tbl>
    <w:p>
      <w:pPr>
        <w:pStyle w:val="71"/>
        <w:ind w:left="360" w:hanging="360" w:hangingChars="150"/>
        <w:rPr>
          <w:b w:val="0"/>
        </w:rPr>
      </w:pPr>
      <w:bookmarkStart w:id="19" w:name="_Toc534730126"/>
      <w:bookmarkStart w:id="20" w:name="_Toc520712081"/>
      <w:bookmarkStart w:id="21" w:name="_Toc520104362"/>
      <w:bookmarkStart w:id="22" w:name="_Toc21749"/>
      <w:bookmarkStart w:id="23" w:name="_Toc470098065"/>
      <w:bookmarkStart w:id="24" w:name="_Toc470097909"/>
      <w:r>
        <w:rPr>
          <w:b w:val="0"/>
        </w:rPr>
        <w:t>服务交互技术规范</w:t>
      </w:r>
      <w:bookmarkEnd w:id="19"/>
      <w:bookmarkEnd w:id="20"/>
      <w:bookmarkEnd w:id="21"/>
      <w:bookmarkEnd w:id="22"/>
      <w:bookmarkEnd w:id="23"/>
      <w:bookmarkEnd w:id="24"/>
    </w:p>
    <w:p>
      <w:pPr>
        <w:pStyle w:val="51"/>
        <w:spacing w:before="120" w:after="120" w:line="440" w:lineRule="atLeast"/>
        <w:ind w:firstLine="480"/>
        <w:rPr>
          <w:rFonts w:ascii="仿宋" w:hAnsi="仿宋" w:eastAsia="仿宋"/>
        </w:rPr>
      </w:pPr>
      <w:r>
        <w:rPr>
          <w:rFonts w:ascii="仿宋" w:hAnsi="仿宋" w:eastAsia="仿宋"/>
        </w:rPr>
        <w:t>所有与MDM进行服务</w:t>
      </w:r>
      <w:r>
        <w:rPr>
          <w:rFonts w:hint="eastAsia" w:ascii="仿宋" w:hAnsi="仿宋" w:eastAsia="仿宋"/>
        </w:rPr>
        <w:t>交互</w:t>
      </w:r>
      <w:r>
        <w:rPr>
          <w:rFonts w:ascii="仿宋" w:hAnsi="仿宋" w:eastAsia="仿宋"/>
        </w:rPr>
        <w:t>的信息系统均应</w:t>
      </w:r>
      <w:r>
        <w:rPr>
          <w:rFonts w:hint="eastAsia" w:ascii="仿宋" w:hAnsi="仿宋" w:eastAsia="仿宋"/>
        </w:rPr>
        <w:t>遵循</w:t>
      </w:r>
      <w:r>
        <w:rPr>
          <w:rFonts w:ascii="仿宋" w:hAnsi="仿宋" w:eastAsia="仿宋"/>
        </w:rPr>
        <w:t>MDM的服务交互技术规范。</w:t>
      </w:r>
    </w:p>
    <w:p>
      <w:pPr>
        <w:pStyle w:val="51"/>
        <w:spacing w:before="120" w:after="120" w:line="440" w:lineRule="atLeast"/>
        <w:ind w:firstLine="480"/>
        <w:rPr>
          <w:rFonts w:ascii="仿宋" w:hAnsi="仿宋" w:eastAsia="仿宋"/>
        </w:rPr>
      </w:pPr>
    </w:p>
    <w:p>
      <w:pPr>
        <w:pStyle w:val="71"/>
        <w:ind w:left="360" w:hanging="360" w:hangingChars="150"/>
        <w:rPr>
          <w:b w:val="0"/>
        </w:rPr>
      </w:pPr>
      <w:bookmarkStart w:id="25" w:name="_Toc534730127"/>
      <w:r>
        <w:rPr>
          <w:rFonts w:hint="eastAsia"/>
          <w:b w:val="0"/>
          <w:lang w:val="en-US"/>
        </w:rPr>
        <w:t>数据传输模式</w:t>
      </w:r>
      <w:bookmarkEnd w:id="25"/>
    </w:p>
    <w:p>
      <w:pPr>
        <w:pStyle w:val="51"/>
        <w:spacing w:before="120" w:after="120" w:line="440" w:lineRule="atLeast"/>
        <w:ind w:firstLine="480"/>
        <w:rPr>
          <w:rFonts w:ascii="仿宋" w:hAnsi="仿宋" w:eastAsia="仿宋"/>
        </w:rPr>
      </w:pPr>
      <w:r>
        <w:rPr>
          <w:rFonts w:ascii="仿宋" w:hAnsi="仿宋" w:eastAsia="仿宋"/>
        </w:rPr>
        <w:t>所有与MDM进行集成或有数据交换的信息系统</w:t>
      </w:r>
      <w:r>
        <w:rPr>
          <w:rFonts w:hint="eastAsia" w:ascii="仿宋" w:hAnsi="仿宋" w:eastAsia="仿宋"/>
        </w:rPr>
        <w:t>可采取的数据传输模式有Webservice接口模式和数据表传输模式。</w:t>
      </w:r>
    </w:p>
    <w:p>
      <w:pPr>
        <w:pStyle w:val="72"/>
        <w:ind w:left="284"/>
        <w:rPr>
          <w:b w:val="0"/>
          <w:lang w:val="en-US"/>
        </w:rPr>
      </w:pPr>
      <w:bookmarkStart w:id="26" w:name="_Toc534730128"/>
      <w:r>
        <w:rPr>
          <w:rFonts w:ascii="仿宋" w:hAnsi="仿宋"/>
          <w:b w:val="0"/>
          <w:lang w:val="en-US"/>
        </w:rPr>
        <w:t>rest</w:t>
      </w:r>
      <w:r>
        <w:rPr>
          <w:rFonts w:hint="eastAsia" w:ascii="仿宋" w:hAnsi="仿宋"/>
          <w:b w:val="0"/>
          <w:lang w:val="en-US"/>
        </w:rPr>
        <w:t>接口模式</w:t>
      </w:r>
      <w:bookmarkEnd w:id="26"/>
    </w:p>
    <w:p>
      <w:pPr>
        <w:pStyle w:val="73"/>
        <w:ind w:left="567"/>
        <w:rPr>
          <w:b w:val="0"/>
          <w:lang w:val="en-US"/>
        </w:rPr>
      </w:pPr>
      <w:bookmarkStart w:id="27" w:name="_Toc534730129"/>
      <w:r>
        <w:rPr>
          <w:rFonts w:hint="eastAsia"/>
          <w:b w:val="0"/>
          <w:lang w:val="en-US"/>
        </w:rPr>
        <w:t>查询接口</w:t>
      </w:r>
      <w:bookmarkEnd w:id="27"/>
    </w:p>
    <w:p>
      <w:pPr>
        <w:pStyle w:val="51"/>
        <w:spacing w:before="120" w:after="120" w:line="440" w:lineRule="atLeast"/>
        <w:ind w:firstLine="480"/>
        <w:rPr>
          <w:rFonts w:ascii="仿宋" w:hAnsi="仿宋" w:eastAsia="仿宋"/>
        </w:rPr>
      </w:pPr>
      <w:r>
        <w:rPr>
          <w:rFonts w:ascii="仿宋" w:hAnsi="仿宋" w:eastAsia="仿宋"/>
        </w:rPr>
        <w:t>所有</w:t>
      </w:r>
      <w:r>
        <w:rPr>
          <w:rFonts w:hint="eastAsia" w:ascii="仿宋" w:hAnsi="仿宋" w:eastAsia="仿宋"/>
        </w:rPr>
        <w:t>需要通过接口方式获取MDM数据的信息系统可调用此类型的接口进行数据获取。由调用方发送数据查询条件，MDM根据查询条件返回相应数据。</w:t>
      </w:r>
    </w:p>
    <w:p>
      <w:pPr>
        <w:pStyle w:val="51"/>
        <w:spacing w:before="120" w:after="120" w:line="440" w:lineRule="atLeast"/>
        <w:ind w:firstLine="480"/>
        <w:rPr>
          <w:rFonts w:ascii="仿宋" w:hAnsi="仿宋" w:eastAsia="仿宋"/>
        </w:rPr>
      </w:pPr>
      <w:r>
        <w:rPr>
          <w:rFonts w:hint="eastAsia" w:ascii="仿宋" w:hAnsi="仿宋" w:eastAsia="仿宋"/>
        </w:rPr>
        <w:t>此处以行政组织主数据查询为例做以说明，其余各类主数据接口报文以及X</w:t>
      </w:r>
      <w:r>
        <w:rPr>
          <w:rFonts w:ascii="仿宋" w:hAnsi="仿宋" w:eastAsia="仿宋"/>
        </w:rPr>
        <w:t>ML</w:t>
      </w:r>
      <w:r>
        <w:rPr>
          <w:rFonts w:hint="eastAsia" w:ascii="仿宋" w:hAnsi="仿宋" w:eastAsia="仿宋"/>
        </w:rPr>
        <w:t>格式详见附表一。</w:t>
      </w:r>
    </w:p>
    <w:p>
      <w:pPr>
        <w:spacing w:before="0" w:beforeLines="0" w:after="0" w:afterLines="0" w:line="240" w:lineRule="auto"/>
        <w:ind w:firstLine="480"/>
        <w:jc w:val="left"/>
        <w:rPr>
          <w:rFonts w:ascii="仿宋" w:hAnsi="仿宋" w:eastAsia="仿宋"/>
        </w:rPr>
      </w:pPr>
      <w:r>
        <w:rPr>
          <w:rFonts w:hint="eastAsia" w:ascii="仿宋" w:hAnsi="仿宋" w:eastAsia="仿宋"/>
        </w:rPr>
        <w:t>接口编码：xzzz_dy</w:t>
      </w:r>
    </w:p>
    <w:p>
      <w:pPr>
        <w:spacing w:before="0" w:beforeLines="0" w:after="0" w:afterLines="0" w:line="240" w:lineRule="auto"/>
        <w:ind w:firstLine="480"/>
        <w:jc w:val="left"/>
        <w:rPr>
          <w:rFonts w:ascii="仿宋" w:hAnsi="仿宋" w:eastAsia="仿宋"/>
        </w:rPr>
      </w:pPr>
      <w:r>
        <w:rPr>
          <w:rFonts w:hint="eastAsia" w:ascii="仿宋" w:hAnsi="仿宋" w:eastAsia="仿宋"/>
        </w:rPr>
        <w:t>接口地址：</w:t>
      </w:r>
    </w:p>
    <w:p>
      <w:pPr>
        <w:spacing w:before="0" w:beforeLines="0" w:after="0" w:afterLines="0" w:line="240" w:lineRule="auto"/>
        <w:ind w:firstLine="480"/>
        <w:jc w:val="left"/>
        <w:rPr>
          <w:rFonts w:ascii="仿宋" w:hAnsi="仿宋" w:eastAsia="仿宋"/>
        </w:rPr>
      </w:pPr>
      <w:r>
        <w:rPr>
          <w:rFonts w:hint="eastAsia" w:ascii="仿宋" w:hAnsi="仿宋" w:eastAsia="仿宋"/>
        </w:rPr>
        <w:t>测试环境</w:t>
      </w:r>
    </w:p>
    <w:p>
      <w:pPr>
        <w:spacing w:before="0" w:beforeLines="0" w:after="0" w:afterLines="0" w:line="240" w:lineRule="auto"/>
        <w:ind w:firstLine="480"/>
        <w:jc w:val="left"/>
        <w:rPr>
          <w:rFonts w:ascii="仿宋" w:hAnsi="仿宋" w:eastAsia="仿宋"/>
        </w:rPr>
      </w:pPr>
      <w:r>
        <w:rPr>
          <w:rFonts w:hint="eastAsia" w:ascii="仿宋" w:hAnsi="仿宋" w:eastAsia="仿宋"/>
        </w:rPr>
        <w:t>MDM接口服务地址：http://test-mdm.seedland.cc/esbmule/services/query/xzzz_dy (MDM地址)</w:t>
      </w:r>
    </w:p>
    <w:p>
      <w:pPr>
        <w:spacing w:before="0" w:beforeLines="0" w:after="0" w:afterLines="0" w:line="240" w:lineRule="auto"/>
        <w:ind w:firstLine="480"/>
        <w:jc w:val="left"/>
        <w:rPr>
          <w:rFonts w:ascii="仿宋" w:hAnsi="仿宋" w:eastAsia="仿宋"/>
        </w:rPr>
      </w:pPr>
      <w:r>
        <w:rPr>
          <w:rFonts w:hint="eastAsia" w:ascii="仿宋" w:hAnsi="仿宋" w:eastAsia="仿宋"/>
        </w:rPr>
        <w:t>正式环境</w:t>
      </w:r>
    </w:p>
    <w:p>
      <w:pPr>
        <w:spacing w:before="0" w:beforeLines="0" w:after="0" w:afterLines="0" w:line="240" w:lineRule="auto"/>
        <w:ind w:firstLine="480"/>
        <w:jc w:val="left"/>
        <w:rPr>
          <w:rFonts w:ascii="仿宋" w:hAnsi="仿宋" w:eastAsia="仿宋"/>
        </w:rPr>
      </w:pPr>
      <w:r>
        <w:rPr>
          <w:rFonts w:hint="eastAsia" w:ascii="仿宋" w:hAnsi="仿宋" w:eastAsia="仿宋"/>
        </w:rPr>
        <w:t>MDM接口服务地址：http://mdm.seedland.cc/esbmule/services/query/xzzz_dy (MDM地址)</w:t>
      </w:r>
    </w:p>
    <w:p>
      <w:pPr>
        <w:spacing w:before="0" w:beforeLines="0" w:after="0" w:afterLines="0" w:line="240" w:lineRule="auto"/>
        <w:ind w:firstLine="480"/>
        <w:jc w:val="left"/>
        <w:rPr>
          <w:rStyle w:val="38"/>
        </w:rPr>
      </w:pPr>
    </w:p>
    <w:p>
      <w:pPr>
        <w:spacing w:before="0" w:beforeLines="0" w:after="0" w:afterLines="0" w:line="240" w:lineRule="auto"/>
        <w:ind w:firstLine="480"/>
        <w:jc w:val="left"/>
        <w:rPr>
          <w:rFonts w:ascii="仿宋" w:hAnsi="仿宋" w:eastAsia="仿宋"/>
        </w:rPr>
      </w:pPr>
      <w:r>
        <w:rPr>
          <w:rFonts w:hint="eastAsia" w:ascii="仿宋" w:hAnsi="仿宋" w:eastAsia="仿宋"/>
        </w:rPr>
        <w:t>接口说明:</w:t>
      </w:r>
      <w:r>
        <w:rPr>
          <w:rFonts w:ascii="仿宋" w:hAnsi="仿宋" w:eastAsia="仿宋"/>
        </w:rPr>
        <w:t>使用地址时需要添加Header头信息</w:t>
      </w:r>
    </w:p>
    <w:p>
      <w:pPr>
        <w:spacing w:before="0" w:beforeLines="0" w:after="0" w:afterLines="0" w:line="240" w:lineRule="auto"/>
        <w:ind w:firstLine="480"/>
        <w:jc w:val="left"/>
        <w:rPr>
          <w:rFonts w:ascii="仿宋" w:hAnsi="仿宋" w:eastAsia="仿宋"/>
        </w:rPr>
      </w:pPr>
      <w:r>
        <w:rPr>
          <w:rFonts w:hint="eastAsia" w:ascii="仿宋" w:hAnsi="仿宋" w:eastAsia="仿宋"/>
        </w:rPr>
        <w:t>参数说明：</w:t>
      </w:r>
    </w:p>
    <w:tbl>
      <w:tblPr>
        <w:tblStyle w:val="34"/>
        <w:tblW w:w="723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296"/>
        <w:gridCol w:w="4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992" w:type="dxa"/>
            <w:vAlign w:val="center"/>
          </w:tcPr>
          <w:p>
            <w:pPr>
              <w:spacing w:before="120" w:after="120"/>
              <w:ind w:firstLine="180" w:firstLineChars="100"/>
              <w:rPr>
                <w:rFonts w:asciiTheme="minorEastAsia" w:hAnsiTheme="minorEastAsia"/>
                <w:sz w:val="18"/>
                <w:szCs w:val="18"/>
              </w:rPr>
            </w:pPr>
            <w:r>
              <w:rPr>
                <w:rFonts w:hint="eastAsia" w:asciiTheme="minorEastAsia" w:hAnsiTheme="minorEastAsia"/>
                <w:sz w:val="18"/>
                <w:szCs w:val="18"/>
              </w:rPr>
              <w:t>序号</w:t>
            </w:r>
          </w:p>
        </w:tc>
        <w:tc>
          <w:tcPr>
            <w:tcW w:w="1296" w:type="dxa"/>
            <w:vAlign w:val="center"/>
          </w:tcPr>
          <w:p>
            <w:pPr>
              <w:spacing w:before="120" w:after="120"/>
              <w:ind w:firstLine="360"/>
              <w:jc w:val="center"/>
              <w:rPr>
                <w:rFonts w:asciiTheme="minorEastAsia" w:hAnsiTheme="minorEastAsia"/>
                <w:sz w:val="18"/>
                <w:szCs w:val="18"/>
              </w:rPr>
            </w:pPr>
            <w:r>
              <w:rPr>
                <w:rFonts w:hint="eastAsia" w:asciiTheme="minorEastAsia" w:hAnsiTheme="minorEastAsia"/>
                <w:sz w:val="18"/>
                <w:szCs w:val="18"/>
              </w:rPr>
              <w:t>字段</w:t>
            </w:r>
          </w:p>
        </w:tc>
        <w:tc>
          <w:tcPr>
            <w:tcW w:w="4942" w:type="dxa"/>
            <w:vAlign w:val="center"/>
          </w:tcPr>
          <w:p>
            <w:pPr>
              <w:spacing w:before="120" w:after="120"/>
              <w:ind w:firstLine="360"/>
              <w:jc w:val="center"/>
              <w:rPr>
                <w:rFonts w:asciiTheme="minorEastAsia" w:hAnsiTheme="minorEastAsia"/>
                <w:sz w:val="18"/>
                <w:szCs w:val="18"/>
              </w:rPr>
            </w:pPr>
            <w:r>
              <w:rPr>
                <w:rFonts w:hint="eastAsia" w:asciiTheme="minorEastAsia" w:hAnsiTheme="minorEastAsia"/>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992" w:type="dxa"/>
            <w:vAlign w:val="center"/>
          </w:tcPr>
          <w:p>
            <w:pPr>
              <w:spacing w:before="120" w:after="120"/>
              <w:ind w:firstLine="360"/>
              <w:jc w:val="center"/>
              <w:rPr>
                <w:rFonts w:asciiTheme="minorEastAsia" w:hAnsiTheme="minorEastAsia"/>
                <w:sz w:val="18"/>
                <w:szCs w:val="18"/>
              </w:rPr>
            </w:pPr>
            <w:r>
              <w:rPr>
                <w:rFonts w:asciiTheme="minorEastAsia" w:hAnsiTheme="minorEastAsia"/>
                <w:sz w:val="18"/>
                <w:szCs w:val="18"/>
              </w:rPr>
              <w:t>1</w:t>
            </w:r>
          </w:p>
        </w:tc>
        <w:tc>
          <w:tcPr>
            <w:tcW w:w="1296" w:type="dxa"/>
            <w:vAlign w:val="center"/>
          </w:tcPr>
          <w:p>
            <w:pPr>
              <w:spacing w:before="120" w:after="120"/>
              <w:ind w:firstLine="360"/>
              <w:jc w:val="center"/>
              <w:rPr>
                <w:rFonts w:asciiTheme="minorEastAsia" w:hAnsiTheme="minorEastAsia"/>
                <w:sz w:val="18"/>
                <w:szCs w:val="18"/>
              </w:rPr>
            </w:pPr>
            <w:r>
              <w:rPr>
                <w:rFonts w:asciiTheme="minorEastAsia" w:hAnsiTheme="minorEastAsia"/>
                <w:sz w:val="18"/>
                <w:szCs w:val="18"/>
              </w:rPr>
              <w:t>u</w:t>
            </w:r>
            <w:r>
              <w:rPr>
                <w:rFonts w:hint="eastAsia" w:asciiTheme="minorEastAsia" w:hAnsiTheme="minorEastAsia"/>
                <w:sz w:val="18"/>
                <w:szCs w:val="18"/>
              </w:rPr>
              <w:t>ser</w:t>
            </w:r>
            <w:r>
              <w:rPr>
                <w:rFonts w:asciiTheme="minorEastAsia" w:hAnsiTheme="minorEastAsia"/>
                <w:sz w:val="18"/>
                <w:szCs w:val="18"/>
              </w:rPr>
              <w:t>code</w:t>
            </w:r>
          </w:p>
        </w:tc>
        <w:tc>
          <w:tcPr>
            <w:tcW w:w="4942" w:type="dxa"/>
            <w:vAlign w:val="center"/>
          </w:tcPr>
          <w:p>
            <w:pPr>
              <w:spacing w:before="120" w:after="120"/>
              <w:ind w:firstLine="360"/>
              <w:jc w:val="center"/>
              <w:rPr>
                <w:rFonts w:asciiTheme="minorEastAsia" w:hAnsiTheme="minorEastAsia"/>
                <w:sz w:val="18"/>
                <w:szCs w:val="18"/>
              </w:rPr>
            </w:pPr>
            <w:r>
              <w:rPr>
                <w:rFonts w:hint="eastAsia" w:asciiTheme="minorEastAsia" w:hAnsiTheme="minorEastAsia"/>
                <w:sz w:val="18"/>
                <w:szCs w:val="18"/>
              </w:rPr>
              <w:t>用户编码（固定值：admin）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992" w:type="dxa"/>
            <w:vAlign w:val="center"/>
          </w:tcPr>
          <w:p>
            <w:pPr>
              <w:spacing w:before="120" w:after="120"/>
              <w:ind w:firstLine="360"/>
              <w:jc w:val="center"/>
              <w:rPr>
                <w:rFonts w:asciiTheme="minorEastAsia" w:hAnsiTheme="minorEastAsia"/>
                <w:sz w:val="18"/>
                <w:szCs w:val="18"/>
              </w:rPr>
            </w:pPr>
            <w:r>
              <w:rPr>
                <w:rFonts w:asciiTheme="minorEastAsia" w:hAnsiTheme="minorEastAsia"/>
                <w:sz w:val="18"/>
                <w:szCs w:val="18"/>
              </w:rPr>
              <w:t>2</w:t>
            </w:r>
          </w:p>
        </w:tc>
        <w:tc>
          <w:tcPr>
            <w:tcW w:w="1296" w:type="dxa"/>
            <w:vAlign w:val="center"/>
          </w:tcPr>
          <w:p>
            <w:pPr>
              <w:spacing w:before="120" w:after="120"/>
              <w:ind w:firstLine="360"/>
              <w:jc w:val="center"/>
              <w:rPr>
                <w:rFonts w:asciiTheme="minorEastAsia" w:hAnsiTheme="minorEastAsia"/>
                <w:sz w:val="18"/>
                <w:szCs w:val="18"/>
              </w:rPr>
            </w:pPr>
            <w:r>
              <w:rPr>
                <w:rFonts w:asciiTheme="minorEastAsia" w:hAnsiTheme="minorEastAsia"/>
                <w:sz w:val="18"/>
                <w:szCs w:val="18"/>
              </w:rPr>
              <w:t>p</w:t>
            </w:r>
            <w:r>
              <w:rPr>
                <w:rFonts w:hint="eastAsia" w:asciiTheme="minorEastAsia" w:hAnsiTheme="minorEastAsia"/>
                <w:sz w:val="18"/>
                <w:szCs w:val="18"/>
              </w:rPr>
              <w:t>assword</w:t>
            </w:r>
          </w:p>
        </w:tc>
        <w:tc>
          <w:tcPr>
            <w:tcW w:w="4942" w:type="dxa"/>
            <w:vAlign w:val="center"/>
          </w:tcPr>
          <w:p>
            <w:pPr>
              <w:spacing w:before="120" w:after="120"/>
              <w:ind w:firstLine="360"/>
              <w:jc w:val="center"/>
              <w:rPr>
                <w:rFonts w:asciiTheme="minorEastAsia" w:hAnsiTheme="minorEastAsia"/>
                <w:sz w:val="18"/>
                <w:szCs w:val="18"/>
              </w:rPr>
            </w:pPr>
            <w:r>
              <w:rPr>
                <w:rFonts w:hint="eastAsia" w:asciiTheme="minorEastAsia" w:hAnsiTheme="minorEastAsia"/>
                <w:sz w:val="18"/>
                <w:szCs w:val="18"/>
              </w:rPr>
              <w:t>密码(固定值：admin</w:t>
            </w:r>
            <w:r>
              <w:rPr>
                <w:rFonts w:asciiTheme="minorEastAsia" w:hAnsiTheme="minorEastAsia"/>
                <w:sz w:val="18"/>
                <w:szCs w:val="18"/>
              </w:rPr>
              <w:t>)</w:t>
            </w:r>
          </w:p>
        </w:tc>
      </w:tr>
    </w:tbl>
    <w:p>
      <w:pPr>
        <w:spacing w:before="0" w:beforeLines="0" w:after="0" w:afterLines="0" w:line="240" w:lineRule="auto"/>
        <w:ind w:firstLine="480"/>
        <w:jc w:val="left"/>
        <w:rPr>
          <w:rFonts w:ascii="仿宋" w:hAnsi="仿宋" w:eastAsia="仿宋"/>
        </w:rPr>
      </w:pPr>
    </w:p>
    <w:p>
      <w:pPr>
        <w:spacing w:before="0" w:beforeLines="0" w:after="0" w:afterLines="0" w:line="240" w:lineRule="auto"/>
        <w:ind w:firstLine="480"/>
        <w:jc w:val="left"/>
        <w:rPr>
          <w:rFonts w:ascii="仿宋" w:hAnsi="仿宋" w:eastAsia="仿宋"/>
        </w:rPr>
      </w:pPr>
    </w:p>
    <w:p>
      <w:pPr>
        <w:pStyle w:val="5"/>
        <w:numPr>
          <w:ilvl w:val="3"/>
          <w:numId w:val="2"/>
        </w:numPr>
        <w:tabs>
          <w:tab w:val="left" w:pos="1276"/>
        </w:tabs>
        <w:overflowPunct w:val="0"/>
        <w:autoSpaceDE w:val="0"/>
        <w:autoSpaceDN w:val="0"/>
        <w:adjustRightInd w:val="0"/>
        <w:spacing w:before="0" w:beforeLines="0" w:after="0" w:afterLines="0" w:line="240" w:lineRule="atLeast"/>
        <w:ind w:left="425" w:firstLine="0" w:firstLineChars="0"/>
        <w:jc w:val="left"/>
        <w:textAlignment w:val="baseline"/>
        <w:rPr>
          <w:rFonts w:ascii="Times New Roman" w:hAnsi="Times New Roman" w:eastAsia="仿宋" w:cs="Times New Roman"/>
          <w:b w:val="0"/>
        </w:rPr>
      </w:pPr>
      <w:r>
        <w:rPr>
          <w:rFonts w:hint="eastAsia" w:ascii="Times New Roman" w:hAnsi="Times New Roman" w:eastAsia="仿宋" w:cs="Times New Roman"/>
          <w:b w:val="0"/>
        </w:rPr>
        <w:t>请求报文格式</w:t>
      </w:r>
    </w:p>
    <w:p>
      <w:pPr>
        <w:spacing w:before="120" w:after="120" w:line="440" w:lineRule="atLeast"/>
        <w:ind w:firstLine="480"/>
        <w:rPr>
          <w:rFonts w:ascii="仿宋" w:hAnsi="仿宋" w:eastAsia="仿宋"/>
        </w:rPr>
      </w:pPr>
      <w:r>
        <w:rPr>
          <w:rFonts w:hint="eastAsia" w:ascii="仿宋" w:hAnsi="仿宋" w:eastAsia="仿宋"/>
        </w:rPr>
        <w:t>r</w:t>
      </w:r>
      <w:r>
        <w:rPr>
          <w:rFonts w:ascii="仿宋" w:hAnsi="仿宋" w:eastAsia="仿宋"/>
        </w:rPr>
        <w:t>est</w:t>
      </w:r>
      <w:r>
        <w:rPr>
          <w:rFonts w:hint="eastAsia" w:ascii="仿宋" w:hAnsi="仿宋" w:eastAsia="仿宋"/>
        </w:rPr>
        <w:t>接口请求报文格式如下：</w:t>
      </w:r>
    </w:p>
    <w:tbl>
      <w:tblPr>
        <w:tblStyle w:val="34"/>
        <w:tblW w:w="7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trPr>
        <w:tc>
          <w:tcPr>
            <w:tcW w:w="7518" w:type="dxa"/>
            <w:shd w:val="clear" w:color="auto" w:fill="F1F1F1" w:themeFill="background1" w:themeFillShade="F2"/>
          </w:tcPr>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bookmarkStart w:id="28" w:name="_Hlk521241483"/>
            <w:r>
              <w:rPr>
                <w:rFonts w:cs="Arial" w:asciiTheme="minorEastAsia" w:hAnsiTheme="minorEastAsia" w:eastAsiaTheme="minorEastAsia"/>
                <w:color w:val="000000" w:themeColor="text1"/>
                <w:sz w:val="18"/>
                <w:szCs w:val="18"/>
                <w14:textFill>
                  <w14:solidFill>
                    <w14:schemeClr w14:val="tx1"/>
                  </w14:solidFill>
                </w14:textFill>
              </w:rPr>
              <w:t>&lt;?xml version="1.0" encoding="UTF-8" ?&gt;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&lt;ESB&gt;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&lt;DATAINFOS&gt;</w:t>
            </w:r>
          </w:p>
          <w:p>
            <w:pPr>
              <w:spacing w:before="0" w:beforeLines="0" w:after="0" w:afterLines="0" w:line="240" w:lineRule="auto"/>
              <w:ind w:firstLine="0" w:firstLineChars="0"/>
              <w:rPr>
                <w:rFonts w:hint="eastAsia"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&lt;PUUID&gt;批数据的UUID&lt;/PUUID&gt;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&lt;DATAINFO&gt;</w:t>
            </w:r>
          </w:p>
          <w:p>
            <w:pPr>
              <w:spacing w:before="0" w:beforeLines="0" w:after="0" w:afterLines="0" w:line="240" w:lineRule="auto"/>
              <w:ind w:firstLine="0" w:firstLineChars="0"/>
              <w:rPr>
                <w:rFonts w:hint="eastAsia"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&lt;CODE&gt;主编码的值&lt;/CODE&gt;</w:t>
            </w:r>
          </w:p>
          <w:p>
            <w:pPr>
              <w:spacing w:before="0" w:beforeLines="0" w:after="0" w:afterLines="0" w:line="240" w:lineRule="auto"/>
              <w:ind w:firstLine="0" w:firstLineChars="0"/>
              <w:rPr>
                <w:rFonts w:hint="eastAsia"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&lt;LASTMODIFYRECORDTIME&gt;上一次变更时间的值&lt;/LASTMODIFYRECORDTIME&gt;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&lt;/DATAINFO&gt;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&lt;/DATAINFOS&gt;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&lt;SPLITPAGE&gt;</w:t>
            </w:r>
          </w:p>
          <w:p>
            <w:pPr>
              <w:spacing w:before="0" w:beforeLines="0" w:after="0" w:afterLines="0" w:line="240" w:lineRule="auto"/>
              <w:ind w:firstLine="0" w:firstLineChars="0"/>
              <w:rPr>
                <w:rFonts w:hint="eastAsia"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&lt;COUNTPERPAGE&gt;每页查询条数&lt;/COUNTPERPAGE&gt;</w:t>
            </w:r>
          </w:p>
          <w:p>
            <w:pPr>
              <w:spacing w:before="0" w:beforeLines="0" w:after="0" w:afterLines="0" w:line="240" w:lineRule="auto"/>
              <w:ind w:firstLine="0" w:firstLineChars="0"/>
              <w:rPr>
                <w:rFonts w:hint="eastAsia"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&lt;CURRENTPAGE&gt;当前页码&lt;/CURRENTPAGE&gt;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&lt;/SPLITPAGE&gt;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&lt;/ESB&gt;</w:t>
            </w:r>
          </w:p>
        </w:tc>
      </w:tr>
      <w:bookmarkEnd w:id="28"/>
    </w:tbl>
    <w:p>
      <w:pPr>
        <w:spacing w:before="120" w:after="120" w:line="440" w:lineRule="atLeas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bookmarkStart w:id="29" w:name="_Hlk521243135"/>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必填，采用32位字符描述，由数据调用方生成，每批数据id不能重复，便于查询数据同步日志。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LASTMODIFYRECORDTIME</w:t>
            </w:r>
          </w:p>
        </w:tc>
        <w:tc>
          <w:tcPr>
            <w:tcW w:w="1206" w:type="dxa"/>
            <w:shd w:val="clear" w:color="auto" w:fill="auto"/>
          </w:tcPr>
          <w:p>
            <w:pPr>
              <w:spacing w:before="0" w:beforeLines="0" w:after="0" w:afterLines="0" w:line="240" w:lineRule="auto"/>
              <w:ind w:firstLine="0" w:firstLineChars="0"/>
              <w:rPr>
                <w:rFonts w:hint="eastAsia"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上一次变更时间</w:t>
            </w:r>
          </w:p>
        </w:tc>
        <w:tc>
          <w:tcPr>
            <w:tcW w:w="992" w:type="dxa"/>
            <w:shd w:val="clear" w:color="auto" w:fill="auto"/>
          </w:tcPr>
          <w:p>
            <w:pPr>
              <w:spacing w:before="0" w:beforeLines="0" w:after="0" w:afterLines="0" w:line="240" w:lineRule="auto"/>
              <w:ind w:firstLine="0" w:firstLineChars="0"/>
              <w:rPr>
                <w:rFonts w:hint="eastAsia"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时间型</w:t>
            </w:r>
          </w:p>
        </w:tc>
        <w:tc>
          <w:tcPr>
            <w:tcW w:w="4245" w:type="dxa"/>
            <w:shd w:val="clear" w:color="auto" w:fill="auto"/>
          </w:tcPr>
          <w:p>
            <w:pPr>
              <w:spacing w:before="0" w:beforeLines="0" w:after="0" w:afterLines="0" w:line="240" w:lineRule="auto"/>
              <w:ind w:firstLine="0" w:firstLineChars="0"/>
              <w:rPr>
                <w:rFonts w:hint="eastAsia"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 xml:space="preserve">取时间段：列如：2019-01-08 </w:t>
            </w:r>
            <w:r>
              <w:rPr>
                <w:rFonts w:ascii="仿宋" w:hAnsi="仿宋" w:eastAsia="仿宋" w:cs="Arial"/>
                <w:color w:val="000000" w:themeColor="text1"/>
                <w:sz w:val="18"/>
                <w:szCs w:val="18"/>
                <w14:textFill>
                  <w14:solidFill>
                    <w14:schemeClr w14:val="tx1"/>
                  </w14:solidFill>
                </w14:textFill>
              </w:rPr>
              <w:t xml:space="preserve">00:00:00~2019-01-08 </w:t>
            </w:r>
            <w:r>
              <w:rPr>
                <w:rFonts w:hint="eastAsia" w:ascii="仿宋" w:hAnsi="仿宋" w:eastAsia="仿宋" w:cs="Arial"/>
                <w:color w:val="000000" w:themeColor="text1"/>
                <w:sz w:val="18"/>
                <w:szCs w:val="18"/>
                <w14:textFill>
                  <w14:solidFill>
                    <w14:schemeClr w14:val="tx1"/>
                  </w14:solidFill>
                </w14:textFill>
              </w:rPr>
              <w:t>23：59：59则取的是当天一天的数据。中间是波浪线</w:t>
            </w:r>
          </w:p>
        </w:tc>
      </w:tr>
      <w:bookmarkEnd w:id="29"/>
    </w:tbl>
    <w:p>
      <w:pPr>
        <w:spacing w:before="120" w:after="120" w:line="440" w:lineRule="atLeast"/>
        <w:ind w:firstLine="480"/>
        <w:rPr>
          <w:rFonts w:ascii="仿宋" w:hAnsi="仿宋" w:eastAsia="仿宋"/>
        </w:rPr>
      </w:pPr>
    </w:p>
    <w:p>
      <w:pPr>
        <w:pStyle w:val="5"/>
        <w:numPr>
          <w:ilvl w:val="3"/>
          <w:numId w:val="2"/>
        </w:numPr>
        <w:tabs>
          <w:tab w:val="left" w:pos="1276"/>
        </w:tabs>
        <w:overflowPunct w:val="0"/>
        <w:autoSpaceDE w:val="0"/>
        <w:autoSpaceDN w:val="0"/>
        <w:adjustRightInd w:val="0"/>
        <w:spacing w:before="0" w:beforeLines="0" w:after="0" w:afterLines="0" w:line="240" w:lineRule="atLeast"/>
        <w:ind w:left="425" w:firstLine="0" w:firstLineChars="0"/>
        <w:jc w:val="left"/>
        <w:textAlignment w:val="baseline"/>
        <w:rPr>
          <w:rFonts w:ascii="Times New Roman" w:hAnsi="Times New Roman" w:eastAsia="仿宋" w:cs="Times New Roman"/>
          <w:b w:val="0"/>
        </w:rPr>
      </w:pPr>
      <w:r>
        <w:rPr>
          <w:rFonts w:hint="eastAsia" w:ascii="Times New Roman" w:hAnsi="Times New Roman" w:eastAsia="仿宋" w:cs="Times New Roman"/>
          <w:b w:val="0"/>
        </w:rPr>
        <w:t>反馈报文格式</w:t>
      </w:r>
    </w:p>
    <w:p>
      <w:pPr>
        <w:pStyle w:val="51"/>
        <w:spacing w:before="120" w:after="120" w:line="440" w:lineRule="atLeast"/>
        <w:ind w:firstLine="480"/>
        <w:rPr>
          <w:rFonts w:ascii="仿宋" w:hAnsi="仿宋" w:eastAsia="仿宋"/>
        </w:rPr>
      </w:pPr>
      <w:r>
        <w:rPr>
          <w:rFonts w:hint="eastAsia" w:ascii="仿宋" w:hAnsi="仿宋" w:eastAsia="仿宋"/>
        </w:rPr>
        <w:t>反馈报文格式如下：</w:t>
      </w:r>
    </w:p>
    <w:tbl>
      <w:tblPr>
        <w:tblStyle w:val="34"/>
        <w:tblW w:w="7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trPr>
        <w:tc>
          <w:tcPr>
            <w:tcW w:w="7518" w:type="dxa"/>
            <w:shd w:val="clear" w:color="auto" w:fill="F1F1F1" w:themeFill="background1" w:themeFillShade="F2"/>
          </w:tcPr>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&lt;?xml version="1.0" encoding="UTF-8" ?&gt;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&lt;ESB&gt;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&lt;RESULT&gt;S成功/E失败&lt;/RESULT&gt;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&lt;DATAINFOS&gt;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&lt;PUUID&gt;批数据的UUID&lt;/PUUID&gt;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&lt;DATAINFO&gt;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&lt;CODE&gt;主编码的值&lt;/CODE&gt;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&lt;DESC1&gt;名称的值&lt;/DESC1&gt;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&lt;DESC2&gt;组织编码的值&lt;/DESC2&gt;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&lt;DESC3&gt;组织简称的值&lt;/DESC3&gt;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&lt;DESC4&gt;组织类型的值&lt;/DESC4&gt;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&lt;DESC5&gt;显示顺序的值&lt;/DESC5&gt;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&lt;DESC6&gt;启用状态的值&lt;/DESC6&gt;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&lt;DESC7&gt;对应财务组织的值&lt;/DESC7&gt;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&lt;DESC8&gt;源系统组织主键的值&lt;/DESC8&gt;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&lt;DESC9&gt;源系统上级主键的值&lt;/DESC9&gt;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&lt;DESC10&gt;数据来源的值&lt;/DESC10&gt;          </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&lt;PARENTCODE&gt;父节点编码的值&lt;/PARENTCODE&gt;              </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&lt;UUID&gt;UUID的值&lt;/UUID&gt;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&lt;VERSION&gt;主数据版本的值&lt;/VERSION&gt;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&lt;/DATAINFO&gt;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&lt;DATAINFO&gt;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&lt;CODE&gt;主编码的值&lt;/CODE&gt;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&lt;DESC1&gt;名称的值&lt;/DESC1&gt;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&lt;DESC2&gt;组织编码的值&lt;/DESC2&gt;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&lt;DESC3&gt;组织简称的值&lt;/DESC3&gt;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&lt;DESC4&gt;组织类型的值&lt;/DESC4&gt;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&lt;DESC5&gt;显示顺序的值&lt;/DESC5&gt;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&lt;DESC6&gt;启用状态的值&lt;/DESC6&gt;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&lt;DESC7&gt;对应财务组织的值&lt;/DESC7&gt;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&lt;DESC8&gt;源系统组织主键的值&lt;/DESC8&gt;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&lt;DESC9&gt;源系统上级主键的值&lt;/DESC9&gt;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&lt;DESC10&gt;数据来源的值&lt;/DESC10&gt;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&lt;PARENTCODE&gt;父节点编码的值&lt;/PARENTCODE&gt;              </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&lt;UUID&gt;UUID的值&lt;/UUID&gt;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&lt;VERSION&gt;主数据版本的值&lt;/VERSION&gt;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&lt;/DATAINFO&gt;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&lt;/DATAINFOS&gt;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&lt;SPLITPAGE&gt;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&lt;COUNTPERPAGE&gt;每页查询条数&lt;/COUNTPERPAGE&gt;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&lt;CURRENTPAGE&gt;当前页码&lt;/CURRENTPAGE&gt;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&lt;TOTALPAGES&gt;总页数&lt;/TOTALPAGES&gt;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&lt;TOTALNUMBER&gt;总条数&lt;/TOTALNUMBER&gt;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&lt;/SPLITPAGE&gt;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 xml:space="preserve">    &lt;/DATA&gt;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 xml:space="preserve">    &lt;DESC&gt;数据处理情况的描述&lt;/DESC&gt;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cs="Arial" w:asciiTheme="minorEastAsia" w:hAnsiTheme="minorEastAsia" w:eastAsiaTheme="minorEastAsia"/>
                <w:color w:val="000000" w:themeColor="text1"/>
                <w:sz w:val="18"/>
                <w:szCs w:val="18"/>
                <w14:textFill>
                  <w14:solidFill>
                    <w14:schemeClr w14:val="tx1"/>
                  </w14:solidFill>
                </w14:textFill>
              </w:rPr>
              <w:t>&lt;/ESB&gt;</w:t>
            </w:r>
          </w:p>
        </w:tc>
      </w:tr>
    </w:tbl>
    <w:p>
      <w:pPr>
        <w:pStyle w:val="51"/>
        <w:spacing w:before="120" w:after="120" w:line="440" w:lineRule="atLeas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bookmarkStart w:id="30" w:name="_Hlk521244244"/>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bookmarkEnd w:id="30"/>
    </w:tbl>
    <w:p>
      <w:pPr>
        <w:pStyle w:val="51"/>
        <w:spacing w:before="120" w:after="120" w:line="440" w:lineRule="atLeast"/>
        <w:ind w:firstLine="480"/>
        <w:rPr>
          <w:rFonts w:ascii="仿宋" w:hAnsi="仿宋" w:eastAsia="仿宋"/>
        </w:rPr>
      </w:pPr>
    </w:p>
    <w:p>
      <w:pPr>
        <w:pStyle w:val="73"/>
        <w:ind w:left="567"/>
        <w:rPr>
          <w:b w:val="0"/>
          <w:lang w:val="en-US"/>
        </w:rPr>
      </w:pPr>
      <w:bookmarkStart w:id="31" w:name="_Toc534730130"/>
      <w:r>
        <w:rPr>
          <w:rFonts w:hint="eastAsia"/>
          <w:b w:val="0"/>
          <w:lang w:val="en-US"/>
        </w:rPr>
        <w:t>数据接收接口</w:t>
      </w:r>
      <w:bookmarkEnd w:id="31"/>
    </w:p>
    <w:p>
      <w:pPr>
        <w:pStyle w:val="51"/>
        <w:spacing w:before="120" w:after="120" w:line="440" w:lineRule="atLeast"/>
        <w:ind w:firstLine="480"/>
        <w:rPr>
          <w:rFonts w:ascii="仿宋" w:hAnsi="仿宋" w:eastAsia="仿宋"/>
        </w:rPr>
      </w:pPr>
      <w:r>
        <w:rPr>
          <w:rFonts w:ascii="仿宋" w:hAnsi="仿宋" w:eastAsia="仿宋"/>
        </w:rPr>
        <w:t>所有</w:t>
      </w:r>
      <w:r>
        <w:rPr>
          <w:rFonts w:hint="eastAsia" w:ascii="仿宋" w:hAnsi="仿宋" w:eastAsia="仿宋"/>
        </w:rPr>
        <w:t>需要通过接口方式向MDM推送数据的信息系统需要调用此类型的接口进行数据同步。由调用方发送数据，MDM接收该数据并返回处理结果。</w:t>
      </w:r>
    </w:p>
    <w:p>
      <w:pPr>
        <w:pStyle w:val="51"/>
        <w:spacing w:before="120" w:after="120" w:line="440" w:lineRule="atLeast"/>
        <w:ind w:firstLine="480"/>
        <w:rPr>
          <w:rFonts w:ascii="仿宋" w:hAnsi="仿宋" w:eastAsia="仿宋"/>
        </w:rPr>
      </w:pPr>
      <w:r>
        <w:rPr>
          <w:rFonts w:hint="eastAsia" w:ascii="仿宋" w:hAnsi="仿宋" w:eastAsia="仿宋"/>
        </w:rPr>
        <w:t>此处以行政组织主数据接收为例做以说明</w:t>
      </w:r>
    </w:p>
    <w:p>
      <w:pPr>
        <w:spacing w:before="0" w:beforeLines="0" w:after="0" w:afterLines="0" w:line="240" w:lineRule="auto"/>
        <w:ind w:firstLine="480"/>
        <w:jc w:val="left"/>
        <w:rPr>
          <w:rFonts w:ascii="仿宋" w:hAnsi="仿宋" w:eastAsia="仿宋"/>
        </w:rPr>
      </w:pPr>
      <w:r>
        <w:rPr>
          <w:rFonts w:hint="eastAsia" w:ascii="仿宋" w:hAnsi="仿宋" w:eastAsia="仿宋"/>
        </w:rPr>
        <w:t>接口编码：oa</w:t>
      </w:r>
      <w:r>
        <w:rPr>
          <w:rFonts w:ascii="仿宋" w:hAnsi="仿宋" w:eastAsia="仿宋"/>
        </w:rPr>
        <w:t>_to_mdm_xzzz</w:t>
      </w:r>
    </w:p>
    <w:p>
      <w:pPr>
        <w:pStyle w:val="51"/>
        <w:numPr>
          <w:ilvl w:val="0"/>
          <w:numId w:val="7"/>
        </w:numPr>
        <w:spacing w:before="120" w:after="120" w:line="440" w:lineRule="atLeast"/>
        <w:ind w:firstLineChars="0"/>
        <w:rPr>
          <w:rFonts w:ascii="仿宋" w:hAnsi="仿宋" w:eastAsia="仿宋"/>
        </w:rPr>
      </w:pPr>
      <w:r>
        <w:rPr>
          <w:rFonts w:hint="eastAsia" w:ascii="仿宋" w:hAnsi="仿宋" w:eastAsia="仿宋"/>
        </w:rPr>
        <w:t>接口地址</w:t>
      </w:r>
    </w:p>
    <w:p>
      <w:pPr>
        <w:pStyle w:val="51"/>
        <w:spacing w:before="120" w:after="120" w:line="440" w:lineRule="atLeast"/>
        <w:ind w:left="480" w:firstLine="0" w:firstLineChars="0"/>
        <w:rPr>
          <w:rFonts w:ascii="仿宋" w:hAnsi="仿宋" w:eastAsia="仿宋"/>
        </w:rPr>
      </w:pPr>
      <w:r>
        <w:rPr>
          <w:rFonts w:hint="eastAsia" w:ascii="仿宋" w:hAnsi="仿宋" w:eastAsia="仿宋"/>
        </w:rPr>
        <w:t>测试环境MDM接口服务地址：</w:t>
      </w:r>
    </w:p>
    <w:p>
      <w:pPr>
        <w:pStyle w:val="51"/>
        <w:spacing w:before="120" w:after="120" w:line="440" w:lineRule="atLeast"/>
        <w:ind w:left="480" w:firstLine="0" w:firstLineChars="0"/>
        <w:rPr>
          <w:rFonts w:hint="eastAsia" w:ascii="仿宋" w:hAnsi="仿宋" w:eastAsia="仿宋"/>
        </w:rPr>
      </w:pPr>
      <w:r>
        <w:rPr>
          <w:rFonts w:hint="eastAsia" w:ascii="仿宋" w:hAnsi="仿宋" w:eastAsia="仿宋"/>
        </w:rPr>
        <w:t>http://test-mdm.seedland.cc/esbmule/services/re</w:t>
      </w:r>
      <w:r>
        <w:rPr>
          <w:rFonts w:ascii="仿宋" w:hAnsi="仿宋" w:eastAsia="仿宋"/>
        </w:rPr>
        <w:t>ceive</w:t>
      </w:r>
      <w:r>
        <w:rPr>
          <w:rFonts w:hint="eastAsia" w:ascii="仿宋" w:hAnsi="仿宋" w:eastAsia="仿宋"/>
        </w:rPr>
        <w:t>/ oa</w:t>
      </w:r>
      <w:r>
        <w:rPr>
          <w:rFonts w:ascii="仿宋" w:hAnsi="仿宋" w:eastAsia="仿宋"/>
        </w:rPr>
        <w:t>_to_mdm_xzzz</w:t>
      </w:r>
      <w:r>
        <w:rPr>
          <w:rFonts w:hint="eastAsia" w:ascii="仿宋" w:hAnsi="仿宋" w:eastAsia="仿宋"/>
        </w:rPr>
        <w:t xml:space="preserve"> (MDM地址)</w:t>
      </w:r>
    </w:p>
    <w:p>
      <w:pPr>
        <w:spacing w:before="0" w:beforeLines="0" w:after="0" w:afterLines="0" w:line="240" w:lineRule="auto"/>
        <w:ind w:firstLine="480"/>
        <w:jc w:val="left"/>
        <w:rPr>
          <w:rFonts w:ascii="仿宋" w:hAnsi="仿宋" w:eastAsia="仿宋"/>
        </w:rPr>
      </w:pPr>
    </w:p>
    <w:p>
      <w:pPr>
        <w:pStyle w:val="5"/>
        <w:numPr>
          <w:ilvl w:val="3"/>
          <w:numId w:val="2"/>
        </w:numPr>
        <w:tabs>
          <w:tab w:val="left" w:pos="1276"/>
        </w:tabs>
        <w:overflowPunct w:val="0"/>
        <w:autoSpaceDE w:val="0"/>
        <w:autoSpaceDN w:val="0"/>
        <w:adjustRightInd w:val="0"/>
        <w:spacing w:before="0" w:beforeLines="0" w:after="0" w:afterLines="0" w:line="240" w:lineRule="atLeast"/>
        <w:ind w:left="425" w:firstLine="0" w:firstLineChars="0"/>
        <w:jc w:val="left"/>
        <w:textAlignment w:val="baseline"/>
        <w:rPr>
          <w:rFonts w:ascii="Times New Roman" w:hAnsi="Times New Roman" w:eastAsia="仿宋" w:cs="Times New Roman"/>
          <w:b w:val="0"/>
        </w:rPr>
      </w:pPr>
      <w:r>
        <w:rPr>
          <w:rFonts w:hint="eastAsia" w:ascii="Times New Roman" w:hAnsi="Times New Roman" w:eastAsia="仿宋" w:cs="Times New Roman"/>
          <w:b w:val="0"/>
        </w:rPr>
        <w:t>请求报文格式</w:t>
      </w:r>
    </w:p>
    <w:p>
      <w:pPr>
        <w:pStyle w:val="51"/>
        <w:spacing w:before="120" w:after="120" w:line="440" w:lineRule="atLeast"/>
        <w:ind w:firstLine="480"/>
        <w:rPr>
          <w:rFonts w:ascii="仿宋" w:hAnsi="仿宋" w:eastAsia="仿宋"/>
        </w:rPr>
      </w:pPr>
      <w:r>
        <w:rPr>
          <w:rFonts w:hint="eastAsia" w:ascii="仿宋" w:hAnsi="仿宋" w:eastAsia="仿宋"/>
        </w:rPr>
        <w:t>r</w:t>
      </w:r>
      <w:r>
        <w:rPr>
          <w:rFonts w:ascii="仿宋" w:hAnsi="仿宋" w:eastAsia="仿宋"/>
        </w:rPr>
        <w:t>est</w:t>
      </w:r>
      <w:r>
        <w:rPr>
          <w:rFonts w:hint="eastAsia" w:ascii="仿宋" w:hAnsi="仿宋" w:eastAsia="仿宋"/>
        </w:rPr>
        <w:t>请求报文格式如下</w:t>
      </w:r>
      <w:r>
        <w:rPr>
          <w:rFonts w:ascii="仿宋" w:hAnsi="仿宋" w:eastAsia="仿宋"/>
        </w:rPr>
        <w:t>:</w:t>
      </w:r>
    </w:p>
    <w:tbl>
      <w:tblPr>
        <w:tblStyle w:val="34"/>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trPr>
        <w:tc>
          <w:tcPr>
            <w:tcW w:w="7654" w:type="dxa"/>
            <w:shd w:val="clear" w:color="auto" w:fill="F1F1F1" w:themeFill="background1" w:themeFillShade="F2"/>
          </w:tcPr>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&lt;?xml version="1.0" encoding="UTF-8" ?&gt;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&lt;ESB&gt;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&lt;DATAINFOS&gt;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&lt;PUUID&gt;批数据的UUID&lt;/PUUID&gt;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&lt;DATAINFO&gt;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&lt;DESC1&gt;名称的值&lt;/DESC1&gt;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&lt;DESC2&gt;组织编码的值&lt;/DESC2&gt;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&lt;DESC3&gt;组织简称的值&lt;/DESC3&gt;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&lt;DESC4&gt;组织类型的值&lt;/DESC4&gt;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&lt;DESC5&gt;显示顺序的值&lt;/DESC5&gt;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&lt;DESC6&gt;启用状态的值&lt;/DESC6&gt;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&lt;DESC7&gt;对应财务组织的值&lt;/DESC7&gt;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&lt;DESC8&gt;源系统组织主键的值&lt;/DESC8&gt;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&lt;DESC9&gt;源系统上级主键的值&lt;/DESC9&gt;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&lt;DESC10&gt;数据来源的值&lt;/DESC10&gt;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&lt;UUID&gt;UUID的值&lt;/UUID&gt;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&lt;/DATAINFO&gt;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&lt;DATAINFO&gt;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&lt;DESC1&gt;名称的值&lt;/DESC1&gt;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&lt;DESC2&gt;组织编码的值&lt;/DESC2&gt;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&lt;DESC3&gt;组织简称的值&lt;/DESC3&gt;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&lt;DESC4&gt;组织类型的值&lt;/DESC4&gt;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&lt;DESC5&gt;显示顺序的值&lt;/DESC5&gt;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&lt;DESC6&gt;启用状态的值&lt;/DESC6&gt;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&lt;DESC7&gt;对应财务组织的值&lt;/DESC7&gt;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&lt;DESC8&gt;源系统组织主键的值&lt;/DESC8&gt;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&lt;DESC9&gt;源系统上级主键的值&lt;/DESC9&gt;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&lt;DESC10&gt;数据来源的值&lt;/DESC10&gt;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&lt;UUID&gt;UUID的值&lt;/UUID&gt;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&lt;/DATAINFO&gt;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&lt;/DATAINFOS&gt;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&lt;/DATA&gt;</w:t>
            </w:r>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r>
              <w:rPr>
                <w:rFonts w:ascii="Arial" w:hAnsi="Arial" w:cs="Arial"/>
                <w:color w:val="000000" w:themeColor="text1"/>
                <w:sz w:val="18"/>
                <w:szCs w:val="18"/>
                <w14:textFill>
                  <w14:solidFill>
                    <w14:schemeClr w14:val="tx1"/>
                  </w14:solidFill>
                </w14:textFill>
              </w:rPr>
              <w:t>&lt;/ESB&gt;</w:t>
            </w:r>
          </w:p>
        </w:tc>
      </w:tr>
    </w:tbl>
    <w:p>
      <w:pPr>
        <w:pStyle w:val="51"/>
        <w:spacing w:before="120" w:after="120" w:line="440" w:lineRule="atLeast"/>
        <w:ind w:firstLine="480"/>
        <w:rPr>
          <w:rFonts w:ascii="仿宋" w:hAnsi="仿宋" w:eastAsia="仿宋"/>
        </w:rPr>
      </w:pP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51"/>
        <w:spacing w:before="120" w:after="120" w:line="440" w:lineRule="atLeast"/>
        <w:ind w:firstLine="480"/>
        <w:rPr>
          <w:rFonts w:ascii="仿宋" w:hAnsi="仿宋" w:eastAsia="仿宋"/>
        </w:rPr>
      </w:pPr>
    </w:p>
    <w:p>
      <w:pPr>
        <w:pStyle w:val="5"/>
        <w:numPr>
          <w:ilvl w:val="3"/>
          <w:numId w:val="2"/>
        </w:numPr>
        <w:tabs>
          <w:tab w:val="left" w:pos="1276"/>
        </w:tabs>
        <w:overflowPunct w:val="0"/>
        <w:autoSpaceDE w:val="0"/>
        <w:autoSpaceDN w:val="0"/>
        <w:adjustRightInd w:val="0"/>
        <w:spacing w:before="0" w:beforeLines="0" w:after="0" w:afterLines="0" w:line="240" w:lineRule="atLeast"/>
        <w:ind w:left="425" w:firstLine="0" w:firstLineChars="0"/>
        <w:jc w:val="left"/>
        <w:textAlignment w:val="baseline"/>
        <w:rPr>
          <w:rFonts w:ascii="Times New Roman" w:hAnsi="Times New Roman" w:eastAsia="仿宋" w:cs="Times New Roman"/>
          <w:b w:val="0"/>
        </w:rPr>
      </w:pPr>
      <w:r>
        <w:rPr>
          <w:rFonts w:hint="eastAsia" w:ascii="Times New Roman" w:hAnsi="Times New Roman" w:eastAsia="仿宋" w:cs="Times New Roman"/>
          <w:b w:val="0"/>
        </w:rPr>
        <w:t>反馈报文格式</w:t>
      </w:r>
    </w:p>
    <w:p>
      <w:pPr>
        <w:pStyle w:val="51"/>
        <w:spacing w:before="120" w:after="120" w:line="440" w:lineRule="atLeast"/>
        <w:ind w:firstLine="480"/>
        <w:rPr>
          <w:rFonts w:ascii="仿宋" w:hAnsi="仿宋" w:eastAsia="仿宋"/>
        </w:rPr>
      </w:pPr>
      <w:r>
        <w:rPr>
          <w:rFonts w:hint="eastAsia" w:ascii="仿宋" w:hAnsi="仿宋" w:eastAsia="仿宋"/>
        </w:rPr>
        <w:t>反馈报文格式如下：</w:t>
      </w:r>
    </w:p>
    <w:tbl>
      <w:tblPr>
        <w:tblStyle w:val="34"/>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trPr>
        <w:tc>
          <w:tcPr>
            <w:tcW w:w="7654" w:type="dxa"/>
            <w:shd w:val="clear" w:color="auto" w:fill="F1F1F1" w:themeFill="background1" w:themeFillShade="F2"/>
          </w:tcPr>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&lt;ESB&gt;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&lt;RESULT&gt;S成功/E失败&lt;/RESULT&gt;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&lt;DESC&gt;数据处理情况的描述&lt;/DESC&gt;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&lt;DATAINFOS&gt;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&lt;PUUID&gt;当前批数据UUID&lt;/PUUID&gt;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&lt;DATAINFO&gt;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&lt;CODE&gt;主编码&lt;/CODE&gt;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&lt;UUID&gt;数据的唯一标识&lt;/UUID&gt;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&lt;SYNSTATUS&gt;0/成功&lt;/SYNSTATUS&gt;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&lt;SYNRESULT&gt;成功&lt;/SYNRESULT&gt;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&lt;/DATAINFO&gt;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&lt;DATAINFO&gt;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&lt;CODE&gt;主编码&lt;/CODE&gt;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&lt;UUID&gt;数据的唯一标识&lt;/UUID&gt;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&lt;SYNSTATUS&gt;1/失败&lt;/SYNSTATUS&gt;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&lt;SYNRESULT&gt;失败原因&lt;/SYNRESULT&gt;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&lt;/DATAINFO&gt;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&lt;/DATAINFOS&gt;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&lt;/ESB&gt;</w:t>
            </w:r>
          </w:p>
        </w:tc>
      </w:tr>
    </w:tbl>
    <w:p>
      <w:pPr>
        <w:pStyle w:val="51"/>
        <w:spacing w:before="120" w:after="120" w:line="440" w:lineRule="atLeast"/>
        <w:ind w:firstLine="480"/>
        <w:rPr>
          <w:rFonts w:ascii="仿宋" w:hAnsi="仿宋" w:eastAsia="仿宋"/>
        </w:rPr>
      </w:pP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51"/>
        <w:spacing w:before="120" w:after="120" w:line="440" w:lineRule="atLeast"/>
        <w:ind w:firstLine="480"/>
        <w:rPr>
          <w:rFonts w:ascii="仿宋" w:hAnsi="仿宋" w:eastAsia="仿宋"/>
        </w:rPr>
      </w:pPr>
    </w:p>
    <w:p>
      <w:pPr>
        <w:pStyle w:val="73"/>
        <w:ind w:left="567"/>
        <w:rPr>
          <w:b w:val="0"/>
          <w:lang w:val="en-US"/>
        </w:rPr>
      </w:pPr>
      <w:bookmarkStart w:id="32" w:name="_Toc534730131"/>
      <w:r>
        <w:rPr>
          <w:rFonts w:hint="eastAsia"/>
          <w:b w:val="0"/>
          <w:lang w:val="en-US"/>
        </w:rPr>
        <w:t>数据分发接口</w:t>
      </w:r>
      <w:bookmarkEnd w:id="32"/>
    </w:p>
    <w:p>
      <w:pPr>
        <w:pStyle w:val="51"/>
        <w:spacing w:before="120" w:after="120" w:line="440" w:lineRule="atLeast"/>
        <w:ind w:firstLine="480"/>
        <w:rPr>
          <w:rFonts w:ascii="仿宋" w:hAnsi="仿宋" w:eastAsia="仿宋"/>
        </w:rPr>
      </w:pPr>
      <w:r>
        <w:rPr>
          <w:rFonts w:ascii="仿宋" w:hAnsi="仿宋" w:eastAsia="仿宋"/>
        </w:rPr>
        <w:t>所有</w:t>
      </w:r>
      <w:r>
        <w:rPr>
          <w:rFonts w:hint="eastAsia" w:ascii="仿宋" w:hAnsi="仿宋" w:eastAsia="仿宋"/>
        </w:rPr>
        <w:t>需要通过接口方式由MDM推送数据的信息系统需要按照此类型接口的数据报文和返回报文格式进行处理。由MDM调用服务提供方接口发送数据，服务提供方接收该数据并按要求返回处理结果。</w:t>
      </w:r>
    </w:p>
    <w:p>
      <w:pPr>
        <w:pStyle w:val="51"/>
        <w:spacing w:before="120" w:after="120" w:line="440" w:lineRule="atLeast"/>
        <w:ind w:firstLine="480"/>
        <w:rPr>
          <w:rFonts w:ascii="仿宋" w:hAnsi="仿宋" w:eastAsia="仿宋"/>
        </w:rPr>
      </w:pPr>
      <w:r>
        <w:rPr>
          <w:rFonts w:hint="eastAsia" w:ascii="仿宋" w:hAnsi="仿宋" w:eastAsia="仿宋"/>
        </w:rPr>
        <w:t>此处以行政组织主数据分发为例做以说明。</w:t>
      </w:r>
    </w:p>
    <w:p>
      <w:pPr>
        <w:pStyle w:val="5"/>
        <w:numPr>
          <w:ilvl w:val="3"/>
          <w:numId w:val="2"/>
        </w:numPr>
        <w:tabs>
          <w:tab w:val="left" w:pos="1276"/>
        </w:tabs>
        <w:overflowPunct w:val="0"/>
        <w:autoSpaceDE w:val="0"/>
        <w:autoSpaceDN w:val="0"/>
        <w:adjustRightInd w:val="0"/>
        <w:spacing w:before="0" w:beforeLines="0" w:after="0" w:afterLines="0" w:line="240" w:lineRule="atLeast"/>
        <w:ind w:left="425" w:firstLine="0" w:firstLineChars="0"/>
        <w:jc w:val="left"/>
        <w:textAlignment w:val="baseline"/>
        <w:rPr>
          <w:rFonts w:ascii="Times New Roman" w:hAnsi="Times New Roman" w:eastAsia="仿宋" w:cs="Times New Roman"/>
          <w:b w:val="0"/>
        </w:rPr>
      </w:pPr>
      <w:r>
        <w:rPr>
          <w:rFonts w:hint="eastAsia" w:ascii="Times New Roman" w:hAnsi="Times New Roman" w:eastAsia="仿宋" w:cs="Times New Roman"/>
          <w:b w:val="0"/>
        </w:rPr>
        <w:t>分发数据格式</w:t>
      </w:r>
    </w:p>
    <w:p>
      <w:pPr>
        <w:pStyle w:val="51"/>
        <w:spacing w:before="120" w:after="120" w:line="440" w:lineRule="atLeast"/>
        <w:ind w:firstLine="480"/>
        <w:rPr>
          <w:rFonts w:ascii="仿宋" w:hAnsi="仿宋" w:eastAsia="仿宋"/>
        </w:rPr>
      </w:pPr>
      <w:r>
        <w:rPr>
          <w:rFonts w:hint="eastAsia" w:ascii="仿宋" w:hAnsi="仿宋" w:eastAsia="仿宋"/>
        </w:rPr>
        <w:t>要求分发数据的XML格式如下：</w:t>
      </w:r>
    </w:p>
    <w:tbl>
      <w:tblPr>
        <w:tblStyle w:val="34"/>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trPr>
        <w:tc>
          <w:tcPr>
            <w:tcW w:w="7654" w:type="dxa"/>
            <w:shd w:val="clear" w:color="auto" w:fill="F1F1F1" w:themeFill="background1" w:themeFillShade="F2"/>
          </w:tcPr>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&lt;?xml version="1.0" encoding="UTF-8" ?&gt;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&lt;ESB&gt;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&lt;DATAINFOS&gt;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&lt;PUUID&gt;批数据的UUID&lt;/PUUID&gt;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&lt;SYNCODE&gt;业务接口编码&lt;/SYNCODE&gt;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&lt;DATAINFO&gt;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&lt;DESC1&gt;名称的值&lt;/DESC1&gt;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&lt;DESC2&gt;组织编码的值&lt;/DESC2&gt;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&lt;DESC3&gt;组织简称的值&lt;/DESC3&gt;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&lt;DESC4&gt;组织类型的值&lt;/DESC4&gt;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&lt;DESC5&gt;显示顺序的值&lt;/DESC5&gt;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&lt;DESC6&gt;启用状态的值&lt;/DESC6&gt;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&lt;DESC7&gt;对应财务组织的值&lt;/DESC7&gt;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&lt;DESC8&gt;源系统组织主键的值&lt;/DESC8&gt;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&lt;DESC9&gt;源系统上级主键的值&lt;/DESC9&gt;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&lt;DESC10&gt;数据来源的值&lt;/DESC10&gt;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&lt;PARENTCODE&gt;父节点编码的值&lt;/PARENTCODE&gt;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&lt;UUID&gt;UUID的值&lt;/UUID&gt;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&lt;/DATAINFO&gt;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&lt;DATAINFO&gt;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&lt;DESC1&gt;名称的值&lt;/DESC1&gt;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&lt;DESC2&gt;组织编码的值&lt;/DESC2&gt;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&lt;DESC3&gt;组织简称的值&lt;/DESC3&gt;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&lt;DESC4&gt;组织类型的值&lt;/DESC4&gt;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&lt;DESC5&gt;显示顺序的值&lt;/DESC5&gt;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&lt;DESC6&gt;启用状态的值&lt;/DESC6&gt;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&lt;DESC7&gt;对应财务组织的值&lt;/DESC7&gt;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&lt;DESC8&gt;源系统组织主键的值&lt;/DESC8&gt;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&lt;DESC9&gt;源系统上级主键的值&lt;/DESC9&gt;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&lt;DESC10&gt;数据来源的值&lt;/DESC10&gt;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&lt;PARENTCODE&gt;父节点编码的值&lt;/PARENTCODE&gt;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&lt;UUID&gt;UUID的值&lt;/UUID&gt;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&lt;/DATAINFO&gt;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&lt;/DATAINFOS&gt;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 xml:space="preserve">    &lt;/DATA&gt;</w:t>
            </w:r>
          </w:p>
          <w:p>
            <w:pPr>
              <w:pStyle w:val="100"/>
              <w:spacing w:before="120" w:after="120"/>
              <w:ind w:firstLine="36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&lt;/ESB&gt;</w:t>
            </w:r>
          </w:p>
        </w:tc>
      </w:tr>
    </w:tbl>
    <w:p>
      <w:pPr>
        <w:pStyle w:val="51"/>
        <w:spacing w:before="120" w:after="120" w:line="440" w:lineRule="atLeast"/>
        <w:ind w:firstLine="480"/>
        <w:rPr>
          <w:rFonts w:ascii="仿宋" w:hAnsi="仿宋" w:eastAsia="仿宋"/>
        </w:rPr>
      </w:pP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51"/>
        <w:spacing w:before="120" w:after="120" w:line="440" w:lineRule="atLeast"/>
        <w:ind w:firstLine="480"/>
        <w:rPr>
          <w:rFonts w:ascii="仿宋" w:hAnsi="仿宋" w:eastAsia="仿宋"/>
        </w:rPr>
      </w:pPr>
    </w:p>
    <w:p>
      <w:pPr>
        <w:pStyle w:val="5"/>
        <w:numPr>
          <w:ilvl w:val="3"/>
          <w:numId w:val="2"/>
        </w:numPr>
        <w:tabs>
          <w:tab w:val="left" w:pos="1276"/>
        </w:tabs>
        <w:overflowPunct w:val="0"/>
        <w:autoSpaceDE w:val="0"/>
        <w:autoSpaceDN w:val="0"/>
        <w:adjustRightInd w:val="0"/>
        <w:spacing w:before="0" w:beforeLines="0" w:after="0" w:afterLines="0" w:line="240" w:lineRule="atLeast"/>
        <w:ind w:left="425" w:firstLine="0" w:firstLineChars="0"/>
        <w:jc w:val="left"/>
        <w:textAlignment w:val="baseline"/>
        <w:rPr>
          <w:rFonts w:ascii="Times New Roman" w:hAnsi="Times New Roman" w:eastAsia="仿宋" w:cs="Times New Roman"/>
          <w:b w:val="0"/>
        </w:rPr>
      </w:pPr>
      <w:r>
        <w:rPr>
          <w:rFonts w:hint="eastAsia" w:ascii="Times New Roman" w:hAnsi="Times New Roman" w:eastAsia="仿宋" w:cs="Times New Roman"/>
          <w:b w:val="0"/>
        </w:rPr>
        <w:t>反馈结果格式</w:t>
      </w:r>
    </w:p>
    <w:p>
      <w:pPr>
        <w:pStyle w:val="51"/>
        <w:spacing w:before="120" w:after="120" w:line="440" w:lineRule="atLeast"/>
        <w:ind w:firstLine="480"/>
        <w:rPr>
          <w:rFonts w:ascii="仿宋" w:hAnsi="仿宋" w:eastAsia="仿宋"/>
        </w:rPr>
      </w:pPr>
      <w:r>
        <w:rPr>
          <w:rFonts w:hint="eastAsia" w:ascii="仿宋" w:hAnsi="仿宋" w:eastAsia="仿宋"/>
        </w:rPr>
        <w:t>要求数据处理结果XML格式如下：</w:t>
      </w:r>
    </w:p>
    <w:tbl>
      <w:tblPr>
        <w:tblStyle w:val="34"/>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trPr>
        <w:tc>
          <w:tcPr>
            <w:tcW w:w="7654" w:type="dxa"/>
            <w:shd w:val="clear" w:color="auto" w:fill="F1F1F1" w:themeFill="background1" w:themeFillShade="F2"/>
          </w:tcPr>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&lt;ESB&gt;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&lt;RESULT&gt;S（成功）或者E（失败）&lt;/RESULT&gt;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&lt;DESC&gt;数据处理情况的描述&lt;/DESC&gt;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&lt;DATAINFOS&gt;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&lt;PUUID&gt;当前批数据UUID&lt;/PUUID&gt;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&lt;DATAINFO&gt;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&lt;CODE&gt;主编码&lt;/CODE&gt;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&lt;UUID&gt;数据的唯一标识&lt;/UUID&gt;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&lt;SYNSTATUS&gt;0（成功）或者1（失败）&lt;/SYNSTATUS&gt;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&lt;SYNRESULT&gt;成功或者失败原因&lt;/SYNRESULT&gt;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&lt;/DATAINFO&gt;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&lt;DATAINFO&gt;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&lt;CODE&gt;主编码&lt;/CODE&gt;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&lt;UUID&gt;数据的唯一标识&lt;/UUID&gt;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&lt;SYNSTATUS&gt;0（成功）或者1（失败）&lt;/SYNSTATUS&gt;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ab/>
            </w:r>
            <w:r>
              <w:rPr>
                <w:rFonts w:hint="eastAsia" w:ascii="Arial" w:hAnsi="Arial" w:cs="Arial"/>
                <w:color w:val="000000" w:themeColor="text1"/>
                <w:kern w:val="2"/>
                <w:sz w:val="18"/>
                <w:szCs w:val="18"/>
                <w14:textFill>
                  <w14:solidFill>
                    <w14:schemeClr w14:val="tx1"/>
                  </w14:solidFill>
                </w14:textFill>
              </w:rPr>
              <w:t>&lt;SYNRESULT&gt;成功或者失败原因&lt;/SYNRESULT&gt;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&lt;/DATAINFO&gt;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&lt;/DATAINFOS&gt;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ab/>
            </w:r>
            <w:r>
              <w:rPr>
                <w:rFonts w:ascii="Arial" w:hAnsi="Arial" w:cs="Arial"/>
                <w:color w:val="000000" w:themeColor="text1"/>
                <w:kern w:val="2"/>
                <w:sz w:val="18"/>
                <w:szCs w:val="18"/>
                <w14:textFill>
                  <w14:solidFill>
                    <w14:schemeClr w14:val="tx1"/>
                  </w14:solidFill>
                </w14:textFill>
              </w:rPr>
              <w:t>&lt;/DATA&gt;</w:t>
            </w:r>
          </w:p>
          <w:p>
            <w:pPr>
              <w:pStyle w:val="100"/>
              <w:rPr>
                <w:rFonts w:ascii="Arial" w:hAnsi="Arial" w:cs="Arial"/>
                <w:color w:val="000000" w:themeColor="text1"/>
                <w:kern w:val="2"/>
                <w:sz w:val="18"/>
                <w:szCs w:val="18"/>
                <w14:textFill>
                  <w14:solidFill>
                    <w14:schemeClr w14:val="tx1"/>
                  </w14:solidFill>
                </w14:textFill>
              </w:rPr>
            </w:pPr>
            <w:r>
              <w:rPr>
                <w:rFonts w:ascii="Arial" w:hAnsi="Arial" w:cs="Arial"/>
                <w:color w:val="000000" w:themeColor="text1"/>
                <w:kern w:val="2"/>
                <w:sz w:val="18"/>
                <w:szCs w:val="18"/>
                <w14:textFill>
                  <w14:solidFill>
                    <w14:schemeClr w14:val="tx1"/>
                  </w14:solidFill>
                </w14:textFill>
              </w:rPr>
              <w:t>&lt;/ESB&gt;</w:t>
            </w:r>
          </w:p>
        </w:tc>
      </w:tr>
    </w:tbl>
    <w:p>
      <w:pPr>
        <w:pStyle w:val="51"/>
        <w:spacing w:before="120" w:after="120" w:line="440" w:lineRule="atLeast"/>
        <w:ind w:firstLine="480"/>
        <w:rPr>
          <w:rFonts w:ascii="仿宋" w:hAnsi="仿宋" w:eastAsia="仿宋"/>
        </w:rPr>
      </w:pP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51"/>
        <w:spacing w:before="120" w:after="120" w:line="440" w:lineRule="atLeast"/>
        <w:ind w:firstLine="480"/>
        <w:rPr>
          <w:rFonts w:ascii="仿宋" w:hAnsi="仿宋" w:eastAsia="仿宋"/>
        </w:rPr>
      </w:pPr>
    </w:p>
    <w:p>
      <w:pPr>
        <w:pStyle w:val="72"/>
        <w:ind w:left="284"/>
        <w:rPr>
          <w:b w:val="0"/>
          <w:lang w:val="en-US"/>
        </w:rPr>
      </w:pPr>
      <w:bookmarkStart w:id="33" w:name="_Toc534730132"/>
      <w:r>
        <w:rPr>
          <w:rFonts w:hint="eastAsia" w:ascii="仿宋" w:hAnsi="仿宋"/>
          <w:b w:val="0"/>
          <w:lang w:val="en-US"/>
        </w:rPr>
        <w:t>数据表传输模式</w:t>
      </w:r>
      <w:bookmarkEnd w:id="33"/>
    </w:p>
    <w:p>
      <w:pPr>
        <w:pStyle w:val="51"/>
        <w:numPr>
          <w:ilvl w:val="0"/>
          <w:numId w:val="8"/>
        </w:numPr>
        <w:spacing w:before="120" w:after="120" w:line="440" w:lineRule="atLeast"/>
        <w:ind w:firstLineChars="0"/>
        <w:rPr>
          <w:rFonts w:ascii="仿宋" w:hAnsi="仿宋" w:eastAsia="仿宋"/>
        </w:rPr>
      </w:pPr>
      <w:r>
        <w:rPr>
          <w:rFonts w:hint="eastAsia" w:ascii="仿宋" w:hAnsi="仿宋" w:eastAsia="仿宋"/>
        </w:rPr>
        <w:t>各系统创建数据同步中间库mdm；</w:t>
      </w:r>
    </w:p>
    <w:p>
      <w:pPr>
        <w:pStyle w:val="51"/>
        <w:numPr>
          <w:ilvl w:val="0"/>
          <w:numId w:val="8"/>
        </w:numPr>
        <w:spacing w:before="120" w:after="120" w:line="440" w:lineRule="atLeast"/>
        <w:ind w:firstLineChars="0"/>
        <w:rPr>
          <w:rFonts w:ascii="仿宋" w:hAnsi="仿宋" w:eastAsia="仿宋"/>
        </w:rPr>
      </w:pPr>
      <w:r>
        <w:rPr>
          <w:rFonts w:hint="eastAsia" w:ascii="仿宋" w:hAnsi="仿宋" w:eastAsia="仿宋"/>
        </w:rPr>
        <w:t>各系统通过M</w:t>
      </w:r>
      <w:r>
        <w:rPr>
          <w:rFonts w:ascii="仿宋" w:hAnsi="仿宋" w:eastAsia="仿宋"/>
        </w:rPr>
        <w:t>DM</w:t>
      </w:r>
      <w:r>
        <w:rPr>
          <w:rFonts w:hint="eastAsia" w:ascii="仿宋" w:hAnsi="仿宋" w:eastAsia="仿宋"/>
        </w:rPr>
        <w:t>提供中间表脚本建立数据同步中间表；</w:t>
      </w:r>
    </w:p>
    <w:p>
      <w:pPr>
        <w:pStyle w:val="51"/>
        <w:numPr>
          <w:ilvl w:val="0"/>
          <w:numId w:val="8"/>
        </w:numPr>
        <w:spacing w:before="120" w:after="120" w:line="440" w:lineRule="atLeast"/>
        <w:ind w:firstLineChars="0"/>
        <w:rPr>
          <w:rFonts w:ascii="仿宋" w:hAnsi="仿宋" w:eastAsia="仿宋"/>
        </w:rPr>
      </w:pPr>
      <w:r>
        <w:rPr>
          <w:rFonts w:hint="eastAsia" w:ascii="仿宋" w:hAnsi="仿宋" w:eastAsia="仿宋"/>
        </w:rPr>
        <w:t>由M</w:t>
      </w:r>
      <w:r>
        <w:rPr>
          <w:rFonts w:ascii="仿宋" w:hAnsi="仿宋" w:eastAsia="仿宋"/>
        </w:rPr>
        <w:t>DM</w:t>
      </w:r>
      <w:r>
        <w:rPr>
          <w:rFonts w:hint="eastAsia" w:ascii="仿宋" w:hAnsi="仿宋" w:eastAsia="仿宋"/>
        </w:rPr>
        <w:t>同步数据至各系统中间表中；</w:t>
      </w:r>
    </w:p>
    <w:p>
      <w:pPr>
        <w:pStyle w:val="51"/>
        <w:numPr>
          <w:ilvl w:val="0"/>
          <w:numId w:val="8"/>
        </w:numPr>
        <w:spacing w:before="120" w:after="120" w:line="440" w:lineRule="atLeast"/>
        <w:ind w:firstLineChars="0"/>
        <w:rPr>
          <w:rFonts w:ascii="仿宋" w:hAnsi="仿宋" w:eastAsia="仿宋"/>
        </w:rPr>
      </w:pPr>
      <w:r>
        <w:rPr>
          <w:rFonts w:hint="eastAsia" w:ascii="仿宋" w:hAnsi="仿宋" w:eastAsia="仿宋"/>
        </w:rPr>
        <w:t>各系统通过其中间表获取数据。</w:t>
      </w:r>
    </w:p>
    <w:p>
      <w:pPr>
        <w:pStyle w:val="51"/>
        <w:spacing w:before="120" w:after="120" w:line="440" w:lineRule="atLeast"/>
        <w:ind w:firstLine="480"/>
        <w:rPr>
          <w:rFonts w:ascii="仿宋" w:hAnsi="仿宋" w:eastAsia="仿宋"/>
        </w:rPr>
      </w:pPr>
      <w:r>
        <w:rPr>
          <w:rFonts w:hint="eastAsia" w:ascii="仿宋" w:hAnsi="仿宋" w:eastAsia="仿宋"/>
        </w:rPr>
        <w:t>表结构及字段说明:详见附表二</w:t>
      </w:r>
    </w:p>
    <w:p>
      <w:pPr>
        <w:pStyle w:val="51"/>
        <w:spacing w:before="120" w:after="120" w:line="440" w:lineRule="atLeast"/>
        <w:ind w:firstLine="480"/>
        <w:rPr>
          <w:rFonts w:ascii="仿宋" w:hAnsi="仿宋" w:eastAsia="仿宋"/>
        </w:rPr>
      </w:pPr>
    </w:p>
    <w:bookmarkEnd w:id="18"/>
    <w:p>
      <w:pPr>
        <w:pStyle w:val="71"/>
        <w:ind w:left="360" w:hanging="360" w:hangingChars="150"/>
        <w:rPr>
          <w:b w:val="0"/>
        </w:rPr>
      </w:pPr>
      <w:bookmarkStart w:id="34" w:name="_Toc25889"/>
      <w:bookmarkStart w:id="35" w:name="_Toc470097924"/>
      <w:bookmarkStart w:id="36" w:name="_Toc470098074"/>
      <w:bookmarkStart w:id="37" w:name="_Toc534730133"/>
      <w:bookmarkStart w:id="38" w:name="_Toc520712094"/>
      <w:bookmarkStart w:id="39" w:name="_Toc520104368"/>
      <w:r>
        <w:rPr>
          <w:b w:val="0"/>
        </w:rPr>
        <w:t>服务安全技术规范</w:t>
      </w:r>
      <w:bookmarkEnd w:id="34"/>
      <w:bookmarkEnd w:id="35"/>
      <w:bookmarkEnd w:id="36"/>
      <w:bookmarkEnd w:id="37"/>
      <w:bookmarkEnd w:id="38"/>
      <w:bookmarkEnd w:id="39"/>
    </w:p>
    <w:p>
      <w:pPr>
        <w:pStyle w:val="72"/>
        <w:rPr>
          <w:b w:val="0"/>
        </w:rPr>
      </w:pPr>
      <w:bookmarkStart w:id="40" w:name="_Toc470098075"/>
      <w:bookmarkStart w:id="41" w:name="_Toc5658"/>
      <w:bookmarkStart w:id="42" w:name="_Toc470097925"/>
      <w:bookmarkStart w:id="43" w:name="_Toc520712095"/>
      <w:bookmarkStart w:id="44" w:name="_Toc520104369"/>
      <w:bookmarkStart w:id="45" w:name="_Toc534730134"/>
      <w:r>
        <w:rPr>
          <w:b w:val="0"/>
        </w:rPr>
        <w:t>传输安全</w:t>
      </w:r>
      <w:bookmarkEnd w:id="40"/>
      <w:bookmarkEnd w:id="41"/>
      <w:bookmarkEnd w:id="42"/>
      <w:bookmarkEnd w:id="43"/>
      <w:bookmarkEnd w:id="44"/>
      <w:bookmarkEnd w:id="45"/>
    </w:p>
    <w:p>
      <w:pPr>
        <w:pStyle w:val="51"/>
        <w:spacing w:before="120" w:after="120" w:line="440" w:lineRule="atLeast"/>
        <w:ind w:firstLine="480"/>
        <w:rPr>
          <w:rFonts w:ascii="仿宋" w:hAnsi="仿宋" w:eastAsia="仿宋"/>
        </w:rPr>
      </w:pPr>
      <w:r>
        <w:rPr>
          <w:rFonts w:ascii="仿宋" w:hAnsi="仿宋" w:eastAsia="仿宋"/>
        </w:rPr>
        <w:t>传输安全是指数据在传输过程中通过加密的方式，保证数据不会被篡改、不会被非法窃取，保证数据完整可靠地传输到目的地。传输安全可以通过建立安全的传输链路或采用点对点的加密方式来保证。</w:t>
      </w:r>
    </w:p>
    <w:p>
      <w:pPr>
        <w:pStyle w:val="51"/>
        <w:spacing w:before="120" w:after="120" w:line="440" w:lineRule="atLeast"/>
        <w:ind w:firstLine="480"/>
        <w:rPr>
          <w:rFonts w:ascii="仿宋" w:hAnsi="仿宋" w:eastAsia="仿宋"/>
        </w:rPr>
      </w:pPr>
      <w:r>
        <w:rPr>
          <w:rFonts w:ascii="仿宋" w:hAnsi="仿宋" w:eastAsia="仿宋"/>
        </w:rPr>
        <w:t>1、安全的传输链路：</w:t>
      </w:r>
    </w:p>
    <w:p>
      <w:pPr>
        <w:pStyle w:val="51"/>
        <w:spacing w:before="120" w:after="120" w:line="440" w:lineRule="atLeast"/>
        <w:ind w:firstLine="480"/>
        <w:rPr>
          <w:rFonts w:ascii="仿宋" w:hAnsi="仿宋" w:eastAsia="仿宋"/>
        </w:rPr>
      </w:pPr>
      <w:r>
        <w:rPr>
          <w:rFonts w:ascii="仿宋" w:hAnsi="仿宋" w:eastAsia="仿宋"/>
        </w:rPr>
        <w:t>在交互的系统之间，通过采用HTTPS协议来建立一个安全的通讯链路。HTTPS 是超文本传输协议和 SSL/TLS 的组合，用以提供加密通讯及对网络服务器身份的鉴定。HTTPS 的主要思想是在不安全的网络上创建安全信道，并在使用适当的加密套件和服务器证书可被验证且可被信任时，对窃听和中间人攻击提供合理的保护。</w:t>
      </w:r>
    </w:p>
    <w:p>
      <w:pPr>
        <w:pStyle w:val="51"/>
        <w:spacing w:before="120" w:after="120" w:line="440" w:lineRule="atLeast"/>
        <w:ind w:firstLine="480"/>
        <w:rPr>
          <w:rFonts w:ascii="仿宋" w:hAnsi="仿宋" w:eastAsia="仿宋"/>
        </w:rPr>
      </w:pPr>
      <w:r>
        <w:rPr>
          <w:rFonts w:ascii="仿宋" w:hAnsi="仿宋" w:eastAsia="仿宋"/>
        </w:rPr>
        <w:t>2、点对点加密方式：</w:t>
      </w:r>
    </w:p>
    <w:p>
      <w:pPr>
        <w:pStyle w:val="51"/>
        <w:spacing w:before="120" w:after="120" w:line="440" w:lineRule="atLeast"/>
        <w:ind w:firstLine="480"/>
        <w:rPr>
          <w:rFonts w:ascii="仿宋" w:hAnsi="仿宋" w:eastAsia="仿宋"/>
        </w:rPr>
      </w:pPr>
      <w:r>
        <w:rPr>
          <w:rFonts w:ascii="仿宋" w:hAnsi="仿宋" w:eastAsia="仿宋"/>
        </w:rPr>
        <w:t>在没有条件实施 https 协议加密的情况下，可以由MDM与应用系统共同协商采用对称或非对称加密方式对传输的报文中的关键信息或整个报文进行加密。MDM提供BASE64、3DES 或AES对称加密算法来实现点对点加密方式</w:t>
      </w:r>
      <w:r>
        <w:rPr>
          <w:rFonts w:hint="eastAsia" w:ascii="仿宋" w:hAnsi="仿宋" w:eastAsia="仿宋"/>
        </w:rPr>
        <w:t>，</w:t>
      </w:r>
      <w:r>
        <w:rPr>
          <w:rFonts w:ascii="仿宋" w:hAnsi="仿宋" w:eastAsia="仿宋"/>
        </w:rPr>
        <w:t>由业务系统方确定是否采用。</w:t>
      </w:r>
    </w:p>
    <w:p>
      <w:pPr>
        <w:pStyle w:val="72"/>
        <w:rPr>
          <w:b w:val="0"/>
        </w:rPr>
      </w:pPr>
      <w:bookmarkStart w:id="46" w:name="_Toc27716"/>
      <w:bookmarkStart w:id="47" w:name="_Toc520104370"/>
      <w:bookmarkStart w:id="48" w:name="_Toc520712096"/>
      <w:bookmarkStart w:id="49" w:name="_Toc470097926"/>
      <w:bookmarkStart w:id="50" w:name="_Toc470098076"/>
      <w:bookmarkStart w:id="51" w:name="_Toc534730135"/>
      <w:r>
        <w:rPr>
          <w:b w:val="0"/>
        </w:rPr>
        <w:t>访问安全</w:t>
      </w:r>
      <w:bookmarkEnd w:id="46"/>
      <w:bookmarkEnd w:id="47"/>
      <w:bookmarkEnd w:id="48"/>
      <w:bookmarkEnd w:id="49"/>
      <w:bookmarkEnd w:id="50"/>
      <w:bookmarkEnd w:id="51"/>
    </w:p>
    <w:p>
      <w:pPr>
        <w:pStyle w:val="51"/>
        <w:spacing w:before="120" w:after="120" w:line="440" w:lineRule="atLeast"/>
        <w:ind w:firstLine="480"/>
        <w:rPr>
          <w:rFonts w:ascii="仿宋" w:hAnsi="仿宋" w:eastAsia="仿宋"/>
        </w:rPr>
      </w:pPr>
      <w:r>
        <w:rPr>
          <w:rFonts w:ascii="仿宋" w:hAnsi="仿宋" w:eastAsia="仿宋"/>
        </w:rPr>
        <w:t>针对与MDM交互数据的系统来说，访问安全包括两方面：服务访问权限控制及MDM的数据访问权限控制。</w:t>
      </w:r>
    </w:p>
    <w:p>
      <w:pPr>
        <w:pStyle w:val="51"/>
        <w:spacing w:before="120" w:after="120" w:line="440" w:lineRule="atLeast"/>
        <w:ind w:firstLine="480"/>
        <w:rPr>
          <w:rFonts w:ascii="仿宋" w:hAnsi="仿宋" w:eastAsia="仿宋"/>
        </w:rPr>
      </w:pPr>
      <w:r>
        <w:rPr>
          <w:rFonts w:ascii="仿宋" w:hAnsi="仿宋" w:eastAsia="仿宋"/>
        </w:rPr>
        <w:t>1、服务访问权限控制：</w:t>
      </w:r>
    </w:p>
    <w:p>
      <w:pPr>
        <w:pStyle w:val="51"/>
        <w:spacing w:before="120" w:after="120" w:line="440" w:lineRule="atLeast"/>
        <w:ind w:firstLine="480"/>
        <w:rPr>
          <w:rFonts w:ascii="仿宋" w:hAnsi="仿宋" w:eastAsia="仿宋"/>
        </w:rPr>
      </w:pPr>
      <w:r>
        <w:rPr>
          <w:rFonts w:ascii="仿宋" w:hAnsi="仿宋" w:eastAsia="仿宋"/>
        </w:rPr>
        <w:t>服务提供者应对请求方的访问进行权限检查，如果用户/密码验证失败，则不允许使用这个服务。</w:t>
      </w:r>
    </w:p>
    <w:p>
      <w:pPr>
        <w:pStyle w:val="51"/>
        <w:spacing w:before="120" w:after="120" w:line="440" w:lineRule="atLeast"/>
        <w:ind w:firstLine="480"/>
        <w:rPr>
          <w:rFonts w:ascii="仿宋" w:hAnsi="仿宋" w:eastAsia="仿宋"/>
        </w:rPr>
      </w:pPr>
      <w:r>
        <w:rPr>
          <w:rFonts w:ascii="仿宋" w:hAnsi="仿宋" w:eastAsia="仿宋"/>
        </w:rPr>
        <w:t>2、MDM的数据访问权限控制：</w:t>
      </w:r>
    </w:p>
    <w:p>
      <w:pPr>
        <w:pStyle w:val="51"/>
        <w:spacing w:before="120" w:after="120" w:line="440" w:lineRule="atLeast"/>
        <w:ind w:firstLine="480"/>
        <w:rPr>
          <w:rFonts w:ascii="仿宋" w:hAnsi="仿宋" w:eastAsia="仿宋"/>
        </w:rPr>
      </w:pPr>
      <w:r>
        <w:rPr>
          <w:rFonts w:ascii="仿宋" w:hAnsi="仿宋" w:eastAsia="仿宋"/>
        </w:rPr>
        <w:t>MDM可以通过后台管理模块实现服务的查询、配置、系统配置等工作。这些配置会影响信息系统对各类主数据的访问范围。因此其权限应实行严格的控制。</w:t>
      </w:r>
    </w:p>
    <w:p>
      <w:pPr>
        <w:pStyle w:val="51"/>
        <w:spacing w:before="120" w:after="120" w:line="440" w:lineRule="atLeast"/>
        <w:ind w:firstLine="480"/>
        <w:rPr>
          <w:rFonts w:ascii="仿宋" w:hAnsi="仿宋" w:eastAsia="仿宋"/>
        </w:rPr>
      </w:pPr>
    </w:p>
    <w:p>
      <w:pPr>
        <w:pStyle w:val="71"/>
        <w:ind w:left="360" w:hanging="360" w:hangingChars="150"/>
        <w:rPr>
          <w:b w:val="0"/>
        </w:rPr>
      </w:pPr>
      <w:bookmarkStart w:id="52" w:name="_Toc520712097"/>
      <w:bookmarkStart w:id="53" w:name="_Toc470097927"/>
      <w:bookmarkStart w:id="54" w:name="_Toc470098077"/>
      <w:bookmarkStart w:id="55" w:name="_Toc6326"/>
      <w:bookmarkStart w:id="56" w:name="_Toc520104371"/>
      <w:bookmarkStart w:id="57" w:name="_Toc534730136"/>
      <w:r>
        <w:rPr>
          <w:b w:val="0"/>
        </w:rPr>
        <w:t>服务接入其他规范</w:t>
      </w:r>
      <w:bookmarkEnd w:id="52"/>
      <w:bookmarkEnd w:id="53"/>
      <w:bookmarkEnd w:id="54"/>
      <w:bookmarkEnd w:id="55"/>
      <w:bookmarkEnd w:id="56"/>
      <w:bookmarkEnd w:id="57"/>
    </w:p>
    <w:p>
      <w:pPr>
        <w:pStyle w:val="72"/>
        <w:rPr>
          <w:b w:val="0"/>
        </w:rPr>
      </w:pPr>
      <w:bookmarkStart w:id="58" w:name="_Toc470097928"/>
      <w:bookmarkStart w:id="59" w:name="_Toc2043"/>
      <w:bookmarkStart w:id="60" w:name="_Toc520104372"/>
      <w:bookmarkStart w:id="61" w:name="_Toc520712098"/>
      <w:bookmarkStart w:id="62" w:name="_Toc470098078"/>
      <w:bookmarkStart w:id="63" w:name="_Toc534730137"/>
      <w:r>
        <w:rPr>
          <w:b w:val="0"/>
        </w:rPr>
        <w:t>超时时间设置</w:t>
      </w:r>
      <w:bookmarkEnd w:id="58"/>
      <w:bookmarkEnd w:id="59"/>
      <w:bookmarkEnd w:id="60"/>
      <w:bookmarkEnd w:id="61"/>
      <w:bookmarkEnd w:id="62"/>
      <w:bookmarkEnd w:id="63"/>
    </w:p>
    <w:p>
      <w:pPr>
        <w:pStyle w:val="51"/>
        <w:spacing w:before="120" w:after="120" w:line="440" w:lineRule="atLeast"/>
        <w:ind w:firstLine="480"/>
        <w:rPr>
          <w:rFonts w:ascii="仿宋" w:hAnsi="仿宋" w:eastAsia="仿宋"/>
        </w:rPr>
      </w:pPr>
      <w:r>
        <w:rPr>
          <w:rFonts w:ascii="仿宋" w:hAnsi="仿宋" w:eastAsia="仿宋"/>
        </w:rPr>
        <w:t>服务调用者与服务提供者的调用超时时间为120秒，超过120秒的交易需要进行逻辑优化或通过异步处理。</w:t>
      </w:r>
    </w:p>
    <w:p>
      <w:pPr>
        <w:pStyle w:val="72"/>
        <w:rPr>
          <w:b w:val="0"/>
        </w:rPr>
      </w:pPr>
      <w:bookmarkStart w:id="64" w:name="_Toc470098079"/>
      <w:bookmarkStart w:id="65" w:name="_Toc470097929"/>
      <w:bookmarkStart w:id="66" w:name="_Toc520104373"/>
      <w:bookmarkStart w:id="67" w:name="_Toc520712099"/>
      <w:bookmarkStart w:id="68" w:name="_Toc6156"/>
      <w:bookmarkStart w:id="69" w:name="_Toc534730138"/>
      <w:bookmarkStart w:id="70" w:name="_Toc470098080"/>
      <w:bookmarkStart w:id="71" w:name="_Toc470097930"/>
      <w:r>
        <w:rPr>
          <w:b w:val="0"/>
        </w:rPr>
        <w:t>消息指令标识</w:t>
      </w:r>
      <w:bookmarkEnd w:id="64"/>
      <w:bookmarkEnd w:id="65"/>
      <w:bookmarkEnd w:id="66"/>
      <w:bookmarkEnd w:id="67"/>
      <w:bookmarkEnd w:id="68"/>
      <w:bookmarkEnd w:id="69"/>
    </w:p>
    <w:p>
      <w:pPr>
        <w:pStyle w:val="51"/>
        <w:spacing w:before="120" w:after="120" w:line="440" w:lineRule="atLeast"/>
        <w:ind w:firstLine="480"/>
        <w:rPr>
          <w:rFonts w:ascii="仿宋" w:hAnsi="仿宋" w:eastAsia="仿宋"/>
        </w:rPr>
      </w:pPr>
      <w:r>
        <w:rPr>
          <w:rFonts w:ascii="仿宋" w:hAnsi="仿宋" w:eastAsia="仿宋"/>
        </w:rPr>
        <w:t>信息系统与MDM进行数据交换时每次请求均应产生一个流水号，该流水号是一次服务调用的消息指令的唯一标识，对请求方系统、提供方系统均可以据此定位该次交互信息。</w:t>
      </w:r>
    </w:p>
    <w:p>
      <w:pPr>
        <w:pStyle w:val="51"/>
        <w:spacing w:before="120" w:after="120" w:line="440" w:lineRule="atLeast"/>
        <w:ind w:firstLine="480"/>
        <w:rPr>
          <w:rFonts w:ascii="仿宋" w:hAnsi="仿宋" w:eastAsia="仿宋"/>
        </w:rPr>
      </w:pPr>
      <w:r>
        <w:rPr>
          <w:rFonts w:ascii="仿宋" w:hAnsi="仿宋" w:eastAsia="仿宋"/>
        </w:rPr>
        <w:t>服务请求消息在重发情况下，请求方系统应产生新的流水号，不能使用原流水号。</w:t>
      </w:r>
    </w:p>
    <w:p>
      <w:pPr>
        <w:pStyle w:val="72"/>
        <w:rPr>
          <w:b w:val="0"/>
        </w:rPr>
      </w:pPr>
      <w:bookmarkStart w:id="72" w:name="_Toc23342"/>
      <w:bookmarkStart w:id="73" w:name="_Toc520104374"/>
      <w:bookmarkStart w:id="74" w:name="_Toc520712100"/>
      <w:bookmarkStart w:id="75" w:name="_Toc534730139"/>
      <w:r>
        <w:rPr>
          <w:b w:val="0"/>
        </w:rPr>
        <w:t>重发机制</w:t>
      </w:r>
      <w:bookmarkEnd w:id="70"/>
      <w:bookmarkEnd w:id="71"/>
      <w:bookmarkEnd w:id="72"/>
      <w:bookmarkEnd w:id="73"/>
      <w:bookmarkEnd w:id="74"/>
      <w:bookmarkEnd w:id="75"/>
    </w:p>
    <w:p>
      <w:pPr>
        <w:pStyle w:val="51"/>
        <w:spacing w:before="120" w:after="120" w:line="440" w:lineRule="atLeast"/>
        <w:ind w:firstLine="480"/>
        <w:rPr>
          <w:rFonts w:ascii="仿宋" w:hAnsi="仿宋" w:eastAsia="仿宋"/>
        </w:rPr>
      </w:pPr>
      <w:r>
        <w:rPr>
          <w:rFonts w:ascii="仿宋" w:hAnsi="仿宋" w:eastAsia="仿宋"/>
        </w:rPr>
        <w:t>服务请求方系统应有系统自动重发机制。</w:t>
      </w:r>
    </w:p>
    <w:p>
      <w:pPr>
        <w:pStyle w:val="51"/>
        <w:spacing w:before="120" w:after="120" w:line="440" w:lineRule="atLeast"/>
        <w:ind w:firstLine="480"/>
        <w:rPr>
          <w:rFonts w:ascii="仿宋" w:hAnsi="仿宋" w:eastAsia="仿宋"/>
        </w:rPr>
      </w:pPr>
      <w:r>
        <w:rPr>
          <w:rFonts w:ascii="仿宋" w:hAnsi="仿宋" w:eastAsia="仿宋"/>
        </w:rPr>
        <w:t>服务请求方系统在设定的超时时间内未收到</w:t>
      </w:r>
      <w:r>
        <w:rPr>
          <w:rFonts w:hint="eastAsia" w:ascii="仿宋" w:hAnsi="仿宋" w:eastAsia="仿宋"/>
        </w:rPr>
        <w:t>服务提供方</w:t>
      </w:r>
      <w:r>
        <w:rPr>
          <w:rFonts w:ascii="仿宋" w:hAnsi="仿宋" w:eastAsia="仿宋"/>
        </w:rPr>
        <w:t>对该次请求的响应报文服务，请求方系统可以选择操作员进行人工重发或由请求方系统自动重发。但不管采用哪种方式，重发处理除了产生新的流水号外，不能更改原消息指令中的其他任何报文要素。</w:t>
      </w:r>
    </w:p>
    <w:p>
      <w:pPr>
        <w:pStyle w:val="51"/>
        <w:spacing w:before="120" w:after="120" w:line="440" w:lineRule="atLeast"/>
        <w:ind w:firstLine="480"/>
        <w:rPr>
          <w:rFonts w:ascii="仿宋" w:hAnsi="仿宋" w:eastAsia="仿宋"/>
        </w:rPr>
      </w:pPr>
      <w:r>
        <w:rPr>
          <w:rFonts w:ascii="仿宋" w:hAnsi="仿宋" w:eastAsia="仿宋"/>
        </w:rPr>
        <w:t>系统自动重发机制中的重送时间间隔值应参数化，可以设置。但通常服务请求方系统的重发时间间隔值要大于服务请求方系统的超时时间值。</w:t>
      </w:r>
    </w:p>
    <w:p>
      <w:pPr>
        <w:pStyle w:val="51"/>
        <w:spacing w:before="120" w:after="120" w:line="440" w:lineRule="atLeast"/>
        <w:ind w:firstLine="480"/>
        <w:rPr>
          <w:rFonts w:ascii="仿宋" w:hAnsi="仿宋" w:eastAsia="仿宋"/>
        </w:rPr>
      </w:pPr>
      <w:r>
        <w:rPr>
          <w:rFonts w:ascii="仿宋" w:hAnsi="仿宋" w:eastAsia="仿宋"/>
        </w:rPr>
        <w:t>重发的时间间隔通常大于120秒。</w:t>
      </w:r>
    </w:p>
    <w:p>
      <w:pPr>
        <w:pStyle w:val="72"/>
        <w:rPr>
          <w:b w:val="0"/>
        </w:rPr>
      </w:pPr>
      <w:bookmarkStart w:id="76" w:name="_Toc520712101"/>
      <w:bookmarkStart w:id="77" w:name="_Toc470097931"/>
      <w:bookmarkStart w:id="78" w:name="_Toc520104375"/>
      <w:bookmarkStart w:id="79" w:name="_Toc470098081"/>
      <w:bookmarkStart w:id="80" w:name="_Toc20730"/>
      <w:bookmarkStart w:id="81" w:name="_Toc534730140"/>
      <w:r>
        <w:rPr>
          <w:b w:val="0"/>
        </w:rPr>
        <w:t>重复信息识别机制</w:t>
      </w:r>
      <w:bookmarkEnd w:id="76"/>
      <w:bookmarkEnd w:id="77"/>
      <w:bookmarkEnd w:id="78"/>
      <w:bookmarkEnd w:id="79"/>
      <w:bookmarkEnd w:id="80"/>
      <w:bookmarkEnd w:id="81"/>
    </w:p>
    <w:p>
      <w:pPr>
        <w:pStyle w:val="51"/>
        <w:spacing w:before="120" w:after="120" w:line="440" w:lineRule="atLeast"/>
        <w:ind w:firstLine="480"/>
        <w:rPr>
          <w:rFonts w:ascii="仿宋" w:hAnsi="仿宋" w:eastAsia="仿宋"/>
        </w:rPr>
      </w:pPr>
      <w:r>
        <w:rPr>
          <w:rFonts w:ascii="仿宋" w:hAnsi="仿宋" w:eastAsia="仿宋"/>
        </w:rPr>
        <w:t>重复消息指的是两个或多个服务调用请求消息的要素除了流水号不同外， 其他报文要素是完全一样的。服务提供方系统应能够正确处理重复的请求消息，在服务请求方系统有重送机制的情况下，服务提供方系统一定要考虑重复消息识别机制。</w:t>
      </w:r>
    </w:p>
    <w:p>
      <w:pPr>
        <w:pStyle w:val="51"/>
        <w:spacing w:before="120" w:after="120" w:line="440" w:lineRule="atLeast"/>
        <w:ind w:firstLine="480"/>
        <w:rPr>
          <w:rFonts w:ascii="仿宋" w:hAnsi="仿宋" w:eastAsia="仿宋"/>
        </w:rPr>
      </w:pPr>
      <w:r>
        <w:rPr>
          <w:rFonts w:ascii="仿宋" w:hAnsi="仿宋" w:eastAsia="仿宋"/>
        </w:rPr>
        <w:t>考虑到网络、程序等问题，为确保服务提供方系统的数据和系统安全，假定服务提供方系统接收到的所有服务调用请求消息都可出现重复，因此要求服务提供方系统能够识别重复交易，处理要求如下：</w:t>
      </w:r>
    </w:p>
    <w:p>
      <w:pPr>
        <w:pStyle w:val="51"/>
        <w:spacing w:before="120" w:after="120" w:line="440" w:lineRule="atLeast"/>
        <w:ind w:firstLine="480"/>
        <w:rPr>
          <w:rFonts w:ascii="仿宋" w:hAnsi="仿宋" w:eastAsia="仿宋"/>
        </w:rPr>
      </w:pPr>
      <w:r>
        <w:rPr>
          <w:rFonts w:ascii="仿宋" w:hAnsi="仿宋" w:eastAsia="仿宋"/>
        </w:rPr>
        <w:t>对于接收到重复请求，要求服务提供方系统能够正确识别，正确进行处理或获取已经处理后的响应结果，并返回响应结果。</w:t>
      </w:r>
    </w:p>
    <w:p>
      <w:pPr>
        <w:pStyle w:val="72"/>
        <w:rPr>
          <w:b w:val="0"/>
        </w:rPr>
      </w:pPr>
      <w:bookmarkStart w:id="82" w:name="_Toc520104376"/>
      <w:bookmarkStart w:id="83" w:name="_Toc470098082"/>
      <w:bookmarkStart w:id="84" w:name="_Toc9838"/>
      <w:bookmarkStart w:id="85" w:name="_Toc520712102"/>
      <w:bookmarkStart w:id="86" w:name="_Toc470097932"/>
      <w:bookmarkStart w:id="87" w:name="_Toc534730141"/>
      <w:r>
        <w:rPr>
          <w:b w:val="0"/>
        </w:rPr>
        <w:t>异常处理</w:t>
      </w:r>
      <w:bookmarkEnd w:id="82"/>
      <w:bookmarkEnd w:id="83"/>
      <w:bookmarkEnd w:id="84"/>
      <w:bookmarkEnd w:id="85"/>
      <w:bookmarkEnd w:id="86"/>
      <w:bookmarkEnd w:id="87"/>
    </w:p>
    <w:p>
      <w:pPr>
        <w:pStyle w:val="51"/>
        <w:spacing w:before="120" w:after="120" w:line="440" w:lineRule="atLeast"/>
        <w:ind w:firstLine="480"/>
        <w:rPr>
          <w:rFonts w:ascii="仿宋" w:hAnsi="仿宋" w:eastAsia="仿宋"/>
        </w:rPr>
      </w:pPr>
      <w:r>
        <w:rPr>
          <w:rFonts w:ascii="仿宋" w:hAnsi="仿宋" w:eastAsia="仿宋"/>
        </w:rPr>
        <w:t>1．服务请求方系统错误的处理</w:t>
      </w:r>
    </w:p>
    <w:p>
      <w:pPr>
        <w:pStyle w:val="51"/>
        <w:spacing w:before="120" w:after="120" w:line="440" w:lineRule="atLeast"/>
        <w:ind w:firstLine="480"/>
        <w:rPr>
          <w:rFonts w:ascii="仿宋" w:hAnsi="仿宋" w:eastAsia="仿宋"/>
        </w:rPr>
      </w:pPr>
      <w:r>
        <w:rPr>
          <w:rFonts w:ascii="仿宋" w:hAnsi="仿宋" w:eastAsia="仿宋"/>
        </w:rPr>
        <w:t>服务提供方系统将对服务请求方系统发出的报文进行严格的格式检查，发现错误后，服务请求方系统应根据响应消息指令中的响应码和响应描述信息，改正后再发送。</w:t>
      </w:r>
    </w:p>
    <w:p>
      <w:pPr>
        <w:pStyle w:val="51"/>
        <w:spacing w:before="120" w:after="120" w:line="440" w:lineRule="atLeast"/>
        <w:ind w:firstLine="480"/>
        <w:rPr>
          <w:rFonts w:ascii="仿宋" w:hAnsi="仿宋" w:eastAsia="仿宋"/>
        </w:rPr>
      </w:pPr>
      <w:r>
        <w:rPr>
          <w:rFonts w:ascii="仿宋" w:hAnsi="仿宋" w:eastAsia="仿宋"/>
        </w:rPr>
        <w:t>2．服务提供方系统错误的处理</w:t>
      </w:r>
    </w:p>
    <w:p>
      <w:pPr>
        <w:pStyle w:val="51"/>
        <w:spacing w:before="120" w:after="120" w:line="440" w:lineRule="atLeast"/>
        <w:ind w:firstLine="480"/>
        <w:rPr>
          <w:rFonts w:ascii="仿宋" w:hAnsi="仿宋" w:eastAsia="仿宋"/>
        </w:rPr>
      </w:pPr>
      <w:r>
        <w:rPr>
          <w:rFonts w:ascii="仿宋" w:hAnsi="仿宋" w:eastAsia="仿宋"/>
        </w:rPr>
        <w:t>服务提供方系统应对接收的报文进行必要的格式及业务检查，检查通过的报文继续处理；检查发现错误时应立即返回拒绝应答报文，而错误的请求报文应予以登记错误登记薄，以便后续三方协作查明原因进行优化改造。</w:t>
      </w:r>
    </w:p>
    <w:p>
      <w:pPr>
        <w:pStyle w:val="51"/>
        <w:spacing w:before="120" w:after="120" w:line="440" w:lineRule="atLeast"/>
        <w:ind w:firstLine="480"/>
        <w:rPr>
          <w:rFonts w:ascii="仿宋" w:hAnsi="仿宋" w:eastAsia="仿宋"/>
        </w:rPr>
      </w:pPr>
    </w:p>
    <w:p>
      <w:pPr>
        <w:pStyle w:val="71"/>
        <w:ind w:left="360" w:hanging="360" w:hangingChars="150"/>
        <w:rPr>
          <w:b w:val="0"/>
        </w:rPr>
      </w:pPr>
      <w:bookmarkStart w:id="88" w:name="_Toc520104377"/>
      <w:bookmarkStart w:id="89" w:name="_Toc470097933"/>
      <w:bookmarkStart w:id="90" w:name="_Toc470098083"/>
      <w:bookmarkStart w:id="91" w:name="_Toc25654"/>
      <w:bookmarkStart w:id="92" w:name="_Toc520712103"/>
      <w:bookmarkStart w:id="93" w:name="_Toc534730142"/>
      <w:r>
        <w:rPr>
          <w:b w:val="0"/>
        </w:rPr>
        <w:t>服务交互模式规范</w:t>
      </w:r>
      <w:bookmarkEnd w:id="88"/>
      <w:bookmarkEnd w:id="89"/>
      <w:bookmarkEnd w:id="90"/>
      <w:bookmarkEnd w:id="91"/>
      <w:bookmarkEnd w:id="92"/>
      <w:bookmarkEnd w:id="93"/>
    </w:p>
    <w:p>
      <w:pPr>
        <w:pStyle w:val="51"/>
        <w:spacing w:before="120" w:after="120" w:line="440" w:lineRule="atLeast"/>
        <w:ind w:firstLine="480"/>
        <w:rPr>
          <w:rFonts w:ascii="仿宋" w:hAnsi="仿宋" w:eastAsia="仿宋"/>
        </w:rPr>
      </w:pPr>
      <w:r>
        <w:rPr>
          <w:rFonts w:ascii="仿宋" w:hAnsi="仿宋" w:eastAsia="仿宋"/>
        </w:rPr>
        <w:t>为适应MDM与信息系统不同的集成交互场景</w:t>
      </w:r>
      <w:r>
        <w:rPr>
          <w:rFonts w:hint="eastAsia" w:ascii="仿宋" w:hAnsi="仿宋" w:eastAsia="仿宋"/>
        </w:rPr>
        <w:t>，MDM提供两种集成</w:t>
      </w:r>
      <w:r>
        <w:rPr>
          <w:rFonts w:ascii="仿宋" w:hAnsi="仿宋" w:eastAsia="仿宋"/>
        </w:rPr>
        <w:t>交互模式。</w:t>
      </w:r>
    </w:p>
    <w:p>
      <w:pPr>
        <w:pStyle w:val="72"/>
        <w:rPr>
          <w:b w:val="0"/>
        </w:rPr>
      </w:pPr>
      <w:bookmarkStart w:id="94" w:name="_Toc2143"/>
      <w:bookmarkStart w:id="95" w:name="_Toc520104378"/>
      <w:bookmarkStart w:id="96" w:name="_Toc470098084"/>
      <w:bookmarkStart w:id="97" w:name="_Toc470097934"/>
      <w:bookmarkStart w:id="98" w:name="_Toc520712104"/>
      <w:bookmarkStart w:id="99" w:name="_Toc534730143"/>
      <w:r>
        <w:rPr>
          <w:b w:val="0"/>
        </w:rPr>
        <w:t>同步服务</w:t>
      </w:r>
      <w:bookmarkEnd w:id="94"/>
      <w:bookmarkEnd w:id="95"/>
      <w:bookmarkEnd w:id="96"/>
      <w:bookmarkEnd w:id="97"/>
      <w:bookmarkEnd w:id="98"/>
      <w:bookmarkEnd w:id="99"/>
    </w:p>
    <w:p>
      <w:pPr>
        <w:keepNext/>
        <w:spacing w:before="120" w:after="120"/>
        <w:ind w:firstLine="0" w:firstLineChars="0"/>
        <w:jc w:val="center"/>
        <w:rPr>
          <w:rFonts w:ascii="黑体" w:hAnsi="黑体" w:eastAsia="黑体" w:cs="Arial"/>
          <w:color w:val="000000" w:themeColor="text1"/>
          <w:sz w:val="21"/>
          <w:szCs w:val="21"/>
          <w14:textFill>
            <w14:solidFill>
              <w14:schemeClr w14:val="tx1"/>
            </w14:solidFill>
          </w14:textFill>
        </w:rPr>
      </w:pPr>
      <w:r>
        <w:rPr>
          <w:rFonts w:ascii="Arial" w:hAnsi="Arial" w:cs="Arial"/>
          <w:color w:val="000000" w:themeColor="text1"/>
          <w:sz w:val="21"/>
          <w14:textFill>
            <w14:solidFill>
              <w14:schemeClr w14:val="tx1"/>
            </w14:solidFill>
          </w14:textFill>
        </w:rPr>
        <w:pict>
          <v:shape id="_x0000_i1025" o:spt="75" type="#_x0000_t75" style="height:271.5pt;width:412.5pt;" filled="f" coordsize="21600,21600">
            <v:path/>
            <v:fill on="f" focussize="0,0"/>
            <v:stroke/>
            <v:imagedata r:id="rId11" o:title=""/>
            <o:lock v:ext="edit" aspectratio="t"/>
            <w10:wrap type="none"/>
            <w10:anchorlock/>
          </v:shape>
        </w:pict>
      </w:r>
      <w:r>
        <w:rPr>
          <w:rFonts w:hint="eastAsia" w:ascii="仿宋" w:hAnsi="仿宋" w:eastAsia="仿宋"/>
          <w:color w:val="000000" w:themeColor="text1"/>
          <w:szCs w:val="24"/>
          <w14:textFill>
            <w14:solidFill>
              <w14:schemeClr w14:val="tx1"/>
            </w14:solidFill>
          </w14:textFill>
        </w:rPr>
        <w:t xml:space="preserve">图 </w:t>
      </w:r>
      <w:r>
        <w:rPr>
          <w:rFonts w:ascii="仿宋" w:hAnsi="仿宋" w:eastAsia="仿宋"/>
          <w:color w:val="000000" w:themeColor="text1"/>
          <w:szCs w:val="24"/>
          <w14:textFill>
            <w14:solidFill>
              <w14:schemeClr w14:val="tx1"/>
            </w14:solidFill>
          </w14:textFill>
        </w:rPr>
        <w:fldChar w:fldCharType="begin"/>
      </w:r>
      <w:r>
        <w:rPr>
          <w:rFonts w:ascii="仿宋" w:hAnsi="仿宋" w:eastAsia="仿宋"/>
          <w:color w:val="000000" w:themeColor="text1"/>
          <w:szCs w:val="24"/>
          <w14:textFill>
            <w14:solidFill>
              <w14:schemeClr w14:val="tx1"/>
            </w14:solidFill>
          </w14:textFill>
        </w:rPr>
        <w:instrText xml:space="preserve"> </w:instrText>
      </w:r>
      <w:r>
        <w:rPr>
          <w:rFonts w:hint="eastAsia" w:ascii="仿宋" w:hAnsi="仿宋" w:eastAsia="仿宋"/>
          <w:color w:val="000000" w:themeColor="text1"/>
          <w:szCs w:val="24"/>
          <w14:textFill>
            <w14:solidFill>
              <w14:schemeClr w14:val="tx1"/>
            </w14:solidFill>
          </w14:textFill>
        </w:rPr>
        <w:instrText xml:space="preserve">SEQ 图 \* ARABIC</w:instrText>
      </w:r>
      <w:r>
        <w:rPr>
          <w:rFonts w:ascii="仿宋" w:hAnsi="仿宋" w:eastAsia="仿宋"/>
          <w:color w:val="000000" w:themeColor="text1"/>
          <w:szCs w:val="24"/>
          <w14:textFill>
            <w14:solidFill>
              <w14:schemeClr w14:val="tx1"/>
            </w14:solidFill>
          </w14:textFill>
        </w:rPr>
        <w:instrText xml:space="preserve"> </w:instrText>
      </w:r>
      <w:r>
        <w:rPr>
          <w:rFonts w:ascii="仿宋" w:hAnsi="仿宋" w:eastAsia="仿宋"/>
          <w:color w:val="000000" w:themeColor="text1"/>
          <w:szCs w:val="24"/>
          <w14:textFill>
            <w14:solidFill>
              <w14:schemeClr w14:val="tx1"/>
            </w14:solidFill>
          </w14:textFill>
        </w:rPr>
        <w:fldChar w:fldCharType="separate"/>
      </w:r>
      <w:r>
        <w:rPr>
          <w:rFonts w:ascii="仿宋" w:hAnsi="仿宋" w:eastAsia="仿宋"/>
          <w:color w:val="000000" w:themeColor="text1"/>
          <w:szCs w:val="24"/>
          <w14:textFill>
            <w14:solidFill>
              <w14:schemeClr w14:val="tx1"/>
            </w14:solidFill>
          </w14:textFill>
        </w:rPr>
        <w:t>1</w:t>
      </w:r>
      <w:r>
        <w:rPr>
          <w:rFonts w:ascii="仿宋" w:hAnsi="仿宋" w:eastAsia="仿宋"/>
          <w:color w:val="000000" w:themeColor="text1"/>
          <w:szCs w:val="24"/>
          <w14:textFill>
            <w14:solidFill>
              <w14:schemeClr w14:val="tx1"/>
            </w14:solidFill>
          </w14:textFill>
        </w:rPr>
        <w:fldChar w:fldCharType="end"/>
      </w:r>
      <w:r>
        <w:rPr>
          <w:rFonts w:ascii="仿宋" w:hAnsi="仿宋" w:eastAsia="仿宋"/>
          <w:color w:val="000000" w:themeColor="text1"/>
          <w:szCs w:val="24"/>
          <w14:textFill>
            <w14:solidFill>
              <w14:schemeClr w14:val="tx1"/>
            </w14:solidFill>
          </w14:textFill>
        </w:rPr>
        <w:t xml:space="preserve"> 同步服务</w:t>
      </w:r>
    </w:p>
    <w:p>
      <w:pPr>
        <w:pStyle w:val="51"/>
        <w:spacing w:before="120" w:after="120" w:line="440" w:lineRule="atLeast"/>
        <w:ind w:firstLine="480"/>
        <w:rPr>
          <w:rFonts w:ascii="仿宋" w:hAnsi="仿宋" w:eastAsia="仿宋"/>
        </w:rPr>
      </w:pPr>
      <w:r>
        <w:rPr>
          <w:rFonts w:hint="eastAsia" w:ascii="仿宋" w:hAnsi="仿宋" w:eastAsia="仿宋"/>
        </w:rPr>
        <w:t>上图</w:t>
      </w:r>
      <w:r>
        <w:rPr>
          <w:rFonts w:ascii="仿宋" w:hAnsi="仿宋" w:eastAsia="仿宋"/>
        </w:rPr>
        <w:t>描述了基于同步的服务请求处理过程：</w:t>
      </w:r>
    </w:p>
    <w:p>
      <w:pPr>
        <w:pStyle w:val="51"/>
        <w:spacing w:before="120" w:after="120" w:line="440" w:lineRule="atLeast"/>
        <w:ind w:firstLine="480"/>
        <w:rPr>
          <w:rFonts w:ascii="仿宋" w:hAnsi="仿宋" w:eastAsia="仿宋"/>
        </w:rPr>
      </w:pPr>
      <w:r>
        <w:rPr>
          <w:rFonts w:ascii="仿宋" w:hAnsi="仿宋" w:eastAsia="仿宋"/>
        </w:rPr>
        <w:t>1.服务请求方发起服务调用请求，并同步等待调用结果（通讯应答或业务处理结果）；</w:t>
      </w:r>
    </w:p>
    <w:p>
      <w:pPr>
        <w:pStyle w:val="51"/>
        <w:spacing w:before="120" w:after="120" w:line="440" w:lineRule="atLeast"/>
        <w:ind w:firstLine="480"/>
        <w:rPr>
          <w:rFonts w:ascii="仿宋" w:hAnsi="仿宋" w:eastAsia="仿宋"/>
        </w:rPr>
      </w:pPr>
      <w:r>
        <w:rPr>
          <w:rFonts w:ascii="仿宋" w:hAnsi="仿宋" w:eastAsia="仿宋"/>
        </w:rPr>
        <w:t>2.服务提供方收到服务请求方的调用请求后</w:t>
      </w:r>
      <w:r>
        <w:rPr>
          <w:rFonts w:hint="eastAsia" w:ascii="仿宋" w:hAnsi="仿宋" w:eastAsia="仿宋"/>
        </w:rPr>
        <w:t>，</w:t>
      </w:r>
      <w:r>
        <w:rPr>
          <w:rFonts w:ascii="仿宋" w:hAnsi="仿宋" w:eastAsia="仿宋"/>
        </w:rPr>
        <w:t>将调用结果（通讯应答或业务处理结果）同步返回给服务调用方</w:t>
      </w:r>
      <w:r>
        <w:rPr>
          <w:rFonts w:hint="eastAsia" w:ascii="仿宋" w:hAnsi="仿宋" w:eastAsia="仿宋"/>
        </w:rPr>
        <w:t>。</w:t>
      </w:r>
    </w:p>
    <w:p>
      <w:pPr>
        <w:pStyle w:val="72"/>
        <w:rPr>
          <w:b w:val="0"/>
        </w:rPr>
      </w:pPr>
      <w:bookmarkStart w:id="100" w:name="_Toc520712105"/>
      <w:bookmarkStart w:id="101" w:name="_Toc520104379"/>
      <w:bookmarkStart w:id="102" w:name="_Toc31636"/>
      <w:bookmarkStart w:id="103" w:name="_Toc470097935"/>
      <w:bookmarkStart w:id="104" w:name="_Toc470098085"/>
      <w:bookmarkStart w:id="105" w:name="_Toc534730144"/>
      <w:r>
        <w:rPr>
          <w:b w:val="0"/>
        </w:rPr>
        <w:t>异步服务</w:t>
      </w:r>
      <w:bookmarkEnd w:id="100"/>
      <w:bookmarkEnd w:id="101"/>
      <w:bookmarkEnd w:id="102"/>
      <w:bookmarkEnd w:id="103"/>
      <w:bookmarkEnd w:id="104"/>
      <w:bookmarkEnd w:id="105"/>
    </w:p>
    <w:p>
      <w:pPr>
        <w:spacing w:before="120" w:after="120"/>
        <w:ind w:firstLine="0" w:firstLineChars="0"/>
        <w:jc w:val="center"/>
        <w:rPr>
          <w:rFonts w:ascii="Arial" w:hAnsi="Arial" w:cs="Arial"/>
          <w:color w:val="000000" w:themeColor="text1"/>
          <w:sz w:val="21"/>
          <w14:textFill>
            <w14:solidFill>
              <w14:schemeClr w14:val="tx1"/>
            </w14:solidFill>
          </w14:textFill>
        </w:rPr>
      </w:pPr>
      <w:r>
        <w:rPr>
          <w:rFonts w:hint="eastAsia"/>
        </w:rPr>
        <w:t xml:space="preserve">  </w:t>
      </w:r>
      <w:r>
        <mc:AlternateContent>
          <mc:Choice Requires="wpc">
            <w:drawing>
              <wp:inline distT="0" distB="0" distL="0" distR="0">
                <wp:extent cx="5201285" cy="3616325"/>
                <wp:effectExtent l="0" t="0" r="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8"/>
                        <wps:cNvSpPr>
                          <a:spLocks noChangeArrowheads="1"/>
                        </wps:cNvSpPr>
                        <wps:spPr bwMode="auto">
                          <a:xfrm>
                            <a:off x="-1270" y="-1270"/>
                            <a:ext cx="5203825" cy="3448050"/>
                          </a:xfrm>
                          <a:prstGeom prst="rect">
                            <a:avLst/>
                          </a:prstGeom>
                          <a:solidFill>
                            <a:srgbClr val="FFFFFF"/>
                          </a:solidFill>
                          <a:ln>
                            <a:noFill/>
                          </a:ln>
                        </wps:spPr>
                        <wps:bodyPr rot="0" vert="horz" wrap="square" lIns="91440" tIns="45720" rIns="91440" bIns="45720" anchor="t" anchorCtr="0" upright="1">
                          <a:noAutofit/>
                        </wps:bodyPr>
                      </wps:wsp>
                      <wps:wsp>
                        <wps:cNvPr id="2" name="Rectangle 9"/>
                        <wps:cNvSpPr>
                          <a:spLocks noChangeArrowheads="1"/>
                        </wps:cNvSpPr>
                        <wps:spPr bwMode="auto">
                          <a:xfrm>
                            <a:off x="510540" y="543560"/>
                            <a:ext cx="1005205" cy="288290"/>
                          </a:xfrm>
                          <a:prstGeom prst="rect">
                            <a:avLst/>
                          </a:prstGeom>
                          <a:noFill/>
                          <a:ln w="13970" cap="flat">
                            <a:solidFill>
                              <a:srgbClr val="000000"/>
                            </a:solidFill>
                            <a:prstDash val="solid"/>
                            <a:round/>
                          </a:ln>
                        </wps:spPr>
                        <wps:bodyPr rot="0" vert="horz" wrap="square" lIns="91440" tIns="45720" rIns="91440" bIns="45720" anchor="t" anchorCtr="0" upright="1">
                          <a:noAutofit/>
                        </wps:bodyPr>
                      </wps:wsp>
                      <wps:wsp>
                        <wps:cNvPr id="3" name="Rectangle 10"/>
                        <wps:cNvSpPr>
                          <a:spLocks noChangeArrowheads="1"/>
                        </wps:cNvSpPr>
                        <wps:spPr bwMode="auto">
                          <a:xfrm>
                            <a:off x="617423" y="551358"/>
                            <a:ext cx="803275" cy="374650"/>
                          </a:xfrm>
                          <a:prstGeom prst="rect">
                            <a:avLst/>
                          </a:prstGeom>
                          <a:noFill/>
                          <a:ln>
                            <a:noFill/>
                          </a:ln>
                        </wps:spPr>
                        <wps:txbx>
                          <w:txbxContent>
                            <w:p>
                              <w:pPr>
                                <w:spacing w:before="120" w:after="120"/>
                                <w:ind w:firstLine="361"/>
                              </w:pPr>
                              <w:r>
                                <w:rPr>
                                  <w:rFonts w:hint="eastAsia" w:ascii="宋体" w:cs="宋体"/>
                                  <w:b/>
                                  <w:bCs/>
                                  <w:color w:val="000000"/>
                                  <w:kern w:val="0"/>
                                  <w:sz w:val="18"/>
                                  <w:szCs w:val="18"/>
                                </w:rPr>
                                <w:t>服务请求方</w:t>
                              </w:r>
                            </w:p>
                          </w:txbxContent>
                        </wps:txbx>
                        <wps:bodyPr rot="0" vert="horz" wrap="none" lIns="0" tIns="0" rIns="0" bIns="0" anchor="t" anchorCtr="0">
                          <a:spAutoFit/>
                        </wps:bodyPr>
                      </wps:wsp>
                      <wps:wsp>
                        <wps:cNvPr id="4" name="Rectangle 11"/>
                        <wps:cNvSpPr>
                          <a:spLocks noChangeArrowheads="1"/>
                        </wps:cNvSpPr>
                        <wps:spPr bwMode="auto">
                          <a:xfrm>
                            <a:off x="3832225" y="543560"/>
                            <a:ext cx="1002030" cy="288290"/>
                          </a:xfrm>
                          <a:prstGeom prst="rect">
                            <a:avLst/>
                          </a:prstGeom>
                          <a:noFill/>
                          <a:ln w="13970" cap="flat">
                            <a:solidFill>
                              <a:srgbClr val="000000"/>
                            </a:solidFill>
                            <a:prstDash val="solid"/>
                            <a:round/>
                          </a:ln>
                        </wps:spPr>
                        <wps:bodyPr rot="0" vert="horz" wrap="square" lIns="91440" tIns="45720" rIns="91440" bIns="45720" anchor="t" anchorCtr="0" upright="1">
                          <a:noAutofit/>
                        </wps:bodyPr>
                      </wps:wsp>
                      <wps:wsp>
                        <wps:cNvPr id="5" name="Rectangle 12"/>
                        <wps:cNvSpPr>
                          <a:spLocks noChangeArrowheads="1"/>
                        </wps:cNvSpPr>
                        <wps:spPr bwMode="auto">
                          <a:xfrm>
                            <a:off x="3899993" y="543560"/>
                            <a:ext cx="803275" cy="374650"/>
                          </a:xfrm>
                          <a:prstGeom prst="rect">
                            <a:avLst/>
                          </a:prstGeom>
                          <a:noFill/>
                          <a:ln>
                            <a:noFill/>
                          </a:ln>
                        </wps:spPr>
                        <wps:txbx>
                          <w:txbxContent>
                            <w:p>
                              <w:pPr>
                                <w:spacing w:before="120" w:after="120"/>
                                <w:ind w:firstLine="361"/>
                              </w:pPr>
                              <w:r>
                                <w:rPr>
                                  <w:rFonts w:hint="eastAsia" w:ascii="宋体" w:cs="宋体"/>
                                  <w:b/>
                                  <w:bCs/>
                                  <w:color w:val="000000"/>
                                  <w:kern w:val="0"/>
                                  <w:sz w:val="18"/>
                                  <w:szCs w:val="18"/>
                                </w:rPr>
                                <w:t>服务提供方</w:t>
                              </w:r>
                            </w:p>
                          </w:txbxContent>
                        </wps:txbx>
                        <wps:bodyPr rot="0" vert="horz" wrap="none" lIns="0" tIns="0" rIns="0" bIns="0" anchor="t" anchorCtr="0">
                          <a:spAutoFit/>
                        </wps:bodyPr>
                      </wps:wsp>
                      <wps:wsp>
                        <wps:cNvPr id="6" name="Rectangle 13"/>
                        <wps:cNvSpPr>
                          <a:spLocks noChangeArrowheads="1"/>
                        </wps:cNvSpPr>
                        <wps:spPr bwMode="auto">
                          <a:xfrm>
                            <a:off x="891540" y="1168400"/>
                            <a:ext cx="245745" cy="1774825"/>
                          </a:xfrm>
                          <a:prstGeom prst="rect">
                            <a:avLst/>
                          </a:prstGeom>
                          <a:noFill/>
                          <a:ln w="13970" cap="flat">
                            <a:solidFill>
                              <a:srgbClr val="000000"/>
                            </a:solidFill>
                            <a:prstDash val="solid"/>
                            <a:round/>
                          </a:ln>
                        </wps:spPr>
                        <wps:bodyPr rot="0" vert="horz" wrap="square" lIns="91440" tIns="45720" rIns="91440" bIns="45720" anchor="t" anchorCtr="0" upright="1">
                          <a:noAutofit/>
                        </wps:bodyPr>
                      </wps:wsp>
                      <wps:wsp>
                        <wps:cNvPr id="8" name="Freeform 14"/>
                        <wps:cNvSpPr>
                          <a:spLocks noEditPoints="1"/>
                        </wps:cNvSpPr>
                        <wps:spPr bwMode="auto">
                          <a:xfrm>
                            <a:off x="1006475" y="830580"/>
                            <a:ext cx="10795" cy="311785"/>
                          </a:xfrm>
                          <a:custGeom>
                            <a:avLst/>
                            <a:gdLst>
                              <a:gd name="T0" fmla="*/ 17 w 17"/>
                              <a:gd name="T1" fmla="*/ 0 h 491"/>
                              <a:gd name="T2" fmla="*/ 17 w 17"/>
                              <a:gd name="T3" fmla="*/ 61 h 491"/>
                              <a:gd name="T4" fmla="*/ 0 w 17"/>
                              <a:gd name="T5" fmla="*/ 61 h 491"/>
                              <a:gd name="T6" fmla="*/ 0 w 17"/>
                              <a:gd name="T7" fmla="*/ 0 h 491"/>
                              <a:gd name="T8" fmla="*/ 17 w 17"/>
                              <a:gd name="T9" fmla="*/ 0 h 491"/>
                              <a:gd name="T10" fmla="*/ 17 w 17"/>
                              <a:gd name="T11" fmla="*/ 107 h 491"/>
                              <a:gd name="T12" fmla="*/ 17 w 17"/>
                              <a:gd name="T13" fmla="*/ 169 h 491"/>
                              <a:gd name="T14" fmla="*/ 0 w 17"/>
                              <a:gd name="T15" fmla="*/ 169 h 491"/>
                              <a:gd name="T16" fmla="*/ 0 w 17"/>
                              <a:gd name="T17" fmla="*/ 107 h 491"/>
                              <a:gd name="T18" fmla="*/ 17 w 17"/>
                              <a:gd name="T19" fmla="*/ 107 h 491"/>
                              <a:gd name="T20" fmla="*/ 17 w 17"/>
                              <a:gd name="T21" fmla="*/ 215 h 491"/>
                              <a:gd name="T22" fmla="*/ 17 w 17"/>
                              <a:gd name="T23" fmla="*/ 276 h 491"/>
                              <a:gd name="T24" fmla="*/ 0 w 17"/>
                              <a:gd name="T25" fmla="*/ 276 h 491"/>
                              <a:gd name="T26" fmla="*/ 0 w 17"/>
                              <a:gd name="T27" fmla="*/ 215 h 491"/>
                              <a:gd name="T28" fmla="*/ 17 w 17"/>
                              <a:gd name="T29" fmla="*/ 215 h 491"/>
                              <a:gd name="T30" fmla="*/ 17 w 17"/>
                              <a:gd name="T31" fmla="*/ 322 h 491"/>
                              <a:gd name="T32" fmla="*/ 17 w 17"/>
                              <a:gd name="T33" fmla="*/ 384 h 491"/>
                              <a:gd name="T34" fmla="*/ 0 w 17"/>
                              <a:gd name="T35" fmla="*/ 384 h 491"/>
                              <a:gd name="T36" fmla="*/ 0 w 17"/>
                              <a:gd name="T37" fmla="*/ 322 h 491"/>
                              <a:gd name="T38" fmla="*/ 17 w 17"/>
                              <a:gd name="T39" fmla="*/ 322 h 491"/>
                              <a:gd name="T40" fmla="*/ 17 w 17"/>
                              <a:gd name="T41" fmla="*/ 430 h 491"/>
                              <a:gd name="T42" fmla="*/ 17 w 17"/>
                              <a:gd name="T43" fmla="*/ 491 h 491"/>
                              <a:gd name="T44" fmla="*/ 0 w 17"/>
                              <a:gd name="T45" fmla="*/ 491 h 491"/>
                              <a:gd name="T46" fmla="*/ 0 w 17"/>
                              <a:gd name="T47" fmla="*/ 430 h 491"/>
                              <a:gd name="T48" fmla="*/ 17 w 17"/>
                              <a:gd name="T49" fmla="*/ 430 h 4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 h="491">
                                <a:moveTo>
                                  <a:pt x="17" y="0"/>
                                </a:moveTo>
                                <a:lnTo>
                                  <a:pt x="17" y="61"/>
                                </a:lnTo>
                                <a:lnTo>
                                  <a:pt x="0" y="61"/>
                                </a:lnTo>
                                <a:lnTo>
                                  <a:pt x="0" y="0"/>
                                </a:lnTo>
                                <a:lnTo>
                                  <a:pt x="17" y="0"/>
                                </a:lnTo>
                                <a:close/>
                                <a:moveTo>
                                  <a:pt x="17" y="107"/>
                                </a:moveTo>
                                <a:lnTo>
                                  <a:pt x="17" y="169"/>
                                </a:lnTo>
                                <a:lnTo>
                                  <a:pt x="0" y="169"/>
                                </a:lnTo>
                                <a:lnTo>
                                  <a:pt x="0" y="107"/>
                                </a:lnTo>
                                <a:lnTo>
                                  <a:pt x="17" y="107"/>
                                </a:lnTo>
                                <a:close/>
                                <a:moveTo>
                                  <a:pt x="17" y="215"/>
                                </a:moveTo>
                                <a:lnTo>
                                  <a:pt x="17" y="276"/>
                                </a:lnTo>
                                <a:lnTo>
                                  <a:pt x="0" y="276"/>
                                </a:lnTo>
                                <a:lnTo>
                                  <a:pt x="0" y="215"/>
                                </a:lnTo>
                                <a:lnTo>
                                  <a:pt x="17" y="215"/>
                                </a:lnTo>
                                <a:close/>
                                <a:moveTo>
                                  <a:pt x="17" y="322"/>
                                </a:moveTo>
                                <a:lnTo>
                                  <a:pt x="17" y="384"/>
                                </a:lnTo>
                                <a:lnTo>
                                  <a:pt x="0" y="384"/>
                                </a:lnTo>
                                <a:lnTo>
                                  <a:pt x="0" y="322"/>
                                </a:lnTo>
                                <a:lnTo>
                                  <a:pt x="17" y="322"/>
                                </a:lnTo>
                                <a:close/>
                                <a:moveTo>
                                  <a:pt x="17" y="430"/>
                                </a:moveTo>
                                <a:lnTo>
                                  <a:pt x="17" y="491"/>
                                </a:lnTo>
                                <a:lnTo>
                                  <a:pt x="0" y="491"/>
                                </a:lnTo>
                                <a:lnTo>
                                  <a:pt x="0" y="430"/>
                                </a:lnTo>
                                <a:lnTo>
                                  <a:pt x="17" y="430"/>
                                </a:lnTo>
                                <a:close/>
                              </a:path>
                            </a:pathLst>
                          </a:custGeom>
                          <a:solidFill>
                            <a:srgbClr val="000000"/>
                          </a:solidFill>
                          <a:ln w="0" cap="flat">
                            <a:solidFill>
                              <a:srgbClr val="000000"/>
                            </a:solidFill>
                            <a:prstDash val="solid"/>
                            <a:round/>
                          </a:ln>
                        </wps:spPr>
                        <wps:bodyPr rot="0" vert="horz" wrap="square" lIns="91440" tIns="45720" rIns="91440" bIns="45720" anchor="t" anchorCtr="0" upright="1">
                          <a:noAutofit/>
                        </wps:bodyPr>
                      </wps:wsp>
                      <wps:wsp>
                        <wps:cNvPr id="9" name="Rectangle 15"/>
                        <wps:cNvSpPr>
                          <a:spLocks noChangeArrowheads="1"/>
                        </wps:cNvSpPr>
                        <wps:spPr bwMode="auto">
                          <a:xfrm>
                            <a:off x="4210050" y="1168400"/>
                            <a:ext cx="245745" cy="1774825"/>
                          </a:xfrm>
                          <a:prstGeom prst="rect">
                            <a:avLst/>
                          </a:prstGeom>
                          <a:noFill/>
                          <a:ln w="13970" cap="flat">
                            <a:solidFill>
                              <a:srgbClr val="000000"/>
                            </a:solidFill>
                            <a:prstDash val="solid"/>
                            <a:round/>
                          </a:ln>
                        </wps:spPr>
                        <wps:bodyPr rot="0" vert="horz" wrap="square" lIns="91440" tIns="45720" rIns="91440" bIns="45720" anchor="t" anchorCtr="0" upright="1">
                          <a:noAutofit/>
                        </wps:bodyPr>
                      </wps:wsp>
                      <wps:wsp>
                        <wps:cNvPr id="10" name="Freeform 16"/>
                        <wps:cNvSpPr>
                          <a:spLocks noEditPoints="1"/>
                        </wps:cNvSpPr>
                        <wps:spPr bwMode="auto">
                          <a:xfrm>
                            <a:off x="4327525" y="830580"/>
                            <a:ext cx="10795" cy="311785"/>
                          </a:xfrm>
                          <a:custGeom>
                            <a:avLst/>
                            <a:gdLst>
                              <a:gd name="T0" fmla="*/ 17 w 17"/>
                              <a:gd name="T1" fmla="*/ 0 h 491"/>
                              <a:gd name="T2" fmla="*/ 17 w 17"/>
                              <a:gd name="T3" fmla="*/ 61 h 491"/>
                              <a:gd name="T4" fmla="*/ 0 w 17"/>
                              <a:gd name="T5" fmla="*/ 61 h 491"/>
                              <a:gd name="T6" fmla="*/ 0 w 17"/>
                              <a:gd name="T7" fmla="*/ 0 h 491"/>
                              <a:gd name="T8" fmla="*/ 17 w 17"/>
                              <a:gd name="T9" fmla="*/ 0 h 491"/>
                              <a:gd name="T10" fmla="*/ 17 w 17"/>
                              <a:gd name="T11" fmla="*/ 107 h 491"/>
                              <a:gd name="T12" fmla="*/ 17 w 17"/>
                              <a:gd name="T13" fmla="*/ 169 h 491"/>
                              <a:gd name="T14" fmla="*/ 0 w 17"/>
                              <a:gd name="T15" fmla="*/ 169 h 491"/>
                              <a:gd name="T16" fmla="*/ 0 w 17"/>
                              <a:gd name="T17" fmla="*/ 107 h 491"/>
                              <a:gd name="T18" fmla="*/ 17 w 17"/>
                              <a:gd name="T19" fmla="*/ 107 h 491"/>
                              <a:gd name="T20" fmla="*/ 17 w 17"/>
                              <a:gd name="T21" fmla="*/ 215 h 491"/>
                              <a:gd name="T22" fmla="*/ 17 w 17"/>
                              <a:gd name="T23" fmla="*/ 276 h 491"/>
                              <a:gd name="T24" fmla="*/ 0 w 17"/>
                              <a:gd name="T25" fmla="*/ 276 h 491"/>
                              <a:gd name="T26" fmla="*/ 0 w 17"/>
                              <a:gd name="T27" fmla="*/ 215 h 491"/>
                              <a:gd name="T28" fmla="*/ 17 w 17"/>
                              <a:gd name="T29" fmla="*/ 215 h 491"/>
                              <a:gd name="T30" fmla="*/ 17 w 17"/>
                              <a:gd name="T31" fmla="*/ 322 h 491"/>
                              <a:gd name="T32" fmla="*/ 17 w 17"/>
                              <a:gd name="T33" fmla="*/ 384 h 491"/>
                              <a:gd name="T34" fmla="*/ 0 w 17"/>
                              <a:gd name="T35" fmla="*/ 384 h 491"/>
                              <a:gd name="T36" fmla="*/ 0 w 17"/>
                              <a:gd name="T37" fmla="*/ 322 h 491"/>
                              <a:gd name="T38" fmla="*/ 17 w 17"/>
                              <a:gd name="T39" fmla="*/ 322 h 491"/>
                              <a:gd name="T40" fmla="*/ 17 w 17"/>
                              <a:gd name="T41" fmla="*/ 430 h 491"/>
                              <a:gd name="T42" fmla="*/ 17 w 17"/>
                              <a:gd name="T43" fmla="*/ 491 h 491"/>
                              <a:gd name="T44" fmla="*/ 0 w 17"/>
                              <a:gd name="T45" fmla="*/ 491 h 491"/>
                              <a:gd name="T46" fmla="*/ 0 w 17"/>
                              <a:gd name="T47" fmla="*/ 430 h 491"/>
                              <a:gd name="T48" fmla="*/ 17 w 17"/>
                              <a:gd name="T49" fmla="*/ 430 h 4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7" h="491">
                                <a:moveTo>
                                  <a:pt x="17" y="0"/>
                                </a:moveTo>
                                <a:lnTo>
                                  <a:pt x="17" y="61"/>
                                </a:lnTo>
                                <a:lnTo>
                                  <a:pt x="0" y="61"/>
                                </a:lnTo>
                                <a:lnTo>
                                  <a:pt x="0" y="0"/>
                                </a:lnTo>
                                <a:lnTo>
                                  <a:pt x="17" y="0"/>
                                </a:lnTo>
                                <a:close/>
                                <a:moveTo>
                                  <a:pt x="17" y="107"/>
                                </a:moveTo>
                                <a:lnTo>
                                  <a:pt x="17" y="169"/>
                                </a:lnTo>
                                <a:lnTo>
                                  <a:pt x="0" y="169"/>
                                </a:lnTo>
                                <a:lnTo>
                                  <a:pt x="0" y="107"/>
                                </a:lnTo>
                                <a:lnTo>
                                  <a:pt x="17" y="107"/>
                                </a:lnTo>
                                <a:close/>
                                <a:moveTo>
                                  <a:pt x="17" y="215"/>
                                </a:moveTo>
                                <a:lnTo>
                                  <a:pt x="17" y="276"/>
                                </a:lnTo>
                                <a:lnTo>
                                  <a:pt x="0" y="276"/>
                                </a:lnTo>
                                <a:lnTo>
                                  <a:pt x="0" y="215"/>
                                </a:lnTo>
                                <a:lnTo>
                                  <a:pt x="17" y="215"/>
                                </a:lnTo>
                                <a:close/>
                                <a:moveTo>
                                  <a:pt x="17" y="322"/>
                                </a:moveTo>
                                <a:lnTo>
                                  <a:pt x="17" y="384"/>
                                </a:lnTo>
                                <a:lnTo>
                                  <a:pt x="0" y="384"/>
                                </a:lnTo>
                                <a:lnTo>
                                  <a:pt x="0" y="322"/>
                                </a:lnTo>
                                <a:lnTo>
                                  <a:pt x="17" y="322"/>
                                </a:lnTo>
                                <a:close/>
                                <a:moveTo>
                                  <a:pt x="17" y="430"/>
                                </a:moveTo>
                                <a:lnTo>
                                  <a:pt x="17" y="491"/>
                                </a:lnTo>
                                <a:lnTo>
                                  <a:pt x="0" y="491"/>
                                </a:lnTo>
                                <a:lnTo>
                                  <a:pt x="0" y="430"/>
                                </a:lnTo>
                                <a:lnTo>
                                  <a:pt x="17" y="430"/>
                                </a:lnTo>
                                <a:close/>
                              </a:path>
                            </a:pathLst>
                          </a:custGeom>
                          <a:solidFill>
                            <a:srgbClr val="000000"/>
                          </a:solidFill>
                          <a:ln w="0" cap="flat">
                            <a:solidFill>
                              <a:srgbClr val="000000"/>
                            </a:solidFill>
                            <a:prstDash val="solid"/>
                            <a:round/>
                          </a:ln>
                        </wps:spPr>
                        <wps:bodyPr rot="0" vert="horz" wrap="square" lIns="91440" tIns="45720" rIns="91440" bIns="45720" anchor="t" anchorCtr="0" upright="1">
                          <a:noAutofit/>
                        </wps:bodyPr>
                      </wps:wsp>
                      <wps:wsp>
                        <wps:cNvPr id="11" name="Freeform 17"/>
                        <wps:cNvSpPr>
                          <a:spLocks noEditPoints="1"/>
                        </wps:cNvSpPr>
                        <wps:spPr bwMode="auto">
                          <a:xfrm>
                            <a:off x="1136015" y="1706880"/>
                            <a:ext cx="3074035" cy="56515"/>
                          </a:xfrm>
                          <a:custGeom>
                            <a:avLst/>
                            <a:gdLst>
                              <a:gd name="T0" fmla="*/ 0 w 17814"/>
                              <a:gd name="T1" fmla="*/ 151 h 367"/>
                              <a:gd name="T2" fmla="*/ 17750 w 17814"/>
                              <a:gd name="T3" fmla="*/ 151 h 367"/>
                              <a:gd name="T4" fmla="*/ 17750 w 17814"/>
                              <a:gd name="T5" fmla="*/ 215 h 367"/>
                              <a:gd name="T6" fmla="*/ 0 w 17814"/>
                              <a:gd name="T7" fmla="*/ 215 h 367"/>
                              <a:gd name="T8" fmla="*/ 0 w 17814"/>
                              <a:gd name="T9" fmla="*/ 151 h 367"/>
                              <a:gd name="T10" fmla="*/ 17515 w 17814"/>
                              <a:gd name="T11" fmla="*/ 9 h 367"/>
                              <a:gd name="T12" fmla="*/ 17814 w 17814"/>
                              <a:gd name="T13" fmla="*/ 183 h 367"/>
                              <a:gd name="T14" fmla="*/ 17515 w 17814"/>
                              <a:gd name="T15" fmla="*/ 358 h 367"/>
                              <a:gd name="T16" fmla="*/ 17471 w 17814"/>
                              <a:gd name="T17" fmla="*/ 346 h 367"/>
                              <a:gd name="T18" fmla="*/ 17483 w 17814"/>
                              <a:gd name="T19" fmla="*/ 302 h 367"/>
                              <a:gd name="T20" fmla="*/ 17734 w 17814"/>
                              <a:gd name="T21" fmla="*/ 156 h 367"/>
                              <a:gd name="T22" fmla="*/ 17734 w 17814"/>
                              <a:gd name="T23" fmla="*/ 211 h 367"/>
                              <a:gd name="T24" fmla="*/ 17483 w 17814"/>
                              <a:gd name="T25" fmla="*/ 64 h 367"/>
                              <a:gd name="T26" fmla="*/ 17483 w 17814"/>
                              <a:gd name="T27" fmla="*/ 64 h 367"/>
                              <a:gd name="T28" fmla="*/ 17471 w 17814"/>
                              <a:gd name="T29" fmla="*/ 21 h 367"/>
                              <a:gd name="T30" fmla="*/ 17515 w 17814"/>
                              <a:gd name="T31" fmla="*/ 9 h 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7814" h="367">
                                <a:moveTo>
                                  <a:pt x="0" y="151"/>
                                </a:moveTo>
                                <a:lnTo>
                                  <a:pt x="17750" y="151"/>
                                </a:lnTo>
                                <a:lnTo>
                                  <a:pt x="17750" y="215"/>
                                </a:lnTo>
                                <a:lnTo>
                                  <a:pt x="0" y="215"/>
                                </a:lnTo>
                                <a:lnTo>
                                  <a:pt x="0" y="151"/>
                                </a:lnTo>
                                <a:close/>
                                <a:moveTo>
                                  <a:pt x="17515" y="9"/>
                                </a:moveTo>
                                <a:lnTo>
                                  <a:pt x="17814" y="183"/>
                                </a:lnTo>
                                <a:lnTo>
                                  <a:pt x="17515" y="358"/>
                                </a:lnTo>
                                <a:cubicBezTo>
                                  <a:pt x="17500" y="367"/>
                                  <a:pt x="17480" y="362"/>
                                  <a:pt x="17471" y="346"/>
                                </a:cubicBezTo>
                                <a:cubicBezTo>
                                  <a:pt x="17462" y="331"/>
                                  <a:pt x="17467" y="311"/>
                                  <a:pt x="17483" y="302"/>
                                </a:cubicBezTo>
                                <a:lnTo>
                                  <a:pt x="17734" y="156"/>
                                </a:lnTo>
                                <a:lnTo>
                                  <a:pt x="17734" y="211"/>
                                </a:lnTo>
                                <a:lnTo>
                                  <a:pt x="17483" y="64"/>
                                </a:lnTo>
                                <a:lnTo>
                                  <a:pt x="17483" y="64"/>
                                </a:lnTo>
                                <a:cubicBezTo>
                                  <a:pt x="17467" y="56"/>
                                  <a:pt x="17462" y="36"/>
                                  <a:pt x="17471" y="21"/>
                                </a:cubicBezTo>
                                <a:cubicBezTo>
                                  <a:pt x="17480" y="5"/>
                                  <a:pt x="17500" y="0"/>
                                  <a:pt x="17515" y="9"/>
                                </a:cubicBezTo>
                                <a:close/>
                              </a:path>
                            </a:pathLst>
                          </a:custGeom>
                          <a:solidFill>
                            <a:srgbClr val="000000"/>
                          </a:solidFill>
                          <a:ln w="0" cap="flat">
                            <a:solidFill>
                              <a:srgbClr val="000000"/>
                            </a:solidFill>
                            <a:prstDash val="solid"/>
                            <a:round/>
                          </a:ln>
                        </wps:spPr>
                        <wps:bodyPr rot="0" vert="horz" wrap="square" lIns="91440" tIns="45720" rIns="91440" bIns="45720" anchor="t" anchorCtr="0" upright="1">
                          <a:noAutofit/>
                        </wps:bodyPr>
                      </wps:wsp>
                      <wps:wsp>
                        <wps:cNvPr id="12" name="Rectangle 18"/>
                        <wps:cNvSpPr>
                          <a:spLocks noChangeArrowheads="1"/>
                        </wps:cNvSpPr>
                        <wps:spPr bwMode="auto">
                          <a:xfrm>
                            <a:off x="2389048" y="1354124"/>
                            <a:ext cx="720090" cy="374650"/>
                          </a:xfrm>
                          <a:prstGeom prst="rect">
                            <a:avLst/>
                          </a:prstGeom>
                          <a:noFill/>
                          <a:ln>
                            <a:noFill/>
                          </a:ln>
                        </wps:spPr>
                        <wps:txbx>
                          <w:txbxContent>
                            <w:p>
                              <w:pPr>
                                <w:spacing w:before="120" w:after="120"/>
                                <w:ind w:firstLine="360"/>
                              </w:pPr>
                              <w:r>
                                <w:rPr>
                                  <w:rFonts w:ascii="宋体" w:cs="宋体"/>
                                  <w:color w:val="000000"/>
                                  <w:kern w:val="0"/>
                                  <w:sz w:val="18"/>
                                  <w:szCs w:val="18"/>
                                </w:rPr>
                                <w:t>1.请求</w:t>
                              </w:r>
                            </w:p>
                          </w:txbxContent>
                        </wps:txbx>
                        <wps:bodyPr rot="0" vert="horz" wrap="square" lIns="0" tIns="0" rIns="0" bIns="0" anchor="t" anchorCtr="0">
                          <a:spAutoFit/>
                        </wps:bodyPr>
                      </wps:wsp>
                      <wps:wsp>
                        <wps:cNvPr id="13" name="Rectangle 19"/>
                        <wps:cNvSpPr>
                          <a:spLocks noChangeArrowheads="1"/>
                        </wps:cNvSpPr>
                        <wps:spPr bwMode="auto">
                          <a:xfrm>
                            <a:off x="2572969" y="1400582"/>
                            <a:ext cx="508635" cy="47828"/>
                          </a:xfrm>
                          <a:prstGeom prst="rect">
                            <a:avLst/>
                          </a:prstGeom>
                          <a:noFill/>
                          <a:ln>
                            <a:noFill/>
                          </a:ln>
                        </wps:spPr>
                        <wps:txbx>
                          <w:txbxContent>
                            <w:p>
                              <w:pPr>
                                <w:spacing w:before="120" w:after="120"/>
                                <w:ind w:firstLine="400"/>
                              </w:pPr>
                              <w:r>
                                <w:rPr>
                                  <w:rFonts w:hint="eastAsia" w:ascii="宋体" w:cs="宋体"/>
                                  <w:color w:val="000000"/>
                                  <w:kern w:val="0"/>
                                  <w:sz w:val="20"/>
                                  <w:szCs w:val="20"/>
                                </w:rPr>
                                <w:t>请求</w:t>
                              </w:r>
                            </w:p>
                          </w:txbxContent>
                        </wps:txbx>
                        <wps:bodyPr rot="0" vert="horz" wrap="none" lIns="0" tIns="0" rIns="0" bIns="0" anchor="t" anchorCtr="0">
                          <a:noAutofit/>
                        </wps:bodyPr>
                      </wps:wsp>
                      <wps:wsp>
                        <wps:cNvPr id="14" name="Freeform 20"/>
                        <wps:cNvSpPr>
                          <a:spLocks noEditPoints="1"/>
                        </wps:cNvSpPr>
                        <wps:spPr bwMode="auto">
                          <a:xfrm>
                            <a:off x="1122045" y="2240915"/>
                            <a:ext cx="3088005" cy="52070"/>
                          </a:xfrm>
                          <a:custGeom>
                            <a:avLst/>
                            <a:gdLst>
                              <a:gd name="T0" fmla="*/ 17894 w 17894"/>
                              <a:gd name="T1" fmla="*/ 150 h 341"/>
                              <a:gd name="T2" fmla="*/ 41 w 17894"/>
                              <a:gd name="T3" fmla="*/ 150 h 341"/>
                              <a:gd name="T4" fmla="*/ 41 w 17894"/>
                              <a:gd name="T5" fmla="*/ 191 h 341"/>
                              <a:gd name="T6" fmla="*/ 17894 w 17894"/>
                              <a:gd name="T7" fmla="*/ 191 h 341"/>
                              <a:gd name="T8" fmla="*/ 17894 w 17894"/>
                              <a:gd name="T9" fmla="*/ 150 h 341"/>
                              <a:gd name="T10" fmla="*/ 283 w 17894"/>
                              <a:gd name="T11" fmla="*/ 6 h 341"/>
                              <a:gd name="T12" fmla="*/ 0 w 17894"/>
                              <a:gd name="T13" fmla="*/ 170 h 341"/>
                              <a:gd name="T14" fmla="*/ 283 w 17894"/>
                              <a:gd name="T15" fmla="*/ 335 h 341"/>
                              <a:gd name="T16" fmla="*/ 311 w 17894"/>
                              <a:gd name="T17" fmla="*/ 328 h 341"/>
                              <a:gd name="T18" fmla="*/ 304 w 17894"/>
                              <a:gd name="T19" fmla="*/ 299 h 341"/>
                              <a:gd name="T20" fmla="*/ 52 w 17894"/>
                              <a:gd name="T21" fmla="*/ 152 h 341"/>
                              <a:gd name="T22" fmla="*/ 52 w 17894"/>
                              <a:gd name="T23" fmla="*/ 189 h 341"/>
                              <a:gd name="T24" fmla="*/ 304 w 17894"/>
                              <a:gd name="T25" fmla="*/ 42 h 341"/>
                              <a:gd name="T26" fmla="*/ 311 w 17894"/>
                              <a:gd name="T27" fmla="*/ 13 h 341"/>
                              <a:gd name="T28" fmla="*/ 283 w 17894"/>
                              <a:gd name="T29" fmla="*/ 6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894" h="341">
                                <a:moveTo>
                                  <a:pt x="17894" y="150"/>
                                </a:moveTo>
                                <a:lnTo>
                                  <a:pt x="41" y="150"/>
                                </a:lnTo>
                                <a:lnTo>
                                  <a:pt x="41" y="191"/>
                                </a:lnTo>
                                <a:lnTo>
                                  <a:pt x="17894" y="191"/>
                                </a:lnTo>
                                <a:lnTo>
                                  <a:pt x="17894" y="150"/>
                                </a:lnTo>
                                <a:close/>
                                <a:moveTo>
                                  <a:pt x="283" y="6"/>
                                </a:moveTo>
                                <a:lnTo>
                                  <a:pt x="0" y="170"/>
                                </a:lnTo>
                                <a:lnTo>
                                  <a:pt x="283" y="335"/>
                                </a:lnTo>
                                <a:cubicBezTo>
                                  <a:pt x="293" y="341"/>
                                  <a:pt x="306" y="338"/>
                                  <a:pt x="311" y="328"/>
                                </a:cubicBezTo>
                                <a:cubicBezTo>
                                  <a:pt x="317" y="318"/>
                                  <a:pt x="314" y="305"/>
                                  <a:pt x="304" y="299"/>
                                </a:cubicBezTo>
                                <a:lnTo>
                                  <a:pt x="52" y="152"/>
                                </a:lnTo>
                                <a:lnTo>
                                  <a:pt x="52" y="189"/>
                                </a:lnTo>
                                <a:lnTo>
                                  <a:pt x="304" y="42"/>
                                </a:lnTo>
                                <a:cubicBezTo>
                                  <a:pt x="314" y="36"/>
                                  <a:pt x="317" y="23"/>
                                  <a:pt x="311" y="13"/>
                                </a:cubicBezTo>
                                <a:cubicBezTo>
                                  <a:pt x="306" y="3"/>
                                  <a:pt x="293" y="0"/>
                                  <a:pt x="283" y="6"/>
                                </a:cubicBezTo>
                                <a:close/>
                              </a:path>
                            </a:pathLst>
                          </a:custGeom>
                          <a:solidFill>
                            <a:srgbClr val="000000"/>
                          </a:solidFill>
                          <a:ln w="0" cap="flat">
                            <a:solidFill>
                              <a:srgbClr val="000000"/>
                            </a:solidFill>
                            <a:prstDash val="solid"/>
                            <a:round/>
                          </a:ln>
                        </wps:spPr>
                        <wps:bodyPr rot="0" vert="horz" wrap="square" lIns="91440" tIns="45720" rIns="91440" bIns="45720" anchor="t" anchorCtr="0" upright="1">
                          <a:noAutofit/>
                        </wps:bodyPr>
                      </wps:wsp>
                      <wps:wsp>
                        <wps:cNvPr id="15" name="Rectangle 21"/>
                        <wps:cNvSpPr>
                          <a:spLocks noChangeArrowheads="1"/>
                        </wps:cNvSpPr>
                        <wps:spPr bwMode="auto">
                          <a:xfrm>
                            <a:off x="2291080" y="2362200"/>
                            <a:ext cx="1220470" cy="399415"/>
                          </a:xfrm>
                          <a:prstGeom prst="rect">
                            <a:avLst/>
                          </a:prstGeom>
                          <a:noFill/>
                          <a:ln>
                            <a:noFill/>
                          </a:ln>
                        </wps:spPr>
                        <wps:txbx>
                          <w:txbxContent>
                            <w:p>
                              <w:pPr>
                                <w:spacing w:before="120" w:after="120"/>
                                <w:ind w:firstLine="166" w:firstLineChars="83"/>
                              </w:pPr>
                              <w:r>
                                <w:rPr>
                                  <w:rFonts w:ascii="宋体" w:cs="宋体"/>
                                  <w:color w:val="000000"/>
                                  <w:kern w:val="0"/>
                                  <w:sz w:val="20"/>
                                  <w:szCs w:val="20"/>
                                </w:rPr>
                                <w:t>2.异步</w:t>
                              </w:r>
                              <w:r>
                                <w:rPr>
                                  <w:rFonts w:hint="eastAsia" w:ascii="宋体" w:cs="宋体"/>
                                  <w:color w:val="000000"/>
                                  <w:kern w:val="0"/>
                                  <w:sz w:val="20"/>
                                  <w:szCs w:val="20"/>
                                </w:rPr>
                                <w:t>同步请求</w:t>
                              </w:r>
                            </w:p>
                          </w:txbxContent>
                        </wps:txbx>
                        <wps:bodyPr rot="0" vert="horz" wrap="square" lIns="0" tIns="0" rIns="0" bIns="0" anchor="t" anchorCtr="0">
                          <a:spAutoFit/>
                        </wps:bodyPr>
                      </wps:wsp>
                      <wps:wsp>
                        <wps:cNvPr id="19" name="Rectangle 25"/>
                        <wps:cNvSpPr>
                          <a:spLocks noChangeArrowheads="1"/>
                        </wps:cNvSpPr>
                        <wps:spPr bwMode="auto">
                          <a:xfrm>
                            <a:off x="499745" y="3153410"/>
                            <a:ext cx="1002030" cy="290195"/>
                          </a:xfrm>
                          <a:prstGeom prst="rect">
                            <a:avLst/>
                          </a:prstGeom>
                          <a:noFill/>
                          <a:ln w="13970" cap="flat">
                            <a:solidFill>
                              <a:srgbClr val="000000"/>
                            </a:solidFill>
                            <a:prstDash val="solid"/>
                            <a:round/>
                          </a:ln>
                        </wps:spPr>
                        <wps:bodyPr rot="0" vert="horz" wrap="square" lIns="91440" tIns="45720" rIns="91440" bIns="45720" anchor="t" anchorCtr="0" upright="1">
                          <a:noAutofit/>
                        </wps:bodyPr>
                      </wps:wsp>
                      <wps:wsp>
                        <wps:cNvPr id="20" name="Rectangle 26"/>
                        <wps:cNvSpPr>
                          <a:spLocks noChangeArrowheads="1"/>
                        </wps:cNvSpPr>
                        <wps:spPr bwMode="auto">
                          <a:xfrm>
                            <a:off x="560197" y="3137535"/>
                            <a:ext cx="803275" cy="374650"/>
                          </a:xfrm>
                          <a:prstGeom prst="rect">
                            <a:avLst/>
                          </a:prstGeom>
                          <a:noFill/>
                          <a:ln>
                            <a:noFill/>
                          </a:ln>
                        </wps:spPr>
                        <wps:txbx>
                          <w:txbxContent>
                            <w:p>
                              <w:pPr>
                                <w:spacing w:before="120" w:after="120"/>
                                <w:ind w:firstLine="361"/>
                              </w:pPr>
                              <w:r>
                                <w:rPr>
                                  <w:rFonts w:hint="eastAsia" w:ascii="宋体" w:cs="宋体"/>
                                  <w:b/>
                                  <w:bCs/>
                                  <w:color w:val="000000"/>
                                  <w:kern w:val="0"/>
                                  <w:sz w:val="18"/>
                                  <w:szCs w:val="18"/>
                                </w:rPr>
                                <w:t>服务提供方</w:t>
                              </w:r>
                            </w:p>
                          </w:txbxContent>
                        </wps:txbx>
                        <wps:bodyPr rot="0" vert="horz" wrap="none" lIns="0" tIns="0" rIns="0" bIns="0" anchor="t" anchorCtr="0">
                          <a:spAutoFit/>
                        </wps:bodyPr>
                      </wps:wsp>
                      <wps:wsp>
                        <wps:cNvPr id="21" name="Freeform 27"/>
                        <wps:cNvSpPr>
                          <a:spLocks noEditPoints="1"/>
                        </wps:cNvSpPr>
                        <wps:spPr bwMode="auto">
                          <a:xfrm>
                            <a:off x="1006475" y="2941955"/>
                            <a:ext cx="10795" cy="210820"/>
                          </a:xfrm>
                          <a:custGeom>
                            <a:avLst/>
                            <a:gdLst>
                              <a:gd name="T0" fmla="*/ 17 w 17"/>
                              <a:gd name="T1" fmla="*/ 0 h 332"/>
                              <a:gd name="T2" fmla="*/ 17 w 17"/>
                              <a:gd name="T3" fmla="*/ 62 h 332"/>
                              <a:gd name="T4" fmla="*/ 0 w 17"/>
                              <a:gd name="T5" fmla="*/ 62 h 332"/>
                              <a:gd name="T6" fmla="*/ 0 w 17"/>
                              <a:gd name="T7" fmla="*/ 0 h 332"/>
                              <a:gd name="T8" fmla="*/ 17 w 17"/>
                              <a:gd name="T9" fmla="*/ 0 h 332"/>
                              <a:gd name="T10" fmla="*/ 17 w 17"/>
                              <a:gd name="T11" fmla="*/ 108 h 332"/>
                              <a:gd name="T12" fmla="*/ 17 w 17"/>
                              <a:gd name="T13" fmla="*/ 170 h 332"/>
                              <a:gd name="T14" fmla="*/ 0 w 17"/>
                              <a:gd name="T15" fmla="*/ 170 h 332"/>
                              <a:gd name="T16" fmla="*/ 0 w 17"/>
                              <a:gd name="T17" fmla="*/ 108 h 332"/>
                              <a:gd name="T18" fmla="*/ 17 w 17"/>
                              <a:gd name="T19" fmla="*/ 108 h 332"/>
                              <a:gd name="T20" fmla="*/ 17 w 17"/>
                              <a:gd name="T21" fmla="*/ 216 h 332"/>
                              <a:gd name="T22" fmla="*/ 17 w 17"/>
                              <a:gd name="T23" fmla="*/ 277 h 332"/>
                              <a:gd name="T24" fmla="*/ 0 w 17"/>
                              <a:gd name="T25" fmla="*/ 277 h 332"/>
                              <a:gd name="T26" fmla="*/ 0 w 17"/>
                              <a:gd name="T27" fmla="*/ 216 h 332"/>
                              <a:gd name="T28" fmla="*/ 17 w 17"/>
                              <a:gd name="T29" fmla="*/ 216 h 332"/>
                              <a:gd name="T30" fmla="*/ 17 w 17"/>
                              <a:gd name="T31" fmla="*/ 323 h 332"/>
                              <a:gd name="T32" fmla="*/ 17 w 17"/>
                              <a:gd name="T33" fmla="*/ 332 h 332"/>
                              <a:gd name="T34" fmla="*/ 0 w 17"/>
                              <a:gd name="T35" fmla="*/ 332 h 332"/>
                              <a:gd name="T36" fmla="*/ 0 w 17"/>
                              <a:gd name="T37" fmla="*/ 323 h 332"/>
                              <a:gd name="T38" fmla="*/ 17 w 17"/>
                              <a:gd name="T39" fmla="*/ 323 h 3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7" h="332">
                                <a:moveTo>
                                  <a:pt x="17" y="0"/>
                                </a:moveTo>
                                <a:lnTo>
                                  <a:pt x="17" y="62"/>
                                </a:lnTo>
                                <a:lnTo>
                                  <a:pt x="0" y="62"/>
                                </a:lnTo>
                                <a:lnTo>
                                  <a:pt x="0" y="0"/>
                                </a:lnTo>
                                <a:lnTo>
                                  <a:pt x="17" y="0"/>
                                </a:lnTo>
                                <a:close/>
                                <a:moveTo>
                                  <a:pt x="17" y="108"/>
                                </a:moveTo>
                                <a:lnTo>
                                  <a:pt x="17" y="170"/>
                                </a:lnTo>
                                <a:lnTo>
                                  <a:pt x="0" y="170"/>
                                </a:lnTo>
                                <a:lnTo>
                                  <a:pt x="0" y="108"/>
                                </a:lnTo>
                                <a:lnTo>
                                  <a:pt x="17" y="108"/>
                                </a:lnTo>
                                <a:close/>
                                <a:moveTo>
                                  <a:pt x="17" y="216"/>
                                </a:moveTo>
                                <a:lnTo>
                                  <a:pt x="17" y="277"/>
                                </a:lnTo>
                                <a:lnTo>
                                  <a:pt x="0" y="277"/>
                                </a:lnTo>
                                <a:lnTo>
                                  <a:pt x="0" y="216"/>
                                </a:lnTo>
                                <a:lnTo>
                                  <a:pt x="17" y="216"/>
                                </a:lnTo>
                                <a:close/>
                                <a:moveTo>
                                  <a:pt x="17" y="323"/>
                                </a:moveTo>
                                <a:lnTo>
                                  <a:pt x="17" y="332"/>
                                </a:lnTo>
                                <a:lnTo>
                                  <a:pt x="0" y="332"/>
                                </a:lnTo>
                                <a:lnTo>
                                  <a:pt x="0" y="323"/>
                                </a:lnTo>
                                <a:lnTo>
                                  <a:pt x="17" y="323"/>
                                </a:lnTo>
                                <a:close/>
                              </a:path>
                            </a:pathLst>
                          </a:custGeom>
                          <a:solidFill>
                            <a:srgbClr val="000000"/>
                          </a:solidFill>
                          <a:ln w="0" cap="flat">
                            <a:solidFill>
                              <a:srgbClr val="000000"/>
                            </a:solidFill>
                            <a:prstDash val="solid"/>
                            <a:round/>
                          </a:ln>
                        </wps:spPr>
                        <wps:bodyPr rot="0" vert="horz" wrap="square" lIns="91440" tIns="45720" rIns="91440" bIns="45720" anchor="t" anchorCtr="0" upright="1">
                          <a:noAutofit/>
                        </wps:bodyPr>
                      </wps:wsp>
                      <wps:wsp>
                        <wps:cNvPr id="22" name="Rectangle 28"/>
                        <wps:cNvSpPr>
                          <a:spLocks noChangeArrowheads="1"/>
                        </wps:cNvSpPr>
                        <wps:spPr bwMode="auto">
                          <a:xfrm>
                            <a:off x="3881755" y="3126105"/>
                            <a:ext cx="1004570" cy="290195"/>
                          </a:xfrm>
                          <a:prstGeom prst="rect">
                            <a:avLst/>
                          </a:prstGeom>
                          <a:noFill/>
                          <a:ln w="13970" cap="flat">
                            <a:solidFill>
                              <a:srgbClr val="000000"/>
                            </a:solidFill>
                            <a:prstDash val="solid"/>
                            <a:round/>
                          </a:ln>
                        </wps:spPr>
                        <wps:bodyPr rot="0" vert="horz" wrap="square" lIns="91440" tIns="45720" rIns="91440" bIns="45720" anchor="t" anchorCtr="0" upright="1">
                          <a:noAutofit/>
                        </wps:bodyPr>
                      </wps:wsp>
                      <wps:wsp>
                        <wps:cNvPr id="23" name="Rectangle 29"/>
                        <wps:cNvSpPr>
                          <a:spLocks noChangeArrowheads="1"/>
                        </wps:cNvSpPr>
                        <wps:spPr bwMode="auto">
                          <a:xfrm>
                            <a:off x="3951427" y="3137535"/>
                            <a:ext cx="803275" cy="374650"/>
                          </a:xfrm>
                          <a:prstGeom prst="rect">
                            <a:avLst/>
                          </a:prstGeom>
                          <a:noFill/>
                          <a:ln>
                            <a:noFill/>
                          </a:ln>
                        </wps:spPr>
                        <wps:txbx>
                          <w:txbxContent>
                            <w:p>
                              <w:pPr>
                                <w:spacing w:before="120" w:after="120"/>
                                <w:ind w:firstLine="361"/>
                              </w:pPr>
                              <w:r>
                                <w:rPr>
                                  <w:rFonts w:hint="eastAsia" w:ascii="宋体" w:cs="宋体"/>
                                  <w:b/>
                                  <w:bCs/>
                                  <w:color w:val="000000"/>
                                  <w:kern w:val="0"/>
                                  <w:sz w:val="18"/>
                                  <w:szCs w:val="18"/>
                                </w:rPr>
                                <w:t>服务请求方</w:t>
                              </w:r>
                            </w:p>
                          </w:txbxContent>
                        </wps:txbx>
                        <wps:bodyPr rot="0" vert="horz" wrap="none" lIns="0" tIns="0" rIns="0" bIns="0" anchor="t" anchorCtr="0">
                          <a:spAutoFit/>
                        </wps:bodyPr>
                      </wps:wsp>
                      <wps:wsp>
                        <wps:cNvPr id="24" name="Freeform 30"/>
                        <wps:cNvSpPr>
                          <a:spLocks noEditPoints="1"/>
                        </wps:cNvSpPr>
                        <wps:spPr bwMode="auto">
                          <a:xfrm>
                            <a:off x="4327525" y="2893695"/>
                            <a:ext cx="10795" cy="243840"/>
                          </a:xfrm>
                          <a:custGeom>
                            <a:avLst/>
                            <a:gdLst>
                              <a:gd name="T0" fmla="*/ 17 w 17"/>
                              <a:gd name="T1" fmla="*/ 0 h 384"/>
                              <a:gd name="T2" fmla="*/ 17 w 17"/>
                              <a:gd name="T3" fmla="*/ 61 h 384"/>
                              <a:gd name="T4" fmla="*/ 0 w 17"/>
                              <a:gd name="T5" fmla="*/ 61 h 384"/>
                              <a:gd name="T6" fmla="*/ 0 w 17"/>
                              <a:gd name="T7" fmla="*/ 0 h 384"/>
                              <a:gd name="T8" fmla="*/ 17 w 17"/>
                              <a:gd name="T9" fmla="*/ 0 h 384"/>
                              <a:gd name="T10" fmla="*/ 17 w 17"/>
                              <a:gd name="T11" fmla="*/ 107 h 384"/>
                              <a:gd name="T12" fmla="*/ 17 w 17"/>
                              <a:gd name="T13" fmla="*/ 169 h 384"/>
                              <a:gd name="T14" fmla="*/ 0 w 17"/>
                              <a:gd name="T15" fmla="*/ 169 h 384"/>
                              <a:gd name="T16" fmla="*/ 0 w 17"/>
                              <a:gd name="T17" fmla="*/ 107 h 384"/>
                              <a:gd name="T18" fmla="*/ 17 w 17"/>
                              <a:gd name="T19" fmla="*/ 107 h 384"/>
                              <a:gd name="T20" fmla="*/ 17 w 17"/>
                              <a:gd name="T21" fmla="*/ 215 h 384"/>
                              <a:gd name="T22" fmla="*/ 17 w 17"/>
                              <a:gd name="T23" fmla="*/ 276 h 384"/>
                              <a:gd name="T24" fmla="*/ 0 w 17"/>
                              <a:gd name="T25" fmla="*/ 276 h 384"/>
                              <a:gd name="T26" fmla="*/ 0 w 17"/>
                              <a:gd name="T27" fmla="*/ 215 h 384"/>
                              <a:gd name="T28" fmla="*/ 17 w 17"/>
                              <a:gd name="T29" fmla="*/ 215 h 384"/>
                              <a:gd name="T30" fmla="*/ 17 w 17"/>
                              <a:gd name="T31" fmla="*/ 322 h 384"/>
                              <a:gd name="T32" fmla="*/ 17 w 17"/>
                              <a:gd name="T33" fmla="*/ 384 h 384"/>
                              <a:gd name="T34" fmla="*/ 0 w 17"/>
                              <a:gd name="T35" fmla="*/ 384 h 384"/>
                              <a:gd name="T36" fmla="*/ 0 w 17"/>
                              <a:gd name="T37" fmla="*/ 322 h 384"/>
                              <a:gd name="T38" fmla="*/ 17 w 17"/>
                              <a:gd name="T39" fmla="*/ 322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7" h="384">
                                <a:moveTo>
                                  <a:pt x="17" y="0"/>
                                </a:moveTo>
                                <a:lnTo>
                                  <a:pt x="17" y="61"/>
                                </a:lnTo>
                                <a:lnTo>
                                  <a:pt x="0" y="61"/>
                                </a:lnTo>
                                <a:lnTo>
                                  <a:pt x="0" y="0"/>
                                </a:lnTo>
                                <a:lnTo>
                                  <a:pt x="17" y="0"/>
                                </a:lnTo>
                                <a:close/>
                                <a:moveTo>
                                  <a:pt x="17" y="107"/>
                                </a:moveTo>
                                <a:lnTo>
                                  <a:pt x="17" y="169"/>
                                </a:lnTo>
                                <a:lnTo>
                                  <a:pt x="0" y="169"/>
                                </a:lnTo>
                                <a:lnTo>
                                  <a:pt x="0" y="107"/>
                                </a:lnTo>
                                <a:lnTo>
                                  <a:pt x="17" y="107"/>
                                </a:lnTo>
                                <a:close/>
                                <a:moveTo>
                                  <a:pt x="17" y="215"/>
                                </a:moveTo>
                                <a:lnTo>
                                  <a:pt x="17" y="276"/>
                                </a:lnTo>
                                <a:lnTo>
                                  <a:pt x="0" y="276"/>
                                </a:lnTo>
                                <a:lnTo>
                                  <a:pt x="0" y="215"/>
                                </a:lnTo>
                                <a:lnTo>
                                  <a:pt x="17" y="215"/>
                                </a:lnTo>
                                <a:close/>
                                <a:moveTo>
                                  <a:pt x="17" y="322"/>
                                </a:moveTo>
                                <a:lnTo>
                                  <a:pt x="17" y="384"/>
                                </a:lnTo>
                                <a:lnTo>
                                  <a:pt x="0" y="384"/>
                                </a:lnTo>
                                <a:lnTo>
                                  <a:pt x="0" y="322"/>
                                </a:lnTo>
                                <a:lnTo>
                                  <a:pt x="17" y="322"/>
                                </a:lnTo>
                                <a:close/>
                              </a:path>
                            </a:pathLst>
                          </a:custGeom>
                          <a:solidFill>
                            <a:srgbClr val="000000"/>
                          </a:solidFill>
                          <a:ln w="0" cap="flat">
                            <a:solidFill>
                              <a:srgbClr val="000000"/>
                            </a:solidFill>
                            <a:prstDash val="solid"/>
                            <a:round/>
                          </a:ln>
                        </wps:spPr>
                        <wps:bodyPr rot="0" vert="horz" wrap="square" lIns="91440" tIns="45720" rIns="91440" bIns="45720" anchor="t" anchorCtr="0" upright="1">
                          <a:noAutofit/>
                        </wps:bodyPr>
                      </wps:wsp>
                    </wpc:wpc>
                  </a:graphicData>
                </a:graphic>
              </wp:inline>
            </w:drawing>
          </mc:Choice>
          <mc:Fallback>
            <w:pict>
              <v:group id="_x0000_s1026" o:spid="_x0000_s1026" o:spt="203" style="height:284.75pt;width:409.55pt;" coordsize="5201285,3616325" editas="canvas" o:gfxdata="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">
                <o:lock v:ext="edit" aspectratio="f"/>
                <v:shape id="_x0000_s1026" o:spid="_x0000_s1026" style="position:absolute;left:0;top:0;height:3616325;width:5201285;" filled="f" stroked="f" coordsize="21600,21600" o:gfxdata="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">
                  <v:fill on="f" focussize="0,0"/>
                  <v:stroke on="f"/>
                  <v:imagedata o:title=""/>
                  <o:lock v:ext="edit" aspectratio="t"/>
                </v:shape>
                <v:rect id="Rectangle 8" o:spid="_x0000_s1026" o:spt="1" style="position:absolute;left:-1270;top:-1270;height:3448050;width:5203825;" fillcolor="#FFFFFF" filled="t" stroked="f" coordsize="21600,21600" o:gfxdata="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ZW1btUAAAAFAQAADwAAAAAAAAABACAAAAAiAAAAZHJzL2Rvd25yZXYu&#10;eG1sUEsBAhQAFAAAAAgAh07iQFU8duX+AQAA5AMAAA4AAAAAAAAAAQAgAAAAJAEAAGRycy9lMm9E&#10;b2MueG1sUEsFBgAAAAAGAAYAWQEAAJQFAAAAAA==&#10;">
                  <v:fill on="t" focussize="0,0"/>
                  <v:stroke on="f"/>
                  <v:imagedata o:title=""/>
                  <o:lock v:ext="edit" aspectratio="f"/>
                </v:rect>
                <v:rect id="Rectangle 9" o:spid="_x0000_s1026" o:spt="1" style="position:absolute;left:510540;top:543560;height:288290;width:1005205;" filled="f" stroked="t" coordsize="21600,21600" o:gfxdata="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2i5NtYAAAAF&#10;AQAADwAAAAAAAAABACAAAAAiAAAAZHJzL2Rvd25yZXYueG1sUEsBAhQAFAAAAAgAh07iQN4dyt8e&#10;AgAAHQQAAA4AAAAAAAAAAQAgAAAAJQEAAGRycy9lMm9Eb2MueG1sUEsFBgAAAAAGAAYAWQEAALUF&#10;AAAAAA==&#10;">
                  <v:fill on="f" focussize="0,0"/>
                  <v:stroke weight="1.1pt" color="#000000" joinstyle="round"/>
                  <v:imagedata o:title=""/>
                  <o:lock v:ext="edit" aspectratio="f"/>
                </v:rect>
                <v:rect id="Rectangle 10" o:spid="_x0000_s1026" o:spt="1" style="position:absolute;left:617423;top:551358;height:374650;width:803275;mso-wrap-style:none;" filled="f" stroked="f" coordsize="21600,21600" o:gfxdata="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78Ws9QAAAAFAQAADwAA&#10;AAAAAAABACAAAAAiAAAAZHJzL2Rvd25yZXYueG1sUEsBAhQAFAAAAAgAh07iQKU0grPhAQAAqQMA&#10;AA4AAAAAAAAAAQAgAAAAIwEAAGRycy9lMm9Eb2MueG1sUEsFBgAAAAAGAAYAWQEAAHYFAAAAAA==&#10;">
                  <v:fill on="f" focussize="0,0"/>
                  <v:stroke on="f"/>
                  <v:imagedata o:title=""/>
                  <o:lock v:ext="edit" aspectratio="f"/>
                  <v:textbox inset="0mm,0mm,0mm,0mm" style="mso-fit-shape-to-text:t;">
                    <w:txbxContent>
                      <w:p>
                        <w:pPr>
                          <w:spacing w:before="120" w:after="120"/>
                          <w:ind w:firstLine="361"/>
                        </w:pPr>
                        <w:r>
                          <w:rPr>
                            <w:rFonts w:hint="eastAsia" w:ascii="宋体" w:cs="宋体"/>
                            <w:b/>
                            <w:bCs/>
                            <w:color w:val="000000"/>
                            <w:kern w:val="0"/>
                            <w:sz w:val="18"/>
                            <w:szCs w:val="18"/>
                          </w:rPr>
                          <w:t>服务请求方</w:t>
                        </w:r>
                      </w:p>
                    </w:txbxContent>
                  </v:textbox>
                </v:rect>
                <v:rect id="Rectangle 11" o:spid="_x0000_s1026" o:spt="1" style="position:absolute;left:3832225;top:543560;height:288290;width:1002030;" filled="f" stroked="t" coordsize="21600,21600" o:gfxdata="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douTbWAAAA&#10;BQEAAA8AAAAAAAAAAQAgAAAAIgAAAGRycy9kb3ducmV2LnhtbFBLAQIUABQAAAAIAIdO4kAsUH9k&#10;HwIAAB8EAAAOAAAAAAAAAAEAIAAAACUBAABkcnMvZTJvRG9jLnhtbFBLBQYAAAAABgAGAFkBAAC2&#10;BQAAAAA=&#10;">
                  <v:fill on="f" focussize="0,0"/>
                  <v:stroke weight="1.1pt" color="#000000" joinstyle="round"/>
                  <v:imagedata o:title=""/>
                  <o:lock v:ext="edit" aspectratio="f"/>
                </v:rect>
                <v:rect id="Rectangle 12" o:spid="_x0000_s1026" o:spt="1" style="position:absolute;left:3899993;top:543560;height:374650;width:803275;mso-wrap-style:none;" filled="f" stroked="f" coordsize="21600,21600" o:gfxdata="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r78Ws9QAAAAFAQAADwAA&#10;AAAAAAABACAAAAAiAAAAZHJzL2Rvd25yZXYueG1sUEsBAhQAFAAAAAgAh07iQHJtLXXhAQAAqgMA&#10;AA4AAAAAAAAAAQAgAAAAIwEAAGRycy9lMm9Eb2MueG1sUEsFBgAAAAAGAAYAWQEAAHYFAAAAAA==&#10;">
                  <v:fill on="f" focussize="0,0"/>
                  <v:stroke on="f"/>
                  <v:imagedata o:title=""/>
                  <o:lock v:ext="edit" aspectratio="f"/>
                  <v:textbox inset="0mm,0mm,0mm,0mm" style="mso-fit-shape-to-text:t;">
                    <w:txbxContent>
                      <w:p>
                        <w:pPr>
                          <w:spacing w:before="120" w:after="120"/>
                          <w:ind w:firstLine="361"/>
                        </w:pPr>
                        <w:r>
                          <w:rPr>
                            <w:rFonts w:hint="eastAsia" w:ascii="宋体" w:cs="宋体"/>
                            <w:b/>
                            <w:bCs/>
                            <w:color w:val="000000"/>
                            <w:kern w:val="0"/>
                            <w:sz w:val="18"/>
                            <w:szCs w:val="18"/>
                          </w:rPr>
                          <w:t>服务提供方</w:t>
                        </w:r>
                      </w:p>
                    </w:txbxContent>
                  </v:textbox>
                </v:rect>
                <v:rect id="Rectangle 13" o:spid="_x0000_s1026" o:spt="1" style="position:absolute;left:891540;top:1168400;height:1774825;width:245745;" filled="f" stroked="t" coordsize="21600,21600" o:gfxdata="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2i5NtYAAAAF&#10;AQAADwAAAAAAAAABACAAAAAiAAAAZHJzL2Rvd25yZXYueG1sUEsBAhQAFAAAAAgAh07iQLDpXDEe&#10;AgAAHwQAAA4AAAAAAAAAAQAgAAAAJQEAAGRycy9lMm9Eb2MueG1sUEsFBgAAAAAGAAYAWQEAALUF&#10;AAAAAA==&#10;">
                  <v:fill on="f" focussize="0,0"/>
                  <v:stroke weight="1.1pt" color="#000000" joinstyle="round"/>
                  <v:imagedata o:title=""/>
                  <o:lock v:ext="edit" aspectratio="f"/>
                </v:rect>
                <v:shape id="Freeform 14" o:spid="_x0000_s1026" o:spt="100" style="position:absolute;left:1006475;top:830580;height:311785;width:10795;" fillcolor="#000000" filled="t" stroked="t" coordsize="17,491" o:gfxdata="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" path="m17,0l17,61,0,61,0,0,17,0xm17,107l17,169,0,169,0,107,17,107xm17,215l17,276,0,276,0,215,17,215xm17,322l17,384,0,384,0,322,17,322xm17,430l17,491,0,491,0,430,17,430xe">
                  <v:path o:connectlocs="10795,0;10795,38735;0,38735;0,0;10795,0;10795,67945;10795,107315;0,107315;0,67945;10795,67945;10795,136525;10795,175260;0,175260;0,136525;10795,136525;10795,204470;10795,243840;0,243840;0,204470;10795,204470;10795,273050;10795,311785;0,311785;0,273050;10795,273050" o:connectangles="0,0,0,0,0,0,0,0,0,0,0,0,0,0,0,0,0,0,0,0,0,0,0,0,0"/>
                  <v:fill on="t" focussize="0,0"/>
                  <v:stroke weight="0pt" color="#000000" joinstyle="round"/>
                  <v:imagedata o:title=""/>
                  <o:lock v:ext="edit" aspectratio="f"/>
                </v:shape>
                <v:rect id="Rectangle 15" o:spid="_x0000_s1026" o:spt="1" style="position:absolute;left:4210050;top:1168400;height:1774825;width:245745;" filled="f" stroked="t" coordsize="21600,21600" o:gfxdata="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HaLk21gAA&#10;AAUBAAAPAAAAAAAAAAEAIAAAACIAAABkcnMvZG93bnJldi54bWxQSwECFAAUAAAACACHTuJAQQHP&#10;SiACAAAgBAAADgAAAAAAAAABACAAAAAlAQAAZHJzL2Uyb0RvYy54bWxQSwUGAAAAAAYABgBZAQAA&#10;twUAAAAA&#10;">
                  <v:fill on="f" focussize="0,0"/>
                  <v:stroke weight="1.1pt" color="#000000" joinstyle="round"/>
                  <v:imagedata o:title=""/>
                  <o:lock v:ext="edit" aspectratio="f"/>
                </v:rect>
                <v:shape id="Freeform 16" o:spid="_x0000_s1026" o:spt="100" style="position:absolute;left:4327525;top:830580;height:311785;width:10795;" fillcolor="#000000" filled="t" stroked="t" coordsize="17,491" o:gfxdata="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wew4LdYAAAAFAQAADwAAAAAAAAABACAAAAAiAAAAZHJzL2Rvd25yZXYueG1sUEsBAhQAFAAAAAgA&#10;h07iQNkfo0PTBAAAaBQAAA4AAAAAAAAAAQAgAAAAJQEAAGRycy9lMm9Eb2MueG1sUEsFBgAAAAAG&#10;AAYAWQEAAGoIAAAAAA==&#10;" path="m17,0l17,61,0,61,0,0,17,0xm17,107l17,169,0,169,0,107,17,107xm17,215l17,276,0,276,0,215,17,215xm17,322l17,384,0,384,0,322,17,322xm17,430l17,491,0,491,0,430,17,430xe">
                  <v:path o:connectlocs="10795,0;10795,38735;0,38735;0,0;10795,0;10795,67945;10795,107315;0,107315;0,67945;10795,67945;10795,136525;10795,175260;0,175260;0,136525;10795,136525;10795,204470;10795,243840;0,243840;0,204470;10795,204470;10795,273050;10795,311785;0,311785;0,273050;10795,273050" o:connectangles="0,0,0,0,0,0,0,0,0,0,0,0,0,0,0,0,0,0,0,0,0,0,0,0,0"/>
                  <v:fill on="t" focussize="0,0"/>
                  <v:stroke weight="0pt" color="#000000" joinstyle="round"/>
                  <v:imagedata o:title=""/>
                  <o:lock v:ext="edit" aspectratio="f"/>
                </v:shape>
                <v:shape id="Freeform 17" o:spid="_x0000_s1026" o:spt="100" style="position:absolute;left:1136015;top:1706880;height:56515;width:3074035;" fillcolor="#000000" filled="t" stroked="t" coordsize="17814,367" o:gfxdata="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" path="m0,151l17750,151,17750,215,0,215,0,151xm17515,9l17814,183,17515,358c17500,367,17480,362,17471,346c17462,331,17467,311,17483,302l17734,156,17734,211,17483,64,17483,64c17467,56,17462,36,17471,21c17480,5,17500,0,17515,9xe">
                  <v:path o:connectlocs="0,23252;3062990,23252;3062990,33108;0,33108;0,23252;3022438,1385;3074035,28180;3022438,55129;3014845,53281;3016916,46505;3060229,24022;3060229,32492;3016916,9855;3016916,9855;3014845,3233;3022438,1385" o:connectangles="0,0,0,0,0,0,0,0,0,0,0,0,0,0,0,0"/>
                  <v:fill on="t" focussize="0,0"/>
                  <v:stroke weight="0pt" color="#000000" joinstyle="round"/>
                  <v:imagedata o:title=""/>
                  <o:lock v:ext="edit" aspectratio="f"/>
                </v:shape>
                <v:rect id="Rectangle 18" o:spid="_x0000_s1026" o:spt="1" style="position:absolute;left:2389048;top:1354124;height:374650;width:720090;" filled="f" stroked="f" coordsize="21600,21600" o:gfxdata="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SUJOrWAAAA&#10;BQEAAA8AAAAAAAAAAQAgAAAAIgAAAGRycy9kb3ducmV2LnhtbFBLAQIUABQAAAAIAIdO4kCA9mnB&#10;5gEAAK4DAAAOAAAAAAAAAAEAIAAAACUBAABkcnMvZTJvRG9jLnhtbFBLBQYAAAAABgAGAFkBAAB9&#10;BQAAAAA=&#10;">
                  <v:fill on="f" focussize="0,0"/>
                  <v:stroke on="f"/>
                  <v:imagedata o:title=""/>
                  <o:lock v:ext="edit" aspectratio="f"/>
                  <v:textbox inset="0mm,0mm,0mm,0mm" style="mso-fit-shape-to-text:t;">
                    <w:txbxContent>
                      <w:p>
                        <w:pPr>
                          <w:spacing w:before="120" w:after="120"/>
                          <w:ind w:firstLine="360"/>
                        </w:pPr>
                        <w:r>
                          <w:rPr>
                            <w:rFonts w:ascii="宋体" w:cs="宋体"/>
                            <w:color w:val="000000"/>
                            <w:kern w:val="0"/>
                            <w:sz w:val="18"/>
                            <w:szCs w:val="18"/>
                          </w:rPr>
                          <w:t>1.请求</w:t>
                        </w:r>
                      </w:p>
                    </w:txbxContent>
                  </v:textbox>
                </v:rect>
                <v:rect id="Rectangle 19" o:spid="_x0000_s1026" o:spt="1" style="position:absolute;left:2572969;top:1400582;height:47828;width:508635;mso-wrap-style:none;" filled="f" stroked="f" coordsize="21600,21600" o:gfxdata="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xw8uNUAAAAFAQAA&#10;DwAAAAAAAAABACAAAAAiAAAAZHJzL2Rvd25yZXYueG1sUEsBAhQAFAAAAAgAh07iQJZcsmXjAQAA&#10;qwMAAA4AAAAAAAAAAQAgAAAAJAEAAGRycy9lMm9Eb2MueG1sUEsFBgAAAAAGAAYAWQEAAHkFAAAA&#10;AA==&#10;">
                  <v:fill on="f" focussize="0,0"/>
                  <v:stroke on="f"/>
                  <v:imagedata o:title=""/>
                  <o:lock v:ext="edit" aspectratio="f"/>
                  <v:textbox inset="0mm,0mm,0mm,0mm">
                    <w:txbxContent>
                      <w:p>
                        <w:pPr>
                          <w:spacing w:before="120" w:after="120"/>
                          <w:ind w:firstLine="400"/>
                        </w:pPr>
                        <w:r>
                          <w:rPr>
                            <w:rFonts w:hint="eastAsia" w:ascii="宋体" w:cs="宋体"/>
                            <w:color w:val="000000"/>
                            <w:kern w:val="0"/>
                            <w:sz w:val="20"/>
                            <w:szCs w:val="20"/>
                          </w:rPr>
                          <w:t>请求</w:t>
                        </w:r>
                      </w:p>
                    </w:txbxContent>
                  </v:textbox>
                </v:rect>
                <v:shape id="Freeform 20" o:spid="_x0000_s1026" o:spt="100" style="position:absolute;left:1122045;top:2240915;height:52070;width:3088005;" fillcolor="#000000" filled="t" stroked="t" coordsize="17894,341" o:gfxdata="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" path="m17894,150l41,150,41,191,17894,191,17894,150xm283,6l0,170,283,335c293,341,306,338,311,328c317,318,314,305,304,299l52,152,52,189,304,42c314,36,317,23,311,13c306,3,293,0,283,6xe">
                  <v:path o:connectlocs="3088005,22904;7075,22904;7075,29165;3088005,29165;3088005,22904;48837,916;0,25958;48837,51153;53669,50084;52461,45656;8973,23210;8973,28859;52461,6413;53669,1985;48837,916" o:connectangles="0,0,0,0,0,0,0,0,0,0,0,0,0,0,0"/>
                  <v:fill on="t" focussize="0,0"/>
                  <v:stroke weight="0pt" color="#000000" joinstyle="round"/>
                  <v:imagedata o:title=""/>
                  <o:lock v:ext="edit" aspectratio="f"/>
                </v:shape>
                <v:rect id="Rectangle 21" o:spid="_x0000_s1026" o:spt="1" style="position:absolute;left:2291080;top:2362200;height:399415;width:1220470;" filled="f" stroked="f" coordsize="21600,21600" o:gfxdata="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SUJOrWAAAABQEA&#10;AA8AAAAAAAAAAQAgAAAAIgAAAGRycy9kb3ducmV2LnhtbFBLAQIUABQAAAAIAIdO4kDoABxN4wEA&#10;AK8DAAAOAAAAAAAAAAEAIAAAACUBAABkcnMvZTJvRG9jLnhtbFBLBQYAAAAABgAGAFkBAAB6BQAA&#10;AAA=&#10;">
                  <v:fill on="f" focussize="0,0"/>
                  <v:stroke on="f"/>
                  <v:imagedata o:title=""/>
                  <o:lock v:ext="edit" aspectratio="f"/>
                  <v:textbox inset="0mm,0mm,0mm,0mm" style="mso-fit-shape-to-text:t;">
                    <w:txbxContent>
                      <w:p>
                        <w:pPr>
                          <w:spacing w:before="120" w:after="120"/>
                          <w:ind w:firstLine="166" w:firstLineChars="83"/>
                        </w:pPr>
                        <w:r>
                          <w:rPr>
                            <w:rFonts w:ascii="宋体" w:cs="宋体"/>
                            <w:color w:val="000000"/>
                            <w:kern w:val="0"/>
                            <w:sz w:val="20"/>
                            <w:szCs w:val="20"/>
                          </w:rPr>
                          <w:t>2.异步</w:t>
                        </w:r>
                        <w:r>
                          <w:rPr>
                            <w:rFonts w:hint="eastAsia" w:ascii="宋体" w:cs="宋体"/>
                            <w:color w:val="000000"/>
                            <w:kern w:val="0"/>
                            <w:sz w:val="20"/>
                            <w:szCs w:val="20"/>
                          </w:rPr>
                          <w:t>同步请求</w:t>
                        </w:r>
                      </w:p>
                    </w:txbxContent>
                  </v:textbox>
                </v:rect>
                <v:rect id="Rectangle 25" o:spid="_x0000_s1026" o:spt="1" style="position:absolute;left:499745;top:3153410;height:290195;width:1002030;" filled="f" stroked="t" coordsize="21600,21600" o:gfxdata="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2i5NtYA&#10;AAAFAQAADwAAAAAAAAABACAAAAAiAAAAZHJzL2Rvd25yZXYueG1sUEsBAhQAFAAAAAgAh07iQAtx&#10;L0YhAgAAIAQAAA4AAAAAAAAAAQAgAAAAJQEAAGRycy9lMm9Eb2MueG1sUEsFBgAAAAAGAAYAWQEA&#10;ALgFAAAAAA==&#10;">
                  <v:fill on="f" focussize="0,0"/>
                  <v:stroke weight="1.1pt" color="#000000" joinstyle="round"/>
                  <v:imagedata o:title=""/>
                  <o:lock v:ext="edit" aspectratio="f"/>
                </v:rect>
                <v:rect id="Rectangle 26" o:spid="_x0000_s1026" o:spt="1" style="position:absolute;left:560197;top:3137535;height:374650;width:803275;mso-wrap-style:none;" filled="f" stroked="f" coordsize="21600,21600" o:gfxdata="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vvxaz1AAAAAUBAAAP&#10;AAAAAAAAAAEAIAAAACIAAABkcnMvZG93bnJldi54bWxQSwECFAAUAAAACACHTuJA424CKuMBAACr&#10;AwAADgAAAAAAAAABACAAAAAjAQAAZHJzL2Uyb0RvYy54bWxQSwUGAAAAAAYABgBZAQAAeAUAAAAA&#10;">
                  <v:fill on="f" focussize="0,0"/>
                  <v:stroke on="f"/>
                  <v:imagedata o:title=""/>
                  <o:lock v:ext="edit" aspectratio="f"/>
                  <v:textbox inset="0mm,0mm,0mm,0mm" style="mso-fit-shape-to-text:t;">
                    <w:txbxContent>
                      <w:p>
                        <w:pPr>
                          <w:spacing w:before="120" w:after="120"/>
                          <w:ind w:firstLine="361"/>
                        </w:pPr>
                        <w:r>
                          <w:rPr>
                            <w:rFonts w:hint="eastAsia" w:ascii="宋体" w:cs="宋体"/>
                            <w:b/>
                            <w:bCs/>
                            <w:color w:val="000000"/>
                            <w:kern w:val="0"/>
                            <w:sz w:val="18"/>
                            <w:szCs w:val="18"/>
                          </w:rPr>
                          <w:t>服务提供方</w:t>
                        </w:r>
                      </w:p>
                    </w:txbxContent>
                  </v:textbox>
                </v:rect>
                <v:shape id="Freeform 27" o:spid="_x0000_s1026" o:spt="100" style="position:absolute;left:1006475;top:2941955;height:210820;width:10795;" fillcolor="#000000" filled="t" stroked="t" coordsize="17,332" o:gfxdata="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" path="m17,0l17,62,0,62,0,0,17,0xm17,108l17,170,0,170,0,108,17,108xm17,216l17,277,0,277,0,216,17,216xm17,323l17,332,0,332,0,323,17,323xe">
                  <v:path o:connectlocs="10795,0;10795,39370;0,39370;0,0;10795,0;10795,68580;10795,107950;0,107950;0,68580;10795,68580;10795,137160;10795,175895;0,175895;0,137160;10795,137160;10795,205105;10795,210820;0,210820;0,205105;10795,205105" o:connectangles="0,0,0,0,0,0,0,0,0,0,0,0,0,0,0,0,0,0,0,0"/>
                  <v:fill on="t" focussize="0,0"/>
                  <v:stroke weight="0pt" color="#000000" joinstyle="round"/>
                  <v:imagedata o:title=""/>
                  <o:lock v:ext="edit" aspectratio="f"/>
                </v:shape>
                <v:rect id="Rectangle 28" o:spid="_x0000_s1026" o:spt="1" style="position:absolute;left:3881755;top:3126105;height:290195;width:1004570;" filled="f" stroked="t" coordsize="21600,21600" o:gfxdata="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HaLk21gAA&#10;AAUBAAAPAAAAAAAAAAEAIAAAACIAAABkcnMvZG93bnJldi54bWxQSwECFAAUAAAACACHTuJABKcb&#10;2iACAAAhBAAADgAAAAAAAAABACAAAAAlAQAAZHJzL2Uyb0RvYy54bWxQSwUGAAAAAAYABgBZAQAA&#10;twUAAAAA&#10;">
                  <v:fill on="f" focussize="0,0"/>
                  <v:stroke weight="1.1pt" color="#000000" joinstyle="round"/>
                  <v:imagedata o:title=""/>
                  <o:lock v:ext="edit" aspectratio="f"/>
                </v:rect>
                <v:rect id="Rectangle 29" o:spid="_x0000_s1026" o:spt="1" style="position:absolute;left:3951427;top:3137535;height:374650;width:803275;mso-wrap-style:none;" filled="f" stroked="f" coordsize="21600,21600" o:gfxdata="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r78Ws9QAAAAFAQAA&#10;DwAAAAAAAAABACAAAAAiAAAAZHJzL2Rvd25yZXYueG1sUEsBAhQAFAAAAAgAh07iQJKORdrkAQAA&#10;rAMAAA4AAAAAAAAAAQAgAAAAIwEAAGRycy9lMm9Eb2MueG1sUEsFBgAAAAAGAAYAWQEAAHkFAAAA&#10;AA==&#10;">
                  <v:fill on="f" focussize="0,0"/>
                  <v:stroke on="f"/>
                  <v:imagedata o:title=""/>
                  <o:lock v:ext="edit" aspectratio="f"/>
                  <v:textbox inset="0mm,0mm,0mm,0mm" style="mso-fit-shape-to-text:t;">
                    <w:txbxContent>
                      <w:p>
                        <w:pPr>
                          <w:spacing w:before="120" w:after="120"/>
                          <w:ind w:firstLine="361"/>
                        </w:pPr>
                        <w:r>
                          <w:rPr>
                            <w:rFonts w:hint="eastAsia" w:ascii="宋体" w:cs="宋体"/>
                            <w:b/>
                            <w:bCs/>
                            <w:color w:val="000000"/>
                            <w:kern w:val="0"/>
                            <w:sz w:val="18"/>
                            <w:szCs w:val="18"/>
                          </w:rPr>
                          <w:t>服务请求方</w:t>
                        </w:r>
                      </w:p>
                    </w:txbxContent>
                  </v:textbox>
                </v:rect>
                <v:shape id="Freeform 30" o:spid="_x0000_s1026" o:spt="100" style="position:absolute;left:4327525;top:2893695;height:243840;width:10795;" fillcolor="#000000" filled="t" stroked="t" coordsize="17,384" o:gfxdata="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" path="m17,0l17,61,0,61,0,0,17,0xm17,107l17,169,0,169,0,107,17,107xm17,215l17,276,0,276,0,215,17,215xm17,322l17,384,0,384,0,322,17,322xe">
                  <v:path o:connectlocs="10795,0;10795,38735;0,38735;0,0;10795,0;10795,67945;10795,107315;0,107315;0,67945;10795,67945;10795,136525;10795,175260;0,175260;0,136525;10795,136525;10795,204470;10795,243840;0,243840;0,204470;10795,204470" o:connectangles="0,0,0,0,0,0,0,0,0,0,0,0,0,0,0,0,0,0,0,0"/>
                  <v:fill on="t" focussize="0,0"/>
                  <v:stroke weight="0pt" color="#000000" joinstyle="round"/>
                  <v:imagedata o:title=""/>
                  <o:lock v:ext="edit" aspectratio="f"/>
                </v:shape>
                <w10:wrap type="none"/>
                <w10:anchorlock/>
              </v:group>
            </w:pict>
          </mc:Fallback>
        </mc:AlternateContent>
      </w:r>
    </w:p>
    <w:p>
      <w:pPr>
        <w:spacing w:before="120" w:after="120"/>
        <w:ind w:firstLine="0" w:firstLineChars="0"/>
        <w:jc w:val="center"/>
        <w:rPr>
          <w:rFonts w:ascii="仿宋" w:hAnsi="仿宋" w:eastAsia="仿宋"/>
        </w:rPr>
      </w:pPr>
      <w:r>
        <w:rPr>
          <w:rFonts w:hint="eastAsia" w:ascii="仿宋" w:hAnsi="仿宋" w:eastAsia="仿宋"/>
        </w:rPr>
        <w:t>图 2 异步服务</w:t>
      </w:r>
    </w:p>
    <w:p>
      <w:pPr>
        <w:spacing w:before="120" w:after="120" w:line="440" w:lineRule="exact"/>
        <w:ind w:firstLine="480"/>
        <w:rPr>
          <w:rFonts w:ascii="仿宋" w:hAnsi="仿宋" w:eastAsia="仿宋"/>
        </w:rPr>
      </w:pPr>
      <w:r>
        <w:rPr>
          <w:rFonts w:hint="eastAsia" w:ascii="仿宋" w:hAnsi="仿宋" w:eastAsia="仿宋"/>
        </w:rPr>
        <w:t>上图描述了基于异步的服务请求处理过程：</w:t>
      </w:r>
    </w:p>
    <w:p>
      <w:pPr>
        <w:spacing w:before="120" w:after="120" w:line="440" w:lineRule="exact"/>
        <w:ind w:firstLine="480"/>
        <w:rPr>
          <w:rFonts w:ascii="仿宋" w:hAnsi="仿宋" w:eastAsia="仿宋"/>
        </w:rPr>
      </w:pPr>
      <w:r>
        <w:rPr>
          <w:rFonts w:hint="eastAsia" w:ascii="仿宋" w:hAnsi="仿宋" w:eastAsia="仿宋"/>
        </w:rPr>
        <w:t>流程1：</w:t>
      </w:r>
    </w:p>
    <w:p>
      <w:pPr>
        <w:spacing w:before="120" w:after="120" w:line="440" w:lineRule="exact"/>
        <w:ind w:firstLine="480"/>
        <w:rPr>
          <w:rFonts w:ascii="仿宋" w:hAnsi="仿宋" w:eastAsia="仿宋"/>
        </w:rPr>
      </w:pPr>
      <w:r>
        <w:rPr>
          <w:rFonts w:hint="eastAsia" w:ascii="仿宋" w:hAnsi="仿宋" w:eastAsia="仿宋"/>
        </w:rPr>
        <w:t>1.服务请求方发起服务调用请求，将同步信息发出；</w:t>
      </w:r>
    </w:p>
    <w:p>
      <w:pPr>
        <w:spacing w:before="120" w:after="120" w:line="440" w:lineRule="exact"/>
        <w:ind w:firstLine="480"/>
        <w:rPr>
          <w:rFonts w:ascii="仿宋" w:hAnsi="仿宋" w:eastAsia="仿宋"/>
        </w:rPr>
      </w:pPr>
      <w:r>
        <w:rPr>
          <w:rFonts w:hint="eastAsia" w:ascii="仿宋" w:hAnsi="仿宋" w:eastAsia="仿宋"/>
        </w:rPr>
        <w:t>2.服务提供方处理完成请求后，进入流程2。</w:t>
      </w:r>
    </w:p>
    <w:p>
      <w:pPr>
        <w:spacing w:before="120" w:after="120" w:line="440" w:lineRule="exact"/>
        <w:ind w:firstLine="480"/>
        <w:rPr>
          <w:rFonts w:ascii="仿宋" w:hAnsi="仿宋" w:eastAsia="仿宋"/>
        </w:rPr>
      </w:pPr>
      <w:r>
        <w:rPr>
          <w:rFonts w:hint="eastAsia" w:ascii="仿宋" w:hAnsi="仿宋" w:eastAsia="仿宋"/>
        </w:rPr>
        <w:t>流程2：</w:t>
      </w:r>
    </w:p>
    <w:p>
      <w:pPr>
        <w:spacing w:before="120" w:after="120" w:line="440" w:lineRule="exact"/>
        <w:ind w:firstLine="480"/>
        <w:rPr>
          <w:rFonts w:ascii="仿宋" w:hAnsi="仿宋" w:eastAsia="仿宋"/>
        </w:rPr>
      </w:pPr>
      <w:r>
        <w:rPr>
          <w:rFonts w:hint="eastAsia" w:ascii="仿宋" w:hAnsi="仿宋" w:eastAsia="仿宋"/>
        </w:rPr>
        <w:t>1.服务提供方作为服务请求方，发起服务调用请求，将调用结果（通讯应答或业务处理结果）发送给原服务请求方；</w:t>
      </w:r>
    </w:p>
    <w:p>
      <w:pPr>
        <w:spacing w:before="120" w:after="120" w:line="440" w:lineRule="exact"/>
        <w:ind w:firstLine="480"/>
        <w:rPr>
          <w:rFonts w:ascii="仿宋" w:hAnsi="仿宋" w:eastAsia="仿宋"/>
        </w:rPr>
      </w:pPr>
      <w:r>
        <w:rPr>
          <w:rFonts w:hint="eastAsia" w:ascii="仿宋" w:hAnsi="仿宋" w:eastAsia="仿宋"/>
        </w:rPr>
        <w:t>2.服务请求方接收调用结果后，记录处理结果。</w:t>
      </w:r>
    </w:p>
    <w:p>
      <w:pPr>
        <w:spacing w:before="120" w:after="120" w:line="440" w:lineRule="exact"/>
        <w:ind w:firstLine="480"/>
        <w:rPr>
          <w:rFonts w:ascii="仿宋" w:hAnsi="仿宋" w:eastAsia="仿宋"/>
        </w:rPr>
      </w:pPr>
    </w:p>
    <w:p>
      <w:pPr>
        <w:spacing w:before="120" w:after="120" w:line="440" w:lineRule="exact"/>
        <w:ind w:firstLine="480"/>
        <w:rPr>
          <w:rFonts w:ascii="仿宋" w:hAnsi="仿宋" w:eastAsia="仿宋"/>
        </w:rPr>
      </w:pPr>
    </w:p>
    <w:p>
      <w:pPr>
        <w:spacing w:before="120" w:after="120" w:line="440" w:lineRule="exact"/>
        <w:ind w:firstLine="480"/>
        <w:rPr>
          <w:rFonts w:ascii="仿宋" w:hAnsi="仿宋" w:eastAsia="仿宋"/>
        </w:rPr>
      </w:pPr>
    </w:p>
    <w:p>
      <w:pPr>
        <w:spacing w:before="120" w:after="120" w:line="440" w:lineRule="exact"/>
        <w:ind w:firstLine="480"/>
        <w:rPr>
          <w:rFonts w:ascii="仿宋" w:hAnsi="仿宋" w:eastAsia="仿宋"/>
        </w:rPr>
      </w:pPr>
    </w:p>
    <w:p>
      <w:pPr>
        <w:pStyle w:val="71"/>
        <w:numPr>
          <w:ilvl w:val="0"/>
          <w:numId w:val="0"/>
        </w:numPr>
        <w:rPr>
          <w:b w:val="0"/>
        </w:rPr>
      </w:pPr>
      <w:bookmarkStart w:id="106" w:name="_Toc534730145"/>
      <w:r>
        <w:rPr>
          <w:rFonts w:hint="eastAsia"/>
          <w:b w:val="0"/>
        </w:rPr>
        <w:t>附表一：各类主数据报文及数据xml格式</w:t>
      </w:r>
      <w:bookmarkEnd w:id="106"/>
    </w:p>
    <w:p>
      <w:pPr>
        <w:pStyle w:val="72"/>
        <w:numPr>
          <w:ilvl w:val="0"/>
          <w:numId w:val="9"/>
        </w:numPr>
        <w:rPr>
          <w:ins w:id="0" w:author="卡噗胖胖" w:date="2019-01-08T14:30:00Z"/>
          <w:rFonts w:ascii="仿宋" w:hAnsi="仿宋"/>
          <w:b w:val="0"/>
        </w:rPr>
      </w:pPr>
      <w:bookmarkStart w:id="107" w:name="_Toc534730185"/>
      <w:bookmarkStart w:id="108" w:name="_Toc534730146"/>
      <w:r>
        <w:rPr>
          <w:rFonts w:hint="eastAsia" w:ascii="仿宋" w:hAnsi="仿宋"/>
          <w:b w:val="0"/>
        </w:rPr>
        <w:t>行政组织</w:t>
      </w:r>
      <w:bookmarkEnd w:id="107"/>
    </w:p>
    <w:p>
      <w:pPr>
        <w:pStyle w:val="4"/>
        <w:numPr>
          <w:ilvl w:val="1"/>
          <w:numId w:val="9"/>
        </w:numPr>
        <w:spacing w:before="168" w:beforeLines="70" w:after="0" w:afterLines="0" w:line="240" w:lineRule="auto"/>
        <w:ind w:left="493" w:hanging="493" w:firstLineChars="0"/>
        <w:rPr>
          <w:ins w:id="1" w:author="卡噗胖胖" w:date="2019-01-08T14:30:00Z"/>
          <w:rFonts w:ascii="仿宋" w:hAnsi="仿宋" w:eastAsia="仿宋"/>
          <w:b w:val="0"/>
          <w:sz w:val="24"/>
          <w:szCs w:val="24"/>
        </w:rPr>
      </w:pPr>
      <w:ins w:id="2" w:author="卡噗胖胖" w:date="2019-01-08T14:30:00Z">
        <w:bookmarkStart w:id="109" w:name="_Toc534730186"/>
        <w:r>
          <w:rPr>
            <w:rFonts w:hint="eastAsia" w:ascii="仿宋" w:hAnsi="仿宋" w:eastAsia="仿宋"/>
            <w:b w:val="0"/>
            <w:sz w:val="24"/>
            <w:szCs w:val="24"/>
          </w:rPr>
          <w:t>请求报文格式</w:t>
        </w:r>
        <w:bookmarkEnd w:id="109"/>
      </w:ins>
    </w:p>
    <w:p>
      <w:pPr>
        <w:spacing w:before="120" w:after="120" w:line="440" w:lineRule="exact"/>
        <w:ind w:firstLine="480"/>
        <w:rPr>
          <w:ins w:id="3" w:author="卡噗胖胖" w:date="2019-01-08T14:30:00Z"/>
          <w:rFonts w:ascii="仿宋" w:hAnsi="仿宋" w:eastAsia="仿宋"/>
        </w:rPr>
      </w:pPr>
      <w:ins w:id="4" w:author="卡噗胖胖" w:date="2019-01-08T14:30:00Z">
        <w:r>
          <w:rPr>
            <w:rFonts w:hint="eastAsia" w:ascii="仿宋" w:hAnsi="仿宋" w:eastAsia="仿宋"/>
          </w:rPr>
          <w:t>r</w:t>
        </w:r>
      </w:ins>
      <w:ins w:id="5" w:author="卡噗胖胖" w:date="2019-01-08T14:30:00Z">
        <w:r>
          <w:rPr>
            <w:rFonts w:ascii="仿宋" w:hAnsi="仿宋" w:eastAsia="仿宋"/>
          </w:rPr>
          <w:t>est</w:t>
        </w:r>
      </w:ins>
      <w:ins w:id="6" w:author="卡噗胖胖" w:date="2019-01-08T14:30:00Z">
        <w:r>
          <w:rPr>
            <w:rFonts w:hint="eastAsia" w:ascii="仿宋" w:hAnsi="仿宋" w:eastAsia="仿宋"/>
          </w:rPr>
          <w:t>请求报文如下</w:t>
        </w:r>
      </w:ins>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ins w:id="7" w:author="卡噗胖胖" w:date="2019-01-08T14:30:00Z"/>
        </w:trPr>
        <w:tc>
          <w:tcPr>
            <w:tcW w:w="7513" w:type="dxa"/>
            <w:shd w:val="clear" w:color="auto" w:fill="F1F1F1" w:themeFill="background1" w:themeFillShade="F2"/>
          </w:tcPr>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&lt;?xml version="1.0" encoding="UTF-8" ?&gt;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&lt;PUUID&gt;批数据的UUID&lt;/PUUID&gt;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&lt;LASTMODIFYRECORDTIME&gt;上一次变更时间的值&lt;/LASTMODIFYRECORDTIME&gt;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&lt;COUNTPERPAGE&gt;每页查询条数&lt;/COUNTPERPAGE&gt;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&lt;CURRENTPAGE&gt;当前页码&lt;/CURRENTPAGE&gt;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ins w:id="8" w:author="卡噗胖胖" w:date="2019-01-08T14:30:00Z"/>
                <w:rFonts w:ascii="Arial" w:hAnsi="Arial" w:cs="Arial"/>
                <w:color w:val="000000" w:themeColor="text1"/>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tc>
      </w:tr>
    </w:tbl>
    <w:p>
      <w:pPr>
        <w:spacing w:before="120" w:after="120" w:line="440" w:lineRule="exact"/>
        <w:ind w:firstLine="480"/>
        <w:rPr>
          <w:ins w:id="9" w:author="卡噗胖胖" w:date="2019-01-08T14:30:00Z"/>
          <w:rFonts w:ascii="仿宋" w:hAnsi="仿宋" w:eastAsia="仿宋"/>
        </w:rPr>
      </w:pPr>
      <w:ins w:id="10" w:author="卡噗胖胖" w:date="2019-01-08T14:30:00Z">
        <w:r>
          <w:rPr>
            <w:rFonts w:hint="eastAsia" w:ascii="仿宋" w:hAnsi="仿宋" w:eastAsia="仿宋"/>
          </w:rPr>
          <w:t>字段说明：</w:t>
        </w:r>
      </w:ins>
    </w:p>
    <w:tbl>
      <w:tblPr>
        <w:tblStyle w:val="33"/>
        <w:tblW w:w="7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ins w:id="11" w:author="卡噗胖胖" w:date="2019-01-08T14:30:00Z"/>
        </w:trPr>
        <w:tc>
          <w:tcPr>
            <w:tcW w:w="1074" w:type="dxa"/>
            <w:tcBorders>
              <w:bottom w:val="single" w:color="auto" w:sz="4" w:space="0"/>
            </w:tcBorders>
            <w:shd w:val="clear" w:color="auto" w:fill="auto"/>
            <w:vAlign w:val="center"/>
          </w:tcPr>
          <w:p>
            <w:pPr>
              <w:spacing w:before="0" w:beforeLines="0" w:after="0" w:afterLines="0" w:line="240" w:lineRule="auto"/>
              <w:ind w:firstLine="0" w:firstLineChars="0"/>
              <w:rPr>
                <w:ins w:id="12" w:author="卡噗胖胖" w:date="2019-01-08T14:30:00Z"/>
                <w:rFonts w:ascii="仿宋" w:hAnsi="仿宋" w:eastAsia="仿宋" w:cs="Arial"/>
                <w:color w:val="000000" w:themeColor="text1"/>
                <w:sz w:val="18"/>
                <w:szCs w:val="18"/>
                <w14:textFill>
                  <w14:solidFill>
                    <w14:schemeClr w14:val="tx1"/>
                  </w14:solidFill>
                </w14:textFill>
              </w:rPr>
            </w:pPr>
            <w:ins w:id="13" w:author="卡噗胖胖" w:date="2019-01-08T14:30:00Z">
              <w:r>
                <w:rPr>
                  <w:rFonts w:ascii="仿宋" w:hAnsi="仿宋" w:eastAsia="仿宋" w:cs="Arial"/>
                  <w:color w:val="000000" w:themeColor="text1"/>
                  <w:sz w:val="18"/>
                  <w:szCs w:val="18"/>
                  <w14:textFill>
                    <w14:solidFill>
                      <w14:schemeClr w14:val="tx1"/>
                    </w14:solidFill>
                  </w14:textFill>
                </w:rPr>
                <w:t>属性</w:t>
              </w:r>
            </w:ins>
          </w:p>
        </w:tc>
        <w:tc>
          <w:tcPr>
            <w:tcW w:w="1206" w:type="dxa"/>
            <w:shd w:val="clear" w:color="auto" w:fill="auto"/>
            <w:vAlign w:val="center"/>
          </w:tcPr>
          <w:p>
            <w:pPr>
              <w:spacing w:before="0" w:beforeLines="0" w:after="0" w:afterLines="0" w:line="240" w:lineRule="auto"/>
              <w:ind w:firstLine="0" w:firstLineChars="0"/>
              <w:rPr>
                <w:ins w:id="14" w:author="卡噗胖胖" w:date="2019-01-08T14:30:00Z"/>
                <w:rFonts w:ascii="仿宋" w:hAnsi="仿宋" w:eastAsia="仿宋" w:cs="Arial"/>
                <w:color w:val="000000" w:themeColor="text1"/>
                <w:sz w:val="18"/>
                <w:szCs w:val="18"/>
                <w14:textFill>
                  <w14:solidFill>
                    <w14:schemeClr w14:val="tx1"/>
                  </w14:solidFill>
                </w14:textFill>
              </w:rPr>
            </w:pPr>
            <w:ins w:id="15" w:author="卡噗胖胖" w:date="2019-01-08T14:30:00Z">
              <w:r>
                <w:rPr>
                  <w:rFonts w:ascii="仿宋" w:hAnsi="仿宋" w:eastAsia="仿宋" w:cs="Arial"/>
                  <w:color w:val="000000" w:themeColor="text1"/>
                  <w:sz w:val="18"/>
                  <w:szCs w:val="18"/>
                  <w14:textFill>
                    <w14:solidFill>
                      <w14:schemeClr w14:val="tx1"/>
                    </w14:solidFill>
                  </w14:textFill>
                </w:rPr>
                <w:t>名称</w:t>
              </w:r>
            </w:ins>
          </w:p>
        </w:tc>
        <w:tc>
          <w:tcPr>
            <w:tcW w:w="992" w:type="dxa"/>
            <w:shd w:val="clear" w:color="auto" w:fill="auto"/>
            <w:vAlign w:val="center"/>
          </w:tcPr>
          <w:p>
            <w:pPr>
              <w:spacing w:before="0" w:beforeLines="0" w:after="0" w:afterLines="0" w:line="240" w:lineRule="auto"/>
              <w:ind w:firstLine="0" w:firstLineChars="0"/>
              <w:rPr>
                <w:ins w:id="16" w:author="卡噗胖胖" w:date="2019-01-08T14:30:00Z"/>
                <w:rFonts w:ascii="仿宋" w:hAnsi="仿宋" w:eastAsia="仿宋" w:cs="Arial"/>
                <w:color w:val="000000" w:themeColor="text1"/>
                <w:sz w:val="18"/>
                <w:szCs w:val="18"/>
                <w14:textFill>
                  <w14:solidFill>
                    <w14:schemeClr w14:val="tx1"/>
                  </w14:solidFill>
                </w14:textFill>
              </w:rPr>
            </w:pPr>
            <w:ins w:id="17" w:author="卡噗胖胖" w:date="2019-01-08T14:30:00Z">
              <w:r>
                <w:rPr>
                  <w:rFonts w:ascii="仿宋" w:hAnsi="仿宋" w:eastAsia="仿宋" w:cs="Arial"/>
                  <w:color w:val="000000" w:themeColor="text1"/>
                  <w:sz w:val="18"/>
                  <w:szCs w:val="18"/>
                  <w14:textFill>
                    <w14:solidFill>
                      <w14:schemeClr w14:val="tx1"/>
                    </w14:solidFill>
                  </w14:textFill>
                </w:rPr>
                <w:t>数据类型</w:t>
              </w:r>
            </w:ins>
          </w:p>
        </w:tc>
        <w:tc>
          <w:tcPr>
            <w:tcW w:w="4245" w:type="dxa"/>
            <w:shd w:val="clear" w:color="auto" w:fill="auto"/>
            <w:vAlign w:val="center"/>
          </w:tcPr>
          <w:p>
            <w:pPr>
              <w:spacing w:before="0" w:beforeLines="0" w:after="0" w:afterLines="0" w:line="240" w:lineRule="auto"/>
              <w:ind w:firstLine="0" w:firstLineChars="0"/>
              <w:rPr>
                <w:ins w:id="18" w:author="卡噗胖胖" w:date="2019-01-08T14:30:00Z"/>
                <w:rFonts w:ascii="仿宋" w:hAnsi="仿宋" w:eastAsia="仿宋" w:cs="Arial"/>
                <w:color w:val="000000" w:themeColor="text1"/>
                <w:sz w:val="18"/>
                <w:szCs w:val="18"/>
                <w14:textFill>
                  <w14:solidFill>
                    <w14:schemeClr w14:val="tx1"/>
                  </w14:solidFill>
                </w14:textFill>
              </w:rPr>
            </w:pPr>
            <w:ins w:id="19" w:author="卡噗胖胖" w:date="2019-01-08T14:30:00Z">
              <w:r>
                <w:rPr>
                  <w:rFonts w:ascii="仿宋" w:hAnsi="仿宋" w:eastAsia="仿宋" w:cs="Arial"/>
                  <w:color w:val="000000" w:themeColor="text1"/>
                  <w:sz w:val="18"/>
                  <w:szCs w:val="18"/>
                  <w14:textFill>
                    <w14:solidFill>
                      <w14:schemeClr w14:val="tx1"/>
                    </w14:solidFill>
                  </w14:textFill>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20" w:author="卡噗胖胖" w:date="2019-01-08T14:30:00Z"/>
        </w:trPr>
        <w:tc>
          <w:tcPr>
            <w:tcW w:w="1074" w:type="dxa"/>
            <w:shd w:val="clear" w:color="auto" w:fill="auto"/>
          </w:tcPr>
          <w:p>
            <w:pPr>
              <w:spacing w:before="0" w:beforeLines="0" w:after="0" w:afterLines="0" w:line="240" w:lineRule="auto"/>
              <w:ind w:firstLine="0" w:firstLineChars="0"/>
              <w:rPr>
                <w:ins w:id="21" w:author="卡噗胖胖" w:date="2019-01-08T14:30:00Z"/>
                <w:rFonts w:ascii="仿宋" w:hAnsi="仿宋" w:eastAsia="仿宋" w:cs="Arial"/>
                <w:color w:val="000000" w:themeColor="text1"/>
                <w:sz w:val="18"/>
                <w:szCs w:val="18"/>
                <w14:textFill>
                  <w14:solidFill>
                    <w14:schemeClr w14:val="tx1"/>
                  </w14:solidFill>
                </w14:textFill>
              </w:rPr>
            </w:pPr>
            <w:ins w:id="22" w:author="卡噗胖胖" w:date="2019-01-08T14:30:00Z">
              <w:r>
                <w:rPr>
                  <w:rFonts w:ascii="仿宋" w:hAnsi="仿宋" w:eastAsia="仿宋" w:cs="Arial"/>
                  <w:color w:val="000000" w:themeColor="text1"/>
                  <w:sz w:val="18"/>
                  <w:szCs w:val="18"/>
                  <w14:textFill>
                    <w14:solidFill>
                      <w14:schemeClr w14:val="tx1"/>
                    </w14:solidFill>
                  </w14:textFill>
                </w:rPr>
                <w:t>DATAINFOS</w:t>
              </w:r>
            </w:ins>
          </w:p>
        </w:tc>
        <w:tc>
          <w:tcPr>
            <w:tcW w:w="1206" w:type="dxa"/>
            <w:shd w:val="clear" w:color="auto" w:fill="auto"/>
          </w:tcPr>
          <w:p>
            <w:pPr>
              <w:spacing w:before="0" w:beforeLines="0" w:after="0" w:afterLines="0" w:line="240" w:lineRule="auto"/>
              <w:ind w:firstLine="0" w:firstLineChars="0"/>
              <w:rPr>
                <w:ins w:id="23" w:author="卡噗胖胖" w:date="2019-01-08T14:30:00Z"/>
                <w:rFonts w:ascii="仿宋" w:hAnsi="仿宋" w:eastAsia="仿宋" w:cs="Arial"/>
                <w:color w:val="000000" w:themeColor="text1"/>
                <w:sz w:val="18"/>
                <w:szCs w:val="18"/>
                <w14:textFill>
                  <w14:solidFill>
                    <w14:schemeClr w14:val="tx1"/>
                  </w14:solidFill>
                </w14:textFill>
              </w:rPr>
            </w:pPr>
            <w:ins w:id="24" w:author="卡噗胖胖" w:date="2019-01-08T14:30:00Z">
              <w:r>
                <w:rPr>
                  <w:rFonts w:ascii="仿宋" w:hAnsi="仿宋" w:eastAsia="仿宋" w:cs="Arial"/>
                  <w:color w:val="000000" w:themeColor="text1"/>
                  <w:sz w:val="18"/>
                  <w:szCs w:val="18"/>
                  <w14:textFill>
                    <w14:solidFill>
                      <w14:schemeClr w14:val="tx1"/>
                    </w14:solidFill>
                  </w14:textFill>
                </w:rPr>
                <w:t>主数据集合</w:t>
              </w:r>
            </w:ins>
          </w:p>
        </w:tc>
        <w:tc>
          <w:tcPr>
            <w:tcW w:w="992" w:type="dxa"/>
            <w:shd w:val="clear" w:color="auto" w:fill="auto"/>
          </w:tcPr>
          <w:p>
            <w:pPr>
              <w:spacing w:before="0" w:beforeLines="0" w:after="0" w:afterLines="0" w:line="240" w:lineRule="auto"/>
              <w:ind w:firstLine="0" w:firstLineChars="0"/>
              <w:rPr>
                <w:ins w:id="25" w:author="卡噗胖胖" w:date="2019-01-08T14:30:00Z"/>
                <w:rFonts w:ascii="仿宋" w:hAnsi="仿宋" w:eastAsia="仿宋" w:cs="Arial"/>
                <w:color w:val="000000" w:themeColor="text1"/>
                <w:sz w:val="18"/>
                <w:szCs w:val="18"/>
                <w14:textFill>
                  <w14:solidFill>
                    <w14:schemeClr w14:val="tx1"/>
                  </w14:solidFill>
                </w14:textFill>
              </w:rPr>
            </w:pPr>
            <w:ins w:id="26"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27" w:author="卡噗胖胖" w:date="2019-01-08T14:30:00Z"/>
                <w:rFonts w:ascii="仿宋" w:hAnsi="仿宋" w:eastAsia="仿宋" w:cs="Arial"/>
                <w:color w:val="000000" w:themeColor="text1"/>
                <w:sz w:val="18"/>
                <w:szCs w:val="18"/>
                <w14:textFill>
                  <w14:solidFill>
                    <w14:schemeClr w14:val="tx1"/>
                  </w14:solidFill>
                </w14:textFill>
              </w:rPr>
            </w:pPr>
            <w:ins w:id="28" w:author="卡噗胖胖" w:date="2019-01-08T14:30:00Z">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29" w:author="卡噗胖胖" w:date="2019-01-08T14:30:00Z"/>
        </w:trPr>
        <w:tc>
          <w:tcPr>
            <w:tcW w:w="1074" w:type="dxa"/>
            <w:shd w:val="clear" w:color="auto" w:fill="auto"/>
          </w:tcPr>
          <w:p>
            <w:pPr>
              <w:spacing w:before="0" w:beforeLines="0" w:after="0" w:afterLines="0" w:line="240" w:lineRule="auto"/>
              <w:ind w:firstLine="0" w:firstLineChars="0"/>
              <w:rPr>
                <w:ins w:id="30" w:author="卡噗胖胖" w:date="2019-01-08T14:30:00Z"/>
                <w:rFonts w:ascii="仿宋" w:hAnsi="仿宋" w:eastAsia="仿宋" w:cs="Arial"/>
                <w:color w:val="000000" w:themeColor="text1"/>
                <w:sz w:val="18"/>
                <w:szCs w:val="18"/>
                <w14:textFill>
                  <w14:solidFill>
                    <w14:schemeClr w14:val="tx1"/>
                  </w14:solidFill>
                </w14:textFill>
              </w:rPr>
            </w:pPr>
            <w:ins w:id="31" w:author="卡噗胖胖" w:date="2019-01-08T14:30:00Z">
              <w:r>
                <w:rPr>
                  <w:rFonts w:hint="eastAsia" w:cs="Arial" w:asciiTheme="minorEastAsia" w:hAnsiTheme="minorEastAsia" w:eastAsiaTheme="minorEastAsia"/>
                  <w:color w:val="000000" w:themeColor="text1"/>
                  <w:sz w:val="18"/>
                  <w:szCs w:val="18"/>
                  <w14:textFill>
                    <w14:solidFill>
                      <w14:schemeClr w14:val="tx1"/>
                    </w14:solidFill>
                  </w14:textFill>
                </w:rPr>
                <w:t>PUUID</w:t>
              </w:r>
            </w:ins>
          </w:p>
        </w:tc>
        <w:tc>
          <w:tcPr>
            <w:tcW w:w="1206" w:type="dxa"/>
            <w:shd w:val="clear" w:color="auto" w:fill="auto"/>
          </w:tcPr>
          <w:p>
            <w:pPr>
              <w:spacing w:before="0" w:beforeLines="0" w:after="0" w:afterLines="0" w:line="240" w:lineRule="auto"/>
              <w:ind w:firstLine="0" w:firstLineChars="0"/>
              <w:rPr>
                <w:ins w:id="32" w:author="卡噗胖胖" w:date="2019-01-08T14:30:00Z"/>
                <w:rFonts w:ascii="仿宋" w:hAnsi="仿宋" w:eastAsia="仿宋" w:cs="Arial"/>
                <w:color w:val="000000" w:themeColor="text1"/>
                <w:sz w:val="18"/>
                <w:szCs w:val="18"/>
                <w14:textFill>
                  <w14:solidFill>
                    <w14:schemeClr w14:val="tx1"/>
                  </w14:solidFill>
                </w14:textFill>
              </w:rPr>
            </w:pPr>
            <w:ins w:id="33" w:author="卡噗胖胖" w:date="2019-01-08T14:30:00Z">
              <w:r>
                <w:rPr>
                  <w:rFonts w:ascii="仿宋" w:hAnsi="仿宋" w:eastAsia="仿宋" w:cs="Arial"/>
                  <w:color w:val="000000" w:themeColor="text1"/>
                  <w:sz w:val="18"/>
                  <w:szCs w:val="18"/>
                  <w14:textFill>
                    <w14:solidFill>
                      <w14:schemeClr w14:val="tx1"/>
                    </w14:solidFill>
                  </w14:textFill>
                </w:rPr>
                <w:t>批数据ID</w:t>
              </w:r>
            </w:ins>
          </w:p>
        </w:tc>
        <w:tc>
          <w:tcPr>
            <w:tcW w:w="992" w:type="dxa"/>
            <w:shd w:val="clear" w:color="auto" w:fill="auto"/>
          </w:tcPr>
          <w:p>
            <w:pPr>
              <w:spacing w:before="0" w:beforeLines="0" w:after="0" w:afterLines="0" w:line="240" w:lineRule="auto"/>
              <w:ind w:firstLine="0" w:firstLineChars="0"/>
              <w:rPr>
                <w:ins w:id="34" w:author="卡噗胖胖" w:date="2019-01-08T14:30:00Z"/>
                <w:rFonts w:ascii="仿宋" w:hAnsi="仿宋" w:eastAsia="仿宋" w:cs="Arial"/>
                <w:color w:val="000000" w:themeColor="text1"/>
                <w:sz w:val="18"/>
                <w:szCs w:val="18"/>
                <w14:textFill>
                  <w14:solidFill>
                    <w14:schemeClr w14:val="tx1"/>
                  </w14:solidFill>
                </w14:textFill>
              </w:rPr>
            </w:pPr>
            <w:ins w:id="35"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36" w:author="卡噗胖胖" w:date="2019-01-08T14:30:00Z"/>
                <w:rFonts w:ascii="仿宋" w:hAnsi="仿宋" w:eastAsia="仿宋" w:cs="Arial"/>
                <w:color w:val="000000" w:themeColor="text1"/>
                <w:sz w:val="18"/>
                <w:szCs w:val="18"/>
                <w14:textFill>
                  <w14:solidFill>
                    <w14:schemeClr w14:val="tx1"/>
                  </w14:solidFill>
                </w14:textFill>
              </w:rPr>
            </w:pPr>
            <w:ins w:id="37" w:author="卡噗胖胖" w:date="2019-01-08T14:30:00Z">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38" w:author="卡噗胖胖" w:date="2019-01-08T14:30:00Z"/>
        </w:trPr>
        <w:tc>
          <w:tcPr>
            <w:tcW w:w="1074" w:type="dxa"/>
            <w:shd w:val="clear" w:color="auto" w:fill="auto"/>
          </w:tcPr>
          <w:p>
            <w:pPr>
              <w:spacing w:before="0" w:beforeLines="0" w:after="0" w:afterLines="0" w:line="240" w:lineRule="auto"/>
              <w:ind w:firstLine="0" w:firstLineChars="0"/>
              <w:rPr>
                <w:ins w:id="39" w:author="卡噗胖胖" w:date="2019-01-08T14:30:00Z"/>
                <w:rFonts w:ascii="仿宋" w:hAnsi="仿宋" w:eastAsia="仿宋" w:cs="Arial"/>
                <w:color w:val="000000" w:themeColor="text1"/>
                <w:sz w:val="18"/>
                <w:szCs w:val="18"/>
                <w14:textFill>
                  <w14:solidFill>
                    <w14:schemeClr w14:val="tx1"/>
                  </w14:solidFill>
                </w14:textFill>
              </w:rPr>
            </w:pPr>
            <w:ins w:id="40" w:author="卡噗胖胖" w:date="2019-01-08T14:30:00Z">
              <w:r>
                <w:rPr>
                  <w:rFonts w:ascii="仿宋" w:hAnsi="仿宋" w:eastAsia="仿宋" w:cs="Arial"/>
                  <w:color w:val="000000" w:themeColor="text1"/>
                  <w:sz w:val="18"/>
                  <w:szCs w:val="18"/>
                  <w14:textFill>
                    <w14:solidFill>
                      <w14:schemeClr w14:val="tx1"/>
                    </w14:solidFill>
                  </w14:textFill>
                </w:rPr>
                <w:t>DATAINFO</w:t>
              </w:r>
            </w:ins>
          </w:p>
        </w:tc>
        <w:tc>
          <w:tcPr>
            <w:tcW w:w="1206" w:type="dxa"/>
            <w:shd w:val="clear" w:color="auto" w:fill="auto"/>
          </w:tcPr>
          <w:p>
            <w:pPr>
              <w:spacing w:before="0" w:beforeLines="0" w:after="0" w:afterLines="0" w:line="240" w:lineRule="auto"/>
              <w:ind w:firstLine="0" w:firstLineChars="0"/>
              <w:rPr>
                <w:ins w:id="41" w:author="卡噗胖胖" w:date="2019-01-08T14:30:00Z"/>
                <w:rFonts w:ascii="仿宋" w:hAnsi="仿宋" w:eastAsia="仿宋" w:cs="Arial"/>
                <w:color w:val="000000" w:themeColor="text1"/>
                <w:sz w:val="18"/>
                <w:szCs w:val="18"/>
                <w14:textFill>
                  <w14:solidFill>
                    <w14:schemeClr w14:val="tx1"/>
                  </w14:solidFill>
                </w14:textFill>
              </w:rPr>
            </w:pPr>
            <w:ins w:id="42" w:author="卡噗胖胖" w:date="2019-01-08T14:30:00Z">
              <w:r>
                <w:rPr>
                  <w:rFonts w:ascii="仿宋" w:hAnsi="仿宋" w:eastAsia="仿宋" w:cs="Arial"/>
                  <w:color w:val="000000" w:themeColor="text1"/>
                  <w:sz w:val="18"/>
                  <w:szCs w:val="18"/>
                  <w14:textFill>
                    <w14:solidFill>
                      <w14:schemeClr w14:val="tx1"/>
                    </w14:solidFill>
                  </w14:textFill>
                </w:rPr>
                <w:t>数据节点</w:t>
              </w:r>
            </w:ins>
          </w:p>
        </w:tc>
        <w:tc>
          <w:tcPr>
            <w:tcW w:w="992" w:type="dxa"/>
            <w:shd w:val="clear" w:color="auto" w:fill="auto"/>
          </w:tcPr>
          <w:p>
            <w:pPr>
              <w:spacing w:before="0" w:beforeLines="0" w:after="0" w:afterLines="0" w:line="240" w:lineRule="auto"/>
              <w:ind w:firstLine="0" w:firstLineChars="0"/>
              <w:rPr>
                <w:ins w:id="43" w:author="卡噗胖胖" w:date="2019-01-08T14:30:00Z"/>
                <w:rFonts w:ascii="仿宋" w:hAnsi="仿宋" w:eastAsia="仿宋" w:cs="Arial"/>
                <w:color w:val="000000" w:themeColor="text1"/>
                <w:sz w:val="18"/>
                <w:szCs w:val="18"/>
                <w14:textFill>
                  <w14:solidFill>
                    <w14:schemeClr w14:val="tx1"/>
                  </w14:solidFill>
                </w14:textFill>
              </w:rPr>
            </w:pPr>
            <w:ins w:id="44"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45" w:author="卡噗胖胖" w:date="2019-01-08T14:30:00Z"/>
                <w:rFonts w:ascii="仿宋" w:hAnsi="仿宋" w:eastAsia="仿宋" w:cs="Arial"/>
                <w:color w:val="000000" w:themeColor="text1"/>
                <w:sz w:val="18"/>
                <w:szCs w:val="18"/>
                <w14:textFill>
                  <w14:solidFill>
                    <w14:schemeClr w14:val="tx1"/>
                  </w14:solidFill>
                </w14:textFill>
              </w:rPr>
            </w:pPr>
            <w:ins w:id="46"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47" w:author="卡噗胖胖" w:date="2019-01-08T14:30:00Z">
              <w:r>
                <w:rPr>
                  <w:rFonts w:ascii="仿宋" w:hAnsi="仿宋" w:eastAsia="仿宋" w:cs="Arial"/>
                  <w:color w:val="000000" w:themeColor="text1"/>
                  <w:sz w:val="18"/>
                  <w:szCs w:val="18"/>
                  <w14:textFill>
                    <w14:solidFill>
                      <w14:schemeClr w14:val="tx1"/>
                    </w14:solidFill>
                  </w14:textFill>
                </w:rPr>
                <w:t>DATAINFO</w:t>
              </w:r>
            </w:ins>
            <w:ins w:id="48" w:author="卡噗胖胖" w:date="2019-01-08T14:30:00Z">
              <w:r>
                <w:rPr>
                  <w:rFonts w:hint="eastAsia" w:ascii="仿宋" w:hAnsi="仿宋" w:eastAsia="仿宋" w:cs="Arial"/>
                  <w:color w:val="000000" w:themeColor="text1"/>
                  <w:sz w:val="18"/>
                  <w:szCs w:val="18"/>
                  <w14:textFill>
                    <w14:solidFill>
                      <w14:schemeClr w14:val="tx1"/>
                    </w14:solidFill>
                  </w14:textFill>
                </w:rPr>
                <w:t>&gt;</w:t>
              </w:r>
            </w:ins>
            <w:ins w:id="49" w:author="卡噗胖胖" w:date="2019-01-08T14:30:00Z">
              <w:r>
                <w:rPr>
                  <w:rFonts w:ascii="仿宋" w:hAnsi="仿宋" w:eastAsia="仿宋" w:cs="Arial"/>
                  <w:color w:val="000000" w:themeColor="text1"/>
                  <w:sz w:val="18"/>
                  <w:szCs w:val="18"/>
                  <w14:textFill>
                    <w14:solidFill>
                      <w14:schemeClr w14:val="tx1"/>
                    </w14:solidFill>
                  </w14:textFill>
                </w:rPr>
                <w:t>与</w:t>
              </w:r>
            </w:ins>
            <w:ins w:id="50"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51" w:author="卡噗胖胖" w:date="2019-01-08T14:30:00Z">
              <w:r>
                <w:rPr>
                  <w:rFonts w:ascii="仿宋" w:hAnsi="仿宋" w:eastAsia="仿宋" w:cs="Arial"/>
                  <w:color w:val="000000" w:themeColor="text1"/>
                  <w:sz w:val="18"/>
                  <w:szCs w:val="18"/>
                  <w14:textFill>
                    <w14:solidFill>
                      <w14:schemeClr w14:val="tx1"/>
                    </w14:solidFill>
                  </w14:textFill>
                </w:rPr>
                <w:t>/DATAINFO</w:t>
              </w:r>
            </w:ins>
            <w:ins w:id="52" w:author="卡噗胖胖" w:date="2019-01-08T14:30:00Z">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3" w:author="卡噗胖胖" w:date="2019-01-08T14:30:00Z"/>
        </w:trPr>
        <w:tc>
          <w:tcPr>
            <w:tcW w:w="1074" w:type="dxa"/>
            <w:shd w:val="clear" w:color="auto" w:fill="auto"/>
          </w:tcPr>
          <w:p>
            <w:pPr>
              <w:spacing w:before="0" w:beforeLines="0" w:after="0" w:afterLines="0" w:line="240" w:lineRule="auto"/>
              <w:ind w:firstLine="0" w:firstLineChars="0"/>
              <w:rPr>
                <w:ins w:id="54" w:author="卡噗胖胖" w:date="2019-01-08T14:30:00Z"/>
                <w:rFonts w:ascii="仿宋" w:hAnsi="仿宋" w:eastAsia="仿宋" w:cs="Arial"/>
                <w:color w:val="000000" w:themeColor="text1"/>
                <w:sz w:val="18"/>
                <w:szCs w:val="18"/>
                <w14:textFill>
                  <w14:solidFill>
                    <w14:schemeClr w14:val="tx1"/>
                  </w14:solidFill>
                </w14:textFill>
              </w:rPr>
            </w:pPr>
            <w:ins w:id="55" w:author="卡噗胖胖" w:date="2019-01-08T14:30:00Z">
              <w:r>
                <w:rPr>
                  <w:rFonts w:ascii="仿宋" w:hAnsi="仿宋" w:eastAsia="仿宋" w:cs="Arial"/>
                  <w:color w:val="000000" w:themeColor="text1"/>
                  <w:sz w:val="18"/>
                  <w:szCs w:val="18"/>
                  <w14:textFill>
                    <w14:solidFill>
                      <w14:schemeClr w14:val="tx1"/>
                    </w14:solidFill>
                  </w14:textFill>
                </w:rPr>
                <w:t>DESC1</w:t>
              </w:r>
            </w:ins>
            <w:ins w:id="56" w:author="卡噗胖胖" w:date="2019-01-08T14:30:00Z">
              <w:r>
                <w:rPr>
                  <w:rFonts w:hint="eastAsia" w:ascii="仿宋" w:hAnsi="仿宋" w:eastAsia="仿宋" w:cs="Arial"/>
                  <w:color w:val="000000" w:themeColor="text1"/>
                  <w:sz w:val="18"/>
                  <w:szCs w:val="18"/>
                  <w14:textFill>
                    <w14:solidFill>
                      <w14:schemeClr w14:val="tx1"/>
                    </w14:solidFill>
                  </w14:textFill>
                </w:rPr>
                <w:t>~</w:t>
              </w:r>
            </w:ins>
            <w:ins w:id="57" w:author="卡噗胖胖" w:date="2019-01-08T14:30:00Z">
              <w:r>
                <w:rPr>
                  <w:rFonts w:ascii="仿宋" w:hAnsi="仿宋" w:eastAsia="仿宋" w:cs="Arial"/>
                  <w:color w:val="000000" w:themeColor="text1"/>
                  <w:sz w:val="18"/>
                  <w:szCs w:val="18"/>
                  <w14:textFill>
                    <w14:solidFill>
                      <w14:schemeClr w14:val="tx1"/>
                    </w14:solidFill>
                  </w14:textFill>
                </w:rPr>
                <w:t>n</w:t>
              </w:r>
            </w:ins>
          </w:p>
        </w:tc>
        <w:tc>
          <w:tcPr>
            <w:tcW w:w="1206" w:type="dxa"/>
            <w:shd w:val="clear" w:color="auto" w:fill="auto"/>
          </w:tcPr>
          <w:p>
            <w:pPr>
              <w:spacing w:before="0" w:beforeLines="0" w:after="0" w:afterLines="0" w:line="240" w:lineRule="auto"/>
              <w:ind w:firstLine="0" w:firstLineChars="0"/>
              <w:rPr>
                <w:ins w:id="58" w:author="卡噗胖胖" w:date="2019-01-08T14:30:00Z"/>
                <w:rFonts w:ascii="仿宋" w:hAnsi="仿宋" w:eastAsia="仿宋" w:cs="Arial"/>
                <w:color w:val="000000" w:themeColor="text1"/>
                <w:sz w:val="18"/>
                <w:szCs w:val="18"/>
                <w14:textFill>
                  <w14:solidFill>
                    <w14:schemeClr w14:val="tx1"/>
                  </w14:solidFill>
                </w14:textFill>
              </w:rPr>
            </w:pPr>
            <w:ins w:id="59" w:author="卡噗胖胖" w:date="2019-01-08T14:30:00Z">
              <w:r>
                <w:rPr>
                  <w:rFonts w:ascii="仿宋" w:hAnsi="仿宋" w:eastAsia="仿宋" w:cs="Arial"/>
                  <w:color w:val="000000" w:themeColor="text1"/>
                  <w:sz w:val="18"/>
                  <w:szCs w:val="18"/>
                  <w14:textFill>
                    <w14:solidFill>
                      <w14:schemeClr w14:val="tx1"/>
                    </w14:solidFill>
                  </w14:textFill>
                </w:rPr>
                <w:t>主数据描述项</w:t>
              </w:r>
            </w:ins>
          </w:p>
        </w:tc>
        <w:tc>
          <w:tcPr>
            <w:tcW w:w="992" w:type="dxa"/>
            <w:shd w:val="clear" w:color="auto" w:fill="auto"/>
          </w:tcPr>
          <w:p>
            <w:pPr>
              <w:spacing w:before="0" w:beforeLines="0" w:after="0" w:afterLines="0" w:line="240" w:lineRule="auto"/>
              <w:ind w:firstLine="0" w:firstLineChars="0"/>
              <w:rPr>
                <w:ins w:id="60" w:author="卡噗胖胖" w:date="2019-01-08T14:30:00Z"/>
                <w:rFonts w:ascii="仿宋" w:hAnsi="仿宋" w:eastAsia="仿宋" w:cs="Arial"/>
                <w:color w:val="000000" w:themeColor="text1"/>
                <w:sz w:val="18"/>
                <w:szCs w:val="18"/>
                <w14:textFill>
                  <w14:solidFill>
                    <w14:schemeClr w14:val="tx1"/>
                  </w14:solidFill>
                </w14:textFill>
              </w:rPr>
            </w:pPr>
            <w:ins w:id="61"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62" w:author="卡噗胖胖" w:date="2019-01-08T14:30:00Z"/>
                <w:rFonts w:ascii="仿宋" w:hAnsi="仿宋" w:eastAsia="仿宋" w:cs="Arial"/>
                <w:color w:val="000000" w:themeColor="text1"/>
                <w:sz w:val="18"/>
                <w:szCs w:val="18"/>
                <w14:textFill>
                  <w14:solidFill>
                    <w14:schemeClr w14:val="tx1"/>
                  </w14:solidFill>
                </w14:textFill>
              </w:rPr>
            </w:pPr>
            <w:ins w:id="63" w:author="卡噗胖胖" w:date="2019-01-08T14:30:00Z">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64" w:author="卡噗胖胖" w:date="2019-01-08T14:30:00Z"/>
        </w:trPr>
        <w:tc>
          <w:tcPr>
            <w:tcW w:w="1074" w:type="dxa"/>
            <w:shd w:val="clear" w:color="auto" w:fill="auto"/>
          </w:tcPr>
          <w:p>
            <w:pPr>
              <w:spacing w:before="0" w:beforeLines="0" w:after="0" w:afterLines="0" w:line="240" w:lineRule="auto"/>
              <w:ind w:firstLine="0" w:firstLineChars="0"/>
              <w:rPr>
                <w:ins w:id="65" w:author="卡噗胖胖" w:date="2019-01-08T14:30:00Z"/>
                <w:rFonts w:ascii="仿宋" w:hAnsi="仿宋" w:eastAsia="仿宋" w:cs="Arial"/>
                <w:color w:val="000000" w:themeColor="text1"/>
                <w:sz w:val="18"/>
                <w:szCs w:val="18"/>
                <w14:textFill>
                  <w14:solidFill>
                    <w14:schemeClr w14:val="tx1"/>
                  </w14:solidFill>
                </w14:textFill>
              </w:rPr>
            </w:pPr>
            <w:ins w:id="66" w:author="卡噗胖胖" w:date="2019-01-08T14:30:00Z">
              <w:r>
                <w:rPr>
                  <w:rFonts w:ascii="仿宋" w:hAnsi="仿宋" w:eastAsia="仿宋" w:cs="Arial"/>
                  <w:color w:val="000000" w:themeColor="text1"/>
                  <w:sz w:val="18"/>
                  <w:szCs w:val="18"/>
                  <w14:textFill>
                    <w14:solidFill>
                      <w14:schemeClr w14:val="tx1"/>
                    </w14:solidFill>
                  </w14:textFill>
                </w:rPr>
                <w:t>CODE</w:t>
              </w:r>
            </w:ins>
          </w:p>
        </w:tc>
        <w:tc>
          <w:tcPr>
            <w:tcW w:w="1206" w:type="dxa"/>
            <w:shd w:val="clear" w:color="auto" w:fill="auto"/>
          </w:tcPr>
          <w:p>
            <w:pPr>
              <w:spacing w:before="0" w:beforeLines="0" w:after="0" w:afterLines="0" w:line="240" w:lineRule="auto"/>
              <w:ind w:firstLine="0" w:firstLineChars="0"/>
              <w:rPr>
                <w:ins w:id="67" w:author="卡噗胖胖" w:date="2019-01-08T14:30:00Z"/>
                <w:rFonts w:ascii="仿宋" w:hAnsi="仿宋" w:eastAsia="仿宋" w:cs="Arial"/>
                <w:color w:val="000000" w:themeColor="text1"/>
                <w:sz w:val="18"/>
                <w:szCs w:val="18"/>
                <w14:textFill>
                  <w14:solidFill>
                    <w14:schemeClr w14:val="tx1"/>
                  </w14:solidFill>
                </w14:textFill>
              </w:rPr>
            </w:pPr>
            <w:ins w:id="68" w:author="卡噗胖胖" w:date="2019-01-08T14:30:00Z">
              <w:r>
                <w:rPr>
                  <w:rFonts w:ascii="仿宋" w:hAnsi="仿宋" w:eastAsia="仿宋" w:cs="Arial"/>
                  <w:color w:val="000000" w:themeColor="text1"/>
                  <w:sz w:val="18"/>
                  <w:szCs w:val="18"/>
                  <w14:textFill>
                    <w14:solidFill>
                      <w14:schemeClr w14:val="tx1"/>
                    </w14:solidFill>
                  </w14:textFill>
                </w:rPr>
                <w:t>主数据编码</w:t>
              </w:r>
            </w:ins>
          </w:p>
        </w:tc>
        <w:tc>
          <w:tcPr>
            <w:tcW w:w="992" w:type="dxa"/>
            <w:shd w:val="clear" w:color="auto" w:fill="auto"/>
          </w:tcPr>
          <w:p>
            <w:pPr>
              <w:spacing w:before="0" w:beforeLines="0" w:after="0" w:afterLines="0" w:line="240" w:lineRule="auto"/>
              <w:ind w:firstLine="0" w:firstLineChars="0"/>
              <w:rPr>
                <w:ins w:id="69" w:author="卡噗胖胖" w:date="2019-01-08T14:30:00Z"/>
                <w:rFonts w:ascii="仿宋" w:hAnsi="仿宋" w:eastAsia="仿宋" w:cs="Arial"/>
                <w:color w:val="000000" w:themeColor="text1"/>
                <w:sz w:val="18"/>
                <w:szCs w:val="18"/>
                <w14:textFill>
                  <w14:solidFill>
                    <w14:schemeClr w14:val="tx1"/>
                  </w14:solidFill>
                </w14:textFill>
              </w:rPr>
            </w:pPr>
            <w:ins w:id="70"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71" w:author="卡噗胖胖" w:date="2019-01-08T14:30:00Z"/>
                <w:rFonts w:ascii="仿宋" w:hAnsi="仿宋" w:eastAsia="仿宋" w:cs="Arial"/>
                <w:color w:val="000000" w:themeColor="text1"/>
                <w:sz w:val="18"/>
                <w:szCs w:val="18"/>
                <w14:textFill>
                  <w14:solidFill>
                    <w14:schemeClr w14:val="tx1"/>
                  </w14:solidFill>
                </w14:textFill>
              </w:rPr>
            </w:pPr>
            <w:ins w:id="72" w:author="卡噗胖胖" w:date="2019-01-08T14:30:00Z">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ins>
          </w:p>
        </w:tc>
      </w:tr>
    </w:tbl>
    <w:p>
      <w:pPr>
        <w:pStyle w:val="4"/>
        <w:numPr>
          <w:ilvl w:val="1"/>
          <w:numId w:val="9"/>
        </w:numPr>
        <w:spacing w:before="168" w:beforeLines="70" w:after="0" w:afterLines="0" w:line="240" w:lineRule="auto"/>
        <w:ind w:left="493" w:hanging="493" w:firstLineChars="0"/>
        <w:rPr>
          <w:ins w:id="73" w:author="卡噗胖胖" w:date="2019-01-08T14:30:00Z"/>
          <w:rFonts w:ascii="仿宋" w:hAnsi="仿宋" w:eastAsia="仿宋"/>
          <w:b w:val="0"/>
          <w:sz w:val="24"/>
          <w:szCs w:val="24"/>
        </w:rPr>
      </w:pPr>
      <w:ins w:id="74" w:author="卡噗胖胖" w:date="2019-01-08T14:30:00Z">
        <w:bookmarkStart w:id="110" w:name="_Toc534730187"/>
        <w:r>
          <w:rPr>
            <w:rFonts w:hint="eastAsia" w:ascii="仿宋" w:hAnsi="仿宋" w:eastAsia="仿宋"/>
            <w:b w:val="0"/>
            <w:sz w:val="24"/>
            <w:szCs w:val="24"/>
          </w:rPr>
          <w:t>反馈报文格式</w:t>
        </w:r>
        <w:bookmarkEnd w:id="110"/>
      </w:ins>
    </w:p>
    <w:p>
      <w:pPr>
        <w:spacing w:before="120" w:after="120" w:line="440" w:lineRule="exact"/>
        <w:ind w:firstLine="480"/>
        <w:rPr>
          <w:ins w:id="75" w:author="卡噗胖胖" w:date="2019-01-08T14:30:00Z"/>
          <w:rFonts w:ascii="仿宋" w:hAnsi="仿宋" w:eastAsia="仿宋"/>
        </w:rPr>
      </w:pPr>
      <w:ins w:id="76" w:author="卡噗胖胖" w:date="2019-01-08T14:30:00Z">
        <w:r>
          <w:rPr>
            <w:rFonts w:hint="eastAsia" w:ascii="仿宋" w:hAnsi="仿宋" w:eastAsia="仿宋"/>
          </w:rPr>
          <w:t>反馈报文如下</w:t>
        </w:r>
      </w:ins>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ins w:id="77" w:author="卡噗胖胖" w:date="2019-01-08T14:30:00Z"/>
        </w:trPr>
        <w:tc>
          <w:tcPr>
            <w:tcW w:w="7513" w:type="dxa"/>
            <w:shd w:val="clear" w:color="auto" w:fill="F1F1F1" w:themeFill="background1" w:themeFillShade="F2"/>
          </w:tcPr>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&lt;?xml version="1.0" encoding="UTF-8" ?&gt;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&lt;ESB&gt;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&lt;RESULT&gt;S成功/E失败&lt;/RESULT&gt;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&lt;DATA&gt;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&lt;DATAINFOS&gt;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&lt;PUUID&gt;批数据的UUID&lt;/PUUID&gt;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&lt;DATAINFO&gt;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&lt;CODE&gt;主编码的值&lt;/CODE&gt;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&lt;DESC1&gt;名称的值&lt;/DESC1&gt;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&lt;DESC2&gt;组织编码的值&lt;/DESC2&gt;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&lt;DESC3&gt;组织简称的值&lt;/DESC3&gt;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&lt;DESC4&gt;组织层级的值&lt;/DESC4&gt;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&lt;DESC5&gt;显示顺序的值&lt;/DESC5&gt;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&lt;DESC6&gt;启用状态的值&lt;/DESC6&gt;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&lt;DESC7&gt;对应财务组织的值&lt;/DESC7&gt;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&lt;DESC8&gt;源系统组织主键的值&lt;/DESC8&gt;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&lt;DESC9&gt;源系统上级主键的值&lt;/DESC9&gt;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&lt;DESC10&gt;来源系统的值&lt;/DESC10&gt;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&lt;DESC11&gt;产业板块的值&lt;/DESC11&gt;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&lt;DESC15&gt;是否上市的值&lt;/DESC15&gt;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&lt;DESC16&gt;是否兼职的值&lt;/DESC16&gt;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&lt;LASTMODIFYRECORDERCODE&gt;上一次变更人编码的值&lt;/LASTMODIFYRECORDERCODE&gt;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&lt;LASTMODIFYRECORDERDESC&gt;上一次变更人名称的值&lt;/LASTMODIFYRECORDERDESC&gt;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&lt;LASTMODIFYRECORDTIME&gt;上一次变更时间的值&lt;/LASTMODIFYRECORDTIME&gt;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&lt;PARENTCODE&gt;父节点编码的值&lt;/PARENTCODE&gt;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&lt;RECORDERCODE&gt;制单人编码的值&lt;/RECORDERCODE&gt;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&lt;RECORDERDESC&gt;制单人名称的值&lt;/RECORDERDESC&gt;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&lt;RECORDTIME&gt;制单时间的值&lt;/RECORDTIME&gt;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&lt;UUID&gt;UUID的值&lt;/UUID&gt;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&lt;VERSION&gt;主数据版本的值&lt;/VERSION&gt;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&lt;/DATAINFO&gt;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&lt;/DATAINFOS&gt;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&lt;SPLITPAGE&gt;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&lt;COUNTPERPAGE&gt;每页查询条数&lt;/COUNTPERPAGE&gt;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&lt;CURRENTPAGE&gt;当前页码&lt;/CURRENTPAGE&gt;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&lt;TOTALPAGES&gt;总页数&lt;/TOTALPAGES&gt;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&lt;TOTALNUMBER&gt;总条数&lt;/TOTALNUMBER&gt;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&lt;/SPLITPAGE&gt;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&lt;/DATA&gt;</w:t>
            </w:r>
          </w:p>
          <w:p>
            <w:pPr>
              <w:pStyle w:val="100"/>
              <w:ind w:firstLine="36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&lt;DESC&gt;数据处理情况的描述&lt;/DESC&gt;</w:t>
            </w:r>
          </w:p>
          <w:p>
            <w:pPr>
              <w:pStyle w:val="100"/>
              <w:ind w:firstLine="360"/>
              <w:rPr>
                <w:ins w:id="78" w:author="卡噗胖胖" w:date="2019-01-08T14:30:00Z"/>
                <w:rFonts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&lt;/ESB&gt;</w:t>
            </w:r>
          </w:p>
        </w:tc>
      </w:tr>
    </w:tbl>
    <w:p>
      <w:pPr>
        <w:spacing w:before="120" w:after="120" w:line="440" w:lineRule="exact"/>
        <w:ind w:firstLine="480"/>
        <w:rPr>
          <w:ins w:id="79" w:author="卡噗胖胖" w:date="2019-01-08T14:30:00Z"/>
          <w:rFonts w:ascii="仿宋" w:hAnsi="仿宋" w:eastAsia="仿宋"/>
        </w:rPr>
      </w:pPr>
      <w:ins w:id="80" w:author="卡噗胖胖" w:date="2019-01-08T14:30:00Z">
        <w:r>
          <w:rPr>
            <w:rFonts w:hint="eastAsia" w:ascii="仿宋" w:hAnsi="仿宋" w:eastAsia="仿宋"/>
          </w:rPr>
          <w:t>字段说明：</w:t>
        </w:r>
      </w:ins>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288"/>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ins w:id="81" w:author="卡噗胖胖" w:date="2019-01-08T14:30:00Z"/>
        </w:trPr>
        <w:tc>
          <w:tcPr>
            <w:tcW w:w="1129" w:type="dxa"/>
            <w:tcBorders>
              <w:bottom w:val="single" w:color="auto" w:sz="4" w:space="0"/>
            </w:tcBorders>
            <w:shd w:val="clear" w:color="auto" w:fill="auto"/>
            <w:vAlign w:val="center"/>
          </w:tcPr>
          <w:p>
            <w:pPr>
              <w:spacing w:before="0" w:beforeLines="0" w:after="0" w:afterLines="0" w:line="240" w:lineRule="auto"/>
              <w:ind w:firstLine="0" w:firstLineChars="0"/>
              <w:rPr>
                <w:ins w:id="82" w:author="卡噗胖胖" w:date="2019-01-08T14:30:00Z"/>
                <w:rFonts w:ascii="仿宋" w:hAnsi="仿宋" w:eastAsia="仿宋" w:cs="Arial"/>
                <w:color w:val="000000" w:themeColor="text1"/>
                <w:sz w:val="18"/>
                <w:szCs w:val="18"/>
                <w14:textFill>
                  <w14:solidFill>
                    <w14:schemeClr w14:val="tx1"/>
                  </w14:solidFill>
                </w14:textFill>
              </w:rPr>
            </w:pPr>
            <w:ins w:id="83" w:author="卡噗胖胖" w:date="2019-01-08T14:30:00Z">
              <w:r>
                <w:rPr>
                  <w:rFonts w:ascii="仿宋" w:hAnsi="仿宋" w:eastAsia="仿宋" w:cs="Arial"/>
                  <w:color w:val="000000" w:themeColor="text1"/>
                  <w:sz w:val="18"/>
                  <w:szCs w:val="18"/>
                  <w14:textFill>
                    <w14:solidFill>
                      <w14:schemeClr w14:val="tx1"/>
                    </w14:solidFill>
                  </w14:textFill>
                </w:rPr>
                <w:t>属性</w:t>
              </w:r>
            </w:ins>
          </w:p>
        </w:tc>
        <w:tc>
          <w:tcPr>
            <w:tcW w:w="1288" w:type="dxa"/>
            <w:shd w:val="clear" w:color="auto" w:fill="auto"/>
            <w:vAlign w:val="center"/>
          </w:tcPr>
          <w:p>
            <w:pPr>
              <w:spacing w:before="0" w:beforeLines="0" w:after="0" w:afterLines="0" w:line="240" w:lineRule="auto"/>
              <w:ind w:firstLine="0" w:firstLineChars="0"/>
              <w:rPr>
                <w:ins w:id="84" w:author="卡噗胖胖" w:date="2019-01-08T14:30:00Z"/>
                <w:rFonts w:ascii="仿宋" w:hAnsi="仿宋" w:eastAsia="仿宋" w:cs="Arial"/>
                <w:color w:val="000000" w:themeColor="text1"/>
                <w:sz w:val="18"/>
                <w:szCs w:val="18"/>
                <w14:textFill>
                  <w14:solidFill>
                    <w14:schemeClr w14:val="tx1"/>
                  </w14:solidFill>
                </w14:textFill>
              </w:rPr>
            </w:pPr>
            <w:ins w:id="85" w:author="卡噗胖胖" w:date="2019-01-08T14:30:00Z">
              <w:r>
                <w:rPr>
                  <w:rFonts w:ascii="仿宋" w:hAnsi="仿宋" w:eastAsia="仿宋" w:cs="Arial"/>
                  <w:color w:val="000000" w:themeColor="text1"/>
                  <w:sz w:val="18"/>
                  <w:szCs w:val="18"/>
                  <w14:textFill>
                    <w14:solidFill>
                      <w14:schemeClr w14:val="tx1"/>
                    </w14:solidFill>
                  </w14:textFill>
                </w:rPr>
                <w:t>名称</w:t>
              </w:r>
            </w:ins>
          </w:p>
        </w:tc>
        <w:tc>
          <w:tcPr>
            <w:tcW w:w="992" w:type="dxa"/>
            <w:shd w:val="clear" w:color="auto" w:fill="auto"/>
            <w:vAlign w:val="center"/>
          </w:tcPr>
          <w:p>
            <w:pPr>
              <w:spacing w:before="0" w:beforeLines="0" w:after="0" w:afterLines="0" w:line="240" w:lineRule="auto"/>
              <w:ind w:firstLine="0" w:firstLineChars="0"/>
              <w:rPr>
                <w:ins w:id="86" w:author="卡噗胖胖" w:date="2019-01-08T14:30:00Z"/>
                <w:rFonts w:ascii="仿宋" w:hAnsi="仿宋" w:eastAsia="仿宋" w:cs="Arial"/>
                <w:color w:val="000000" w:themeColor="text1"/>
                <w:sz w:val="18"/>
                <w:szCs w:val="18"/>
                <w14:textFill>
                  <w14:solidFill>
                    <w14:schemeClr w14:val="tx1"/>
                  </w14:solidFill>
                </w14:textFill>
              </w:rPr>
            </w:pPr>
            <w:ins w:id="87" w:author="卡噗胖胖" w:date="2019-01-08T14:30:00Z">
              <w:r>
                <w:rPr>
                  <w:rFonts w:ascii="仿宋" w:hAnsi="仿宋" w:eastAsia="仿宋" w:cs="Arial"/>
                  <w:color w:val="000000" w:themeColor="text1"/>
                  <w:sz w:val="18"/>
                  <w:szCs w:val="18"/>
                  <w14:textFill>
                    <w14:solidFill>
                      <w14:schemeClr w14:val="tx1"/>
                    </w14:solidFill>
                  </w14:textFill>
                </w:rPr>
                <w:t>数据类型</w:t>
              </w:r>
            </w:ins>
          </w:p>
        </w:tc>
        <w:tc>
          <w:tcPr>
            <w:tcW w:w="4245" w:type="dxa"/>
            <w:shd w:val="clear" w:color="auto" w:fill="auto"/>
            <w:vAlign w:val="center"/>
          </w:tcPr>
          <w:p>
            <w:pPr>
              <w:spacing w:before="0" w:beforeLines="0" w:after="0" w:afterLines="0" w:line="240" w:lineRule="auto"/>
              <w:ind w:firstLine="0" w:firstLineChars="0"/>
              <w:rPr>
                <w:ins w:id="88" w:author="卡噗胖胖" w:date="2019-01-08T14:30:00Z"/>
                <w:rFonts w:ascii="仿宋" w:hAnsi="仿宋" w:eastAsia="仿宋" w:cs="Arial"/>
                <w:color w:val="000000" w:themeColor="text1"/>
                <w:sz w:val="18"/>
                <w:szCs w:val="18"/>
                <w14:textFill>
                  <w14:solidFill>
                    <w14:schemeClr w14:val="tx1"/>
                  </w14:solidFill>
                </w14:textFill>
              </w:rPr>
            </w:pPr>
            <w:ins w:id="89" w:author="卡噗胖胖" w:date="2019-01-08T14:30:00Z">
              <w:r>
                <w:rPr>
                  <w:rFonts w:ascii="仿宋" w:hAnsi="仿宋" w:eastAsia="仿宋" w:cs="Arial"/>
                  <w:color w:val="000000" w:themeColor="text1"/>
                  <w:sz w:val="18"/>
                  <w:szCs w:val="18"/>
                  <w14:textFill>
                    <w14:solidFill>
                      <w14:schemeClr w14:val="tx1"/>
                    </w14:solidFill>
                  </w14:textFill>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90" w:author="卡噗胖胖" w:date="2019-01-08T14:30:00Z"/>
        </w:trPr>
        <w:tc>
          <w:tcPr>
            <w:tcW w:w="1129" w:type="dxa"/>
            <w:shd w:val="clear" w:color="auto" w:fill="auto"/>
          </w:tcPr>
          <w:p>
            <w:pPr>
              <w:spacing w:before="0" w:beforeLines="0" w:after="0" w:afterLines="0" w:line="240" w:lineRule="auto"/>
              <w:ind w:firstLine="0" w:firstLineChars="0"/>
              <w:rPr>
                <w:ins w:id="91" w:author="卡噗胖胖" w:date="2019-01-08T14:30:00Z"/>
                <w:rFonts w:ascii="仿宋" w:hAnsi="仿宋" w:eastAsia="仿宋" w:cs="Arial"/>
                <w:color w:val="000000" w:themeColor="text1"/>
                <w:sz w:val="18"/>
                <w:szCs w:val="18"/>
                <w14:textFill>
                  <w14:solidFill>
                    <w14:schemeClr w14:val="tx1"/>
                  </w14:solidFill>
                </w14:textFill>
              </w:rPr>
            </w:pPr>
            <w:ins w:id="92" w:author="卡噗胖胖" w:date="2019-01-08T14:30:00Z">
              <w:r>
                <w:rPr>
                  <w:rFonts w:ascii="仿宋" w:hAnsi="仿宋" w:eastAsia="仿宋" w:cs="Arial"/>
                  <w:color w:val="000000" w:themeColor="text1"/>
                  <w:sz w:val="18"/>
                  <w:szCs w:val="18"/>
                  <w14:textFill>
                    <w14:solidFill>
                      <w14:schemeClr w14:val="tx1"/>
                    </w14:solidFill>
                  </w14:textFill>
                </w:rPr>
                <w:t>DATAINFOS</w:t>
              </w:r>
            </w:ins>
          </w:p>
        </w:tc>
        <w:tc>
          <w:tcPr>
            <w:tcW w:w="1288" w:type="dxa"/>
            <w:shd w:val="clear" w:color="auto" w:fill="auto"/>
          </w:tcPr>
          <w:p>
            <w:pPr>
              <w:spacing w:before="0" w:beforeLines="0" w:after="0" w:afterLines="0" w:line="240" w:lineRule="auto"/>
              <w:ind w:firstLine="0" w:firstLineChars="0"/>
              <w:rPr>
                <w:ins w:id="93" w:author="卡噗胖胖" w:date="2019-01-08T14:30:00Z"/>
                <w:rFonts w:ascii="仿宋" w:hAnsi="仿宋" w:eastAsia="仿宋" w:cs="Arial"/>
                <w:color w:val="000000" w:themeColor="text1"/>
                <w:sz w:val="18"/>
                <w:szCs w:val="18"/>
                <w14:textFill>
                  <w14:solidFill>
                    <w14:schemeClr w14:val="tx1"/>
                  </w14:solidFill>
                </w14:textFill>
              </w:rPr>
            </w:pPr>
            <w:ins w:id="94" w:author="卡噗胖胖" w:date="2019-01-08T14:30:00Z">
              <w:r>
                <w:rPr>
                  <w:rFonts w:ascii="仿宋" w:hAnsi="仿宋" w:eastAsia="仿宋" w:cs="Arial"/>
                  <w:color w:val="000000" w:themeColor="text1"/>
                  <w:sz w:val="18"/>
                  <w:szCs w:val="18"/>
                  <w14:textFill>
                    <w14:solidFill>
                      <w14:schemeClr w14:val="tx1"/>
                    </w14:solidFill>
                  </w14:textFill>
                </w:rPr>
                <w:t>主数据集合</w:t>
              </w:r>
            </w:ins>
          </w:p>
        </w:tc>
        <w:tc>
          <w:tcPr>
            <w:tcW w:w="992" w:type="dxa"/>
            <w:shd w:val="clear" w:color="auto" w:fill="auto"/>
          </w:tcPr>
          <w:p>
            <w:pPr>
              <w:spacing w:before="0" w:beforeLines="0" w:after="0" w:afterLines="0" w:line="240" w:lineRule="auto"/>
              <w:ind w:firstLine="0" w:firstLineChars="0"/>
              <w:rPr>
                <w:ins w:id="95" w:author="卡噗胖胖" w:date="2019-01-08T14:30:00Z"/>
                <w:rFonts w:ascii="仿宋" w:hAnsi="仿宋" w:eastAsia="仿宋" w:cs="Arial"/>
                <w:color w:val="000000" w:themeColor="text1"/>
                <w:sz w:val="18"/>
                <w:szCs w:val="18"/>
                <w14:textFill>
                  <w14:solidFill>
                    <w14:schemeClr w14:val="tx1"/>
                  </w14:solidFill>
                </w14:textFill>
              </w:rPr>
            </w:pPr>
            <w:ins w:id="96"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97" w:author="卡噗胖胖" w:date="2019-01-08T14:30:00Z"/>
                <w:rFonts w:ascii="仿宋" w:hAnsi="仿宋" w:eastAsia="仿宋" w:cs="Arial"/>
                <w:color w:val="000000" w:themeColor="text1"/>
                <w:sz w:val="18"/>
                <w:szCs w:val="18"/>
                <w14:textFill>
                  <w14:solidFill>
                    <w14:schemeClr w14:val="tx1"/>
                  </w14:solidFill>
                </w14:textFill>
              </w:rPr>
            </w:pPr>
            <w:ins w:id="98" w:author="卡噗胖胖" w:date="2019-01-08T14:30:00Z">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99" w:author="卡噗胖胖" w:date="2019-01-08T14:30:00Z"/>
        </w:trPr>
        <w:tc>
          <w:tcPr>
            <w:tcW w:w="1129" w:type="dxa"/>
            <w:shd w:val="clear" w:color="auto" w:fill="auto"/>
          </w:tcPr>
          <w:p>
            <w:pPr>
              <w:spacing w:before="0" w:beforeLines="0" w:after="0" w:afterLines="0" w:line="240" w:lineRule="auto"/>
              <w:ind w:firstLine="0" w:firstLineChars="0"/>
              <w:rPr>
                <w:ins w:id="100" w:author="卡噗胖胖" w:date="2019-01-08T14:30:00Z"/>
                <w:rFonts w:ascii="仿宋" w:hAnsi="仿宋" w:eastAsia="仿宋" w:cs="Arial"/>
                <w:color w:val="000000" w:themeColor="text1"/>
                <w:sz w:val="18"/>
                <w:szCs w:val="18"/>
                <w14:textFill>
                  <w14:solidFill>
                    <w14:schemeClr w14:val="tx1"/>
                  </w14:solidFill>
                </w14:textFill>
              </w:rPr>
            </w:pPr>
            <w:ins w:id="101" w:author="卡噗胖胖" w:date="2019-01-08T14:30:00Z">
              <w:r>
                <w:rPr>
                  <w:rFonts w:hint="eastAsia" w:cs="Arial" w:asciiTheme="minorEastAsia" w:hAnsiTheme="minorEastAsia" w:eastAsiaTheme="minorEastAsia"/>
                  <w:color w:val="000000" w:themeColor="text1"/>
                  <w:sz w:val="18"/>
                  <w:szCs w:val="18"/>
                  <w14:textFill>
                    <w14:solidFill>
                      <w14:schemeClr w14:val="tx1"/>
                    </w14:solidFill>
                  </w14:textFill>
                </w:rPr>
                <w:t>PUUID</w:t>
              </w:r>
            </w:ins>
          </w:p>
        </w:tc>
        <w:tc>
          <w:tcPr>
            <w:tcW w:w="1288" w:type="dxa"/>
            <w:shd w:val="clear" w:color="auto" w:fill="auto"/>
          </w:tcPr>
          <w:p>
            <w:pPr>
              <w:spacing w:before="0" w:beforeLines="0" w:after="0" w:afterLines="0" w:line="240" w:lineRule="auto"/>
              <w:ind w:firstLine="0" w:firstLineChars="0"/>
              <w:rPr>
                <w:ins w:id="102" w:author="卡噗胖胖" w:date="2019-01-08T14:30:00Z"/>
                <w:rFonts w:ascii="仿宋" w:hAnsi="仿宋" w:eastAsia="仿宋" w:cs="Arial"/>
                <w:color w:val="000000" w:themeColor="text1"/>
                <w:sz w:val="18"/>
                <w:szCs w:val="18"/>
                <w14:textFill>
                  <w14:solidFill>
                    <w14:schemeClr w14:val="tx1"/>
                  </w14:solidFill>
                </w14:textFill>
              </w:rPr>
            </w:pPr>
            <w:ins w:id="103" w:author="卡噗胖胖" w:date="2019-01-08T14:30:00Z">
              <w:r>
                <w:rPr>
                  <w:rFonts w:ascii="仿宋" w:hAnsi="仿宋" w:eastAsia="仿宋" w:cs="Arial"/>
                  <w:color w:val="000000" w:themeColor="text1"/>
                  <w:sz w:val="18"/>
                  <w:szCs w:val="18"/>
                  <w14:textFill>
                    <w14:solidFill>
                      <w14:schemeClr w14:val="tx1"/>
                    </w14:solidFill>
                  </w14:textFill>
                </w:rPr>
                <w:t>批数据ID</w:t>
              </w:r>
            </w:ins>
          </w:p>
        </w:tc>
        <w:tc>
          <w:tcPr>
            <w:tcW w:w="992" w:type="dxa"/>
            <w:shd w:val="clear" w:color="auto" w:fill="auto"/>
          </w:tcPr>
          <w:p>
            <w:pPr>
              <w:spacing w:before="0" w:beforeLines="0" w:after="0" w:afterLines="0" w:line="240" w:lineRule="auto"/>
              <w:ind w:firstLine="0" w:firstLineChars="0"/>
              <w:rPr>
                <w:ins w:id="104" w:author="卡噗胖胖" w:date="2019-01-08T14:30:00Z"/>
                <w:rFonts w:ascii="仿宋" w:hAnsi="仿宋" w:eastAsia="仿宋" w:cs="Arial"/>
                <w:color w:val="000000" w:themeColor="text1"/>
                <w:sz w:val="18"/>
                <w:szCs w:val="18"/>
                <w14:textFill>
                  <w14:solidFill>
                    <w14:schemeClr w14:val="tx1"/>
                  </w14:solidFill>
                </w14:textFill>
              </w:rPr>
            </w:pPr>
            <w:ins w:id="105"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106" w:author="卡噗胖胖" w:date="2019-01-08T14:30:00Z"/>
                <w:rFonts w:ascii="仿宋" w:hAnsi="仿宋" w:eastAsia="仿宋" w:cs="Arial"/>
                <w:color w:val="000000" w:themeColor="text1"/>
                <w:sz w:val="18"/>
                <w:szCs w:val="18"/>
                <w14:textFill>
                  <w14:solidFill>
                    <w14:schemeClr w14:val="tx1"/>
                  </w14:solidFill>
                </w14:textFill>
              </w:rPr>
            </w:pPr>
            <w:ins w:id="107" w:author="卡噗胖胖" w:date="2019-01-08T14:30:00Z">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108" w:author="卡噗胖胖" w:date="2019-01-08T14:30:00Z"/>
        </w:trPr>
        <w:tc>
          <w:tcPr>
            <w:tcW w:w="1129" w:type="dxa"/>
            <w:shd w:val="clear" w:color="auto" w:fill="auto"/>
          </w:tcPr>
          <w:p>
            <w:pPr>
              <w:spacing w:before="0" w:beforeLines="0" w:after="0" w:afterLines="0" w:line="240" w:lineRule="auto"/>
              <w:ind w:firstLine="0" w:firstLineChars="0"/>
              <w:rPr>
                <w:ins w:id="109" w:author="卡噗胖胖" w:date="2019-01-08T14:30:00Z"/>
                <w:rFonts w:ascii="仿宋" w:hAnsi="仿宋" w:eastAsia="仿宋" w:cs="Arial"/>
                <w:color w:val="000000" w:themeColor="text1"/>
                <w:sz w:val="18"/>
                <w:szCs w:val="18"/>
                <w14:textFill>
                  <w14:solidFill>
                    <w14:schemeClr w14:val="tx1"/>
                  </w14:solidFill>
                </w14:textFill>
              </w:rPr>
            </w:pPr>
            <w:ins w:id="110" w:author="卡噗胖胖" w:date="2019-01-08T14:30:00Z">
              <w:r>
                <w:rPr>
                  <w:rFonts w:ascii="仿宋" w:hAnsi="仿宋" w:eastAsia="仿宋" w:cs="Arial"/>
                  <w:color w:val="000000" w:themeColor="text1"/>
                  <w:sz w:val="18"/>
                  <w:szCs w:val="18"/>
                  <w14:textFill>
                    <w14:solidFill>
                      <w14:schemeClr w14:val="tx1"/>
                    </w14:solidFill>
                  </w14:textFill>
                </w:rPr>
                <w:t>DATAINFO</w:t>
              </w:r>
            </w:ins>
          </w:p>
        </w:tc>
        <w:tc>
          <w:tcPr>
            <w:tcW w:w="1288" w:type="dxa"/>
            <w:shd w:val="clear" w:color="auto" w:fill="auto"/>
          </w:tcPr>
          <w:p>
            <w:pPr>
              <w:spacing w:before="0" w:beforeLines="0" w:after="0" w:afterLines="0" w:line="240" w:lineRule="auto"/>
              <w:ind w:firstLine="0" w:firstLineChars="0"/>
              <w:rPr>
                <w:ins w:id="111" w:author="卡噗胖胖" w:date="2019-01-08T14:30:00Z"/>
                <w:rFonts w:ascii="仿宋" w:hAnsi="仿宋" w:eastAsia="仿宋" w:cs="Arial"/>
                <w:color w:val="000000" w:themeColor="text1"/>
                <w:sz w:val="18"/>
                <w:szCs w:val="18"/>
                <w14:textFill>
                  <w14:solidFill>
                    <w14:schemeClr w14:val="tx1"/>
                  </w14:solidFill>
                </w14:textFill>
              </w:rPr>
            </w:pPr>
            <w:ins w:id="112" w:author="卡噗胖胖" w:date="2019-01-08T14:30:00Z">
              <w:r>
                <w:rPr>
                  <w:rFonts w:ascii="仿宋" w:hAnsi="仿宋" w:eastAsia="仿宋" w:cs="Arial"/>
                  <w:color w:val="000000" w:themeColor="text1"/>
                  <w:sz w:val="18"/>
                  <w:szCs w:val="18"/>
                  <w14:textFill>
                    <w14:solidFill>
                      <w14:schemeClr w14:val="tx1"/>
                    </w14:solidFill>
                  </w14:textFill>
                </w:rPr>
                <w:t>数据节点</w:t>
              </w:r>
            </w:ins>
          </w:p>
        </w:tc>
        <w:tc>
          <w:tcPr>
            <w:tcW w:w="992" w:type="dxa"/>
            <w:shd w:val="clear" w:color="auto" w:fill="auto"/>
          </w:tcPr>
          <w:p>
            <w:pPr>
              <w:spacing w:before="0" w:beforeLines="0" w:after="0" w:afterLines="0" w:line="240" w:lineRule="auto"/>
              <w:ind w:firstLine="0" w:firstLineChars="0"/>
              <w:rPr>
                <w:ins w:id="113" w:author="卡噗胖胖" w:date="2019-01-08T14:30:00Z"/>
                <w:rFonts w:ascii="仿宋" w:hAnsi="仿宋" w:eastAsia="仿宋" w:cs="Arial"/>
                <w:color w:val="000000" w:themeColor="text1"/>
                <w:sz w:val="18"/>
                <w:szCs w:val="18"/>
                <w14:textFill>
                  <w14:solidFill>
                    <w14:schemeClr w14:val="tx1"/>
                  </w14:solidFill>
                </w14:textFill>
              </w:rPr>
            </w:pPr>
            <w:ins w:id="114"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115" w:author="卡噗胖胖" w:date="2019-01-08T14:30:00Z"/>
                <w:rFonts w:ascii="仿宋" w:hAnsi="仿宋" w:eastAsia="仿宋" w:cs="Arial"/>
                <w:color w:val="000000" w:themeColor="text1"/>
                <w:sz w:val="18"/>
                <w:szCs w:val="18"/>
                <w14:textFill>
                  <w14:solidFill>
                    <w14:schemeClr w14:val="tx1"/>
                  </w14:solidFill>
                </w14:textFill>
              </w:rPr>
            </w:pPr>
            <w:ins w:id="116"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117" w:author="卡噗胖胖" w:date="2019-01-08T14:30:00Z">
              <w:r>
                <w:rPr>
                  <w:rFonts w:ascii="仿宋" w:hAnsi="仿宋" w:eastAsia="仿宋" w:cs="Arial"/>
                  <w:color w:val="000000" w:themeColor="text1"/>
                  <w:sz w:val="18"/>
                  <w:szCs w:val="18"/>
                  <w14:textFill>
                    <w14:solidFill>
                      <w14:schemeClr w14:val="tx1"/>
                    </w14:solidFill>
                  </w14:textFill>
                </w:rPr>
                <w:t>DATAINFO</w:t>
              </w:r>
            </w:ins>
            <w:ins w:id="118" w:author="卡噗胖胖" w:date="2019-01-08T14:30:00Z">
              <w:r>
                <w:rPr>
                  <w:rFonts w:hint="eastAsia" w:ascii="仿宋" w:hAnsi="仿宋" w:eastAsia="仿宋" w:cs="Arial"/>
                  <w:color w:val="000000" w:themeColor="text1"/>
                  <w:sz w:val="18"/>
                  <w:szCs w:val="18"/>
                  <w14:textFill>
                    <w14:solidFill>
                      <w14:schemeClr w14:val="tx1"/>
                    </w14:solidFill>
                  </w14:textFill>
                </w:rPr>
                <w:t>&gt;</w:t>
              </w:r>
            </w:ins>
            <w:ins w:id="119" w:author="卡噗胖胖" w:date="2019-01-08T14:30:00Z">
              <w:r>
                <w:rPr>
                  <w:rFonts w:ascii="仿宋" w:hAnsi="仿宋" w:eastAsia="仿宋" w:cs="Arial"/>
                  <w:color w:val="000000" w:themeColor="text1"/>
                  <w:sz w:val="18"/>
                  <w:szCs w:val="18"/>
                  <w14:textFill>
                    <w14:solidFill>
                      <w14:schemeClr w14:val="tx1"/>
                    </w14:solidFill>
                  </w14:textFill>
                </w:rPr>
                <w:t>与</w:t>
              </w:r>
            </w:ins>
            <w:ins w:id="120"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121" w:author="卡噗胖胖" w:date="2019-01-08T14:30:00Z">
              <w:r>
                <w:rPr>
                  <w:rFonts w:ascii="仿宋" w:hAnsi="仿宋" w:eastAsia="仿宋" w:cs="Arial"/>
                  <w:color w:val="000000" w:themeColor="text1"/>
                  <w:sz w:val="18"/>
                  <w:szCs w:val="18"/>
                  <w14:textFill>
                    <w14:solidFill>
                      <w14:schemeClr w14:val="tx1"/>
                    </w14:solidFill>
                  </w14:textFill>
                </w:rPr>
                <w:t>/DATAINFO</w:t>
              </w:r>
            </w:ins>
            <w:ins w:id="122" w:author="卡噗胖胖" w:date="2019-01-08T14:30:00Z">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123" w:author="卡噗胖胖" w:date="2019-01-08T14:30:00Z"/>
        </w:trPr>
        <w:tc>
          <w:tcPr>
            <w:tcW w:w="1129" w:type="dxa"/>
            <w:shd w:val="clear" w:color="auto" w:fill="auto"/>
          </w:tcPr>
          <w:p>
            <w:pPr>
              <w:spacing w:before="0" w:beforeLines="0" w:after="0" w:afterLines="0" w:line="240" w:lineRule="auto"/>
              <w:ind w:firstLine="0" w:firstLineChars="0"/>
              <w:rPr>
                <w:ins w:id="124" w:author="卡噗胖胖" w:date="2019-01-08T14:30:00Z"/>
                <w:rFonts w:ascii="仿宋" w:hAnsi="仿宋" w:eastAsia="仿宋" w:cs="Arial"/>
                <w:color w:val="000000" w:themeColor="text1"/>
                <w:sz w:val="18"/>
                <w:szCs w:val="18"/>
                <w14:textFill>
                  <w14:solidFill>
                    <w14:schemeClr w14:val="tx1"/>
                  </w14:solidFill>
                </w14:textFill>
              </w:rPr>
            </w:pPr>
            <w:ins w:id="125" w:author="卡噗胖胖" w:date="2019-01-08T14:30:00Z">
              <w:r>
                <w:rPr>
                  <w:rFonts w:ascii="仿宋" w:hAnsi="仿宋" w:eastAsia="仿宋" w:cs="Arial"/>
                  <w:color w:val="000000" w:themeColor="text1"/>
                  <w:sz w:val="18"/>
                  <w:szCs w:val="18"/>
                  <w14:textFill>
                    <w14:solidFill>
                      <w14:schemeClr w14:val="tx1"/>
                    </w14:solidFill>
                  </w14:textFill>
                </w:rPr>
                <w:t>DESC1</w:t>
              </w:r>
            </w:ins>
            <w:ins w:id="126" w:author="卡噗胖胖" w:date="2019-01-08T14:30:00Z">
              <w:r>
                <w:rPr>
                  <w:rFonts w:hint="eastAsia" w:ascii="仿宋" w:hAnsi="仿宋" w:eastAsia="仿宋" w:cs="Arial"/>
                  <w:color w:val="000000" w:themeColor="text1"/>
                  <w:sz w:val="18"/>
                  <w:szCs w:val="18"/>
                  <w14:textFill>
                    <w14:solidFill>
                      <w14:schemeClr w14:val="tx1"/>
                    </w14:solidFill>
                  </w14:textFill>
                </w:rPr>
                <w:t>~</w:t>
              </w:r>
            </w:ins>
            <w:ins w:id="127" w:author="卡噗胖胖" w:date="2019-01-08T14:30:00Z">
              <w:r>
                <w:rPr>
                  <w:rFonts w:ascii="仿宋" w:hAnsi="仿宋" w:eastAsia="仿宋" w:cs="Arial"/>
                  <w:color w:val="000000" w:themeColor="text1"/>
                  <w:sz w:val="18"/>
                  <w:szCs w:val="18"/>
                  <w14:textFill>
                    <w14:solidFill>
                      <w14:schemeClr w14:val="tx1"/>
                    </w14:solidFill>
                  </w14:textFill>
                </w:rPr>
                <w:t>n</w:t>
              </w:r>
            </w:ins>
          </w:p>
        </w:tc>
        <w:tc>
          <w:tcPr>
            <w:tcW w:w="1288" w:type="dxa"/>
            <w:shd w:val="clear" w:color="auto" w:fill="auto"/>
          </w:tcPr>
          <w:p>
            <w:pPr>
              <w:spacing w:before="0" w:beforeLines="0" w:after="0" w:afterLines="0" w:line="240" w:lineRule="auto"/>
              <w:ind w:firstLine="0" w:firstLineChars="0"/>
              <w:rPr>
                <w:ins w:id="128" w:author="卡噗胖胖" w:date="2019-01-08T14:30:00Z"/>
                <w:rFonts w:ascii="仿宋" w:hAnsi="仿宋" w:eastAsia="仿宋" w:cs="Arial"/>
                <w:color w:val="000000" w:themeColor="text1"/>
                <w:sz w:val="18"/>
                <w:szCs w:val="18"/>
                <w14:textFill>
                  <w14:solidFill>
                    <w14:schemeClr w14:val="tx1"/>
                  </w14:solidFill>
                </w14:textFill>
              </w:rPr>
            </w:pPr>
            <w:ins w:id="129" w:author="卡噗胖胖" w:date="2019-01-08T14:30:00Z">
              <w:r>
                <w:rPr>
                  <w:rFonts w:ascii="仿宋" w:hAnsi="仿宋" w:eastAsia="仿宋" w:cs="Arial"/>
                  <w:color w:val="000000" w:themeColor="text1"/>
                  <w:sz w:val="18"/>
                  <w:szCs w:val="18"/>
                  <w14:textFill>
                    <w14:solidFill>
                      <w14:schemeClr w14:val="tx1"/>
                    </w14:solidFill>
                  </w14:textFill>
                </w:rPr>
                <w:t>主数据描述项</w:t>
              </w:r>
            </w:ins>
          </w:p>
        </w:tc>
        <w:tc>
          <w:tcPr>
            <w:tcW w:w="992" w:type="dxa"/>
            <w:shd w:val="clear" w:color="auto" w:fill="auto"/>
          </w:tcPr>
          <w:p>
            <w:pPr>
              <w:spacing w:before="0" w:beforeLines="0" w:after="0" w:afterLines="0" w:line="240" w:lineRule="auto"/>
              <w:ind w:firstLine="0" w:firstLineChars="0"/>
              <w:rPr>
                <w:ins w:id="130" w:author="卡噗胖胖" w:date="2019-01-08T14:30:00Z"/>
                <w:rFonts w:ascii="仿宋" w:hAnsi="仿宋" w:eastAsia="仿宋" w:cs="Arial"/>
                <w:color w:val="000000" w:themeColor="text1"/>
                <w:sz w:val="18"/>
                <w:szCs w:val="18"/>
                <w14:textFill>
                  <w14:solidFill>
                    <w14:schemeClr w14:val="tx1"/>
                  </w14:solidFill>
                </w14:textFill>
              </w:rPr>
            </w:pPr>
            <w:ins w:id="131"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132" w:author="卡噗胖胖" w:date="2019-01-08T14:30:00Z"/>
                <w:rFonts w:ascii="仿宋" w:hAnsi="仿宋" w:eastAsia="仿宋" w:cs="Arial"/>
                <w:color w:val="000000" w:themeColor="text1"/>
                <w:sz w:val="18"/>
                <w:szCs w:val="18"/>
                <w14:textFill>
                  <w14:solidFill>
                    <w14:schemeClr w14:val="tx1"/>
                  </w14:solidFill>
                </w14:textFill>
              </w:rPr>
            </w:pPr>
            <w:ins w:id="133" w:author="卡噗胖胖" w:date="2019-01-08T14:30:00Z">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134" w:author="卡噗胖胖" w:date="2019-01-08T14:30:00Z"/>
        </w:trPr>
        <w:tc>
          <w:tcPr>
            <w:tcW w:w="1129" w:type="dxa"/>
            <w:shd w:val="clear" w:color="auto" w:fill="auto"/>
          </w:tcPr>
          <w:p>
            <w:pPr>
              <w:spacing w:before="0" w:beforeLines="0" w:after="0" w:afterLines="0" w:line="240" w:lineRule="auto"/>
              <w:ind w:firstLine="0" w:firstLineChars="0"/>
              <w:rPr>
                <w:ins w:id="135" w:author="卡噗胖胖" w:date="2019-01-08T14:30:00Z"/>
                <w:rFonts w:ascii="仿宋" w:hAnsi="仿宋" w:eastAsia="仿宋" w:cs="Arial"/>
                <w:color w:val="000000" w:themeColor="text1"/>
                <w:sz w:val="18"/>
                <w:szCs w:val="18"/>
                <w14:textFill>
                  <w14:solidFill>
                    <w14:schemeClr w14:val="tx1"/>
                  </w14:solidFill>
                </w14:textFill>
              </w:rPr>
            </w:pPr>
            <w:ins w:id="136" w:author="卡噗胖胖" w:date="2019-01-08T14:30:00Z">
              <w:r>
                <w:rPr>
                  <w:rFonts w:ascii="仿宋" w:hAnsi="仿宋" w:eastAsia="仿宋" w:cs="Arial"/>
                  <w:color w:val="000000" w:themeColor="text1"/>
                  <w:sz w:val="18"/>
                  <w:szCs w:val="18"/>
                  <w14:textFill>
                    <w14:solidFill>
                      <w14:schemeClr w14:val="tx1"/>
                    </w14:solidFill>
                  </w14:textFill>
                </w:rPr>
                <w:t>CODE</w:t>
              </w:r>
            </w:ins>
          </w:p>
        </w:tc>
        <w:tc>
          <w:tcPr>
            <w:tcW w:w="1288" w:type="dxa"/>
            <w:shd w:val="clear" w:color="auto" w:fill="auto"/>
          </w:tcPr>
          <w:p>
            <w:pPr>
              <w:spacing w:before="0" w:beforeLines="0" w:after="0" w:afterLines="0" w:line="240" w:lineRule="auto"/>
              <w:ind w:firstLine="0" w:firstLineChars="0"/>
              <w:rPr>
                <w:ins w:id="137" w:author="卡噗胖胖" w:date="2019-01-08T14:30:00Z"/>
                <w:rFonts w:ascii="仿宋" w:hAnsi="仿宋" w:eastAsia="仿宋" w:cs="Arial"/>
                <w:color w:val="000000" w:themeColor="text1"/>
                <w:sz w:val="18"/>
                <w:szCs w:val="18"/>
                <w14:textFill>
                  <w14:solidFill>
                    <w14:schemeClr w14:val="tx1"/>
                  </w14:solidFill>
                </w14:textFill>
              </w:rPr>
            </w:pPr>
            <w:ins w:id="138" w:author="卡噗胖胖" w:date="2019-01-08T14:30:00Z">
              <w:r>
                <w:rPr>
                  <w:rFonts w:ascii="仿宋" w:hAnsi="仿宋" w:eastAsia="仿宋" w:cs="Arial"/>
                  <w:color w:val="000000" w:themeColor="text1"/>
                  <w:sz w:val="18"/>
                  <w:szCs w:val="18"/>
                  <w14:textFill>
                    <w14:solidFill>
                      <w14:schemeClr w14:val="tx1"/>
                    </w14:solidFill>
                  </w14:textFill>
                </w:rPr>
                <w:t>主数据编码</w:t>
              </w:r>
            </w:ins>
          </w:p>
        </w:tc>
        <w:tc>
          <w:tcPr>
            <w:tcW w:w="992" w:type="dxa"/>
            <w:shd w:val="clear" w:color="auto" w:fill="auto"/>
          </w:tcPr>
          <w:p>
            <w:pPr>
              <w:spacing w:before="0" w:beforeLines="0" w:after="0" w:afterLines="0" w:line="240" w:lineRule="auto"/>
              <w:ind w:firstLine="0" w:firstLineChars="0"/>
              <w:rPr>
                <w:ins w:id="139" w:author="卡噗胖胖" w:date="2019-01-08T14:30:00Z"/>
                <w:rFonts w:ascii="仿宋" w:hAnsi="仿宋" w:eastAsia="仿宋" w:cs="Arial"/>
                <w:color w:val="000000" w:themeColor="text1"/>
                <w:sz w:val="18"/>
                <w:szCs w:val="18"/>
                <w14:textFill>
                  <w14:solidFill>
                    <w14:schemeClr w14:val="tx1"/>
                  </w14:solidFill>
                </w14:textFill>
              </w:rPr>
            </w:pPr>
            <w:ins w:id="140"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141" w:author="卡噗胖胖" w:date="2019-01-08T14:30:00Z"/>
                <w:rFonts w:ascii="仿宋" w:hAnsi="仿宋" w:eastAsia="仿宋" w:cs="Arial"/>
                <w:color w:val="000000" w:themeColor="text1"/>
                <w:sz w:val="18"/>
                <w:szCs w:val="18"/>
                <w14:textFill>
                  <w14:solidFill>
                    <w14:schemeClr w14:val="tx1"/>
                  </w14:solidFill>
                </w14:textFill>
              </w:rPr>
            </w:pPr>
            <w:ins w:id="142" w:author="卡噗胖胖" w:date="2019-01-08T14:30:00Z">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ins>
          </w:p>
        </w:tc>
      </w:tr>
    </w:tbl>
    <w:p>
      <w:pPr>
        <w:pStyle w:val="72"/>
        <w:numPr>
          <w:ilvl w:val="0"/>
          <w:numId w:val="9"/>
        </w:numPr>
        <w:rPr>
          <w:rFonts w:ascii="仿宋" w:hAnsi="仿宋"/>
          <w:b w:val="0"/>
        </w:rPr>
      </w:pPr>
      <w:r>
        <w:rPr>
          <w:rFonts w:hint="eastAsia" w:ascii="仿宋" w:hAnsi="仿宋"/>
          <w:b w:val="0"/>
        </w:rPr>
        <w:t>行政部门</w:t>
      </w:r>
      <w:bookmarkEnd w:id="108"/>
    </w:p>
    <w:p>
      <w:pPr>
        <w:pStyle w:val="4"/>
        <w:numPr>
          <w:ilvl w:val="1"/>
          <w:numId w:val="9"/>
        </w:numPr>
        <w:spacing w:before="168" w:beforeLines="70" w:after="0" w:afterLines="0" w:line="240" w:lineRule="auto"/>
        <w:ind w:left="493" w:hanging="493" w:firstLineChars="0"/>
        <w:rPr>
          <w:b w:val="0"/>
        </w:rPr>
      </w:pPr>
      <w:bookmarkStart w:id="111" w:name="_Toc534730147"/>
      <w:r>
        <w:rPr>
          <w:rFonts w:hint="eastAsia" w:ascii="仿宋" w:hAnsi="仿宋" w:eastAsia="仿宋"/>
          <w:b w:val="0"/>
          <w:sz w:val="24"/>
          <w:szCs w:val="24"/>
        </w:rPr>
        <w:t>请求报文格式</w:t>
      </w:r>
      <w:r>
        <w:rPr>
          <w:rFonts w:hint="eastAsia"/>
          <w:b w:val="0"/>
        </w:rPr>
        <w:t>：</w:t>
      </w:r>
      <w:bookmarkEnd w:id="111"/>
    </w:p>
    <w:p>
      <w:pPr>
        <w:pStyle w:val="51"/>
        <w:spacing w:before="120" w:after="120"/>
        <w:ind w:left="495" w:firstLine="0" w:firstLineChars="0"/>
      </w:pPr>
      <w:r>
        <w:rPr>
          <w:rFonts w:hint="eastAsia" w:ascii="仿宋" w:hAnsi="仿宋" w:eastAsia="仿宋"/>
          <w:szCs w:val="24"/>
        </w:rPr>
        <w:t>rest请求报文格式如下</w:t>
      </w:r>
      <w:r>
        <w:rPr>
          <w:rFonts w:hint="eastAsia"/>
        </w:rPr>
        <w:t>：</w:t>
      </w:r>
    </w:p>
    <w:tbl>
      <w:tblPr>
        <w:tblStyle w:val="34"/>
        <w:tblW w:w="7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trPr>
        <w:tc>
          <w:tcPr>
            <w:tcW w:w="7518" w:type="dxa"/>
            <w:shd w:val="clear" w:color="auto" w:fill="F1F1F1" w:themeFill="background1" w:themeFillShade="F2"/>
          </w:tcPr>
          <w:p>
            <w:pPr>
              <w:spacing w:before="0" w:beforeLines="0" w:after="0" w:afterLines="0" w:line="240" w:lineRule="auto"/>
              <w:ind w:firstLine="0" w:firstLineChars="0"/>
              <w:rPr>
                <w:del w:id="143" w:author="卡噗胖胖" w:date="2019-01-08T11:35:00Z"/>
                <w:rFonts w:cs="Arial" w:asciiTheme="minorEastAsia" w:hAnsiTheme="minorEastAsia" w:eastAsiaTheme="minorEastAsia"/>
                <w:color w:val="000000" w:themeColor="text1"/>
                <w:sz w:val="18"/>
                <w:szCs w:val="18"/>
                <w14:textFill>
                  <w14:solidFill>
                    <w14:schemeClr w14:val="tx1"/>
                  </w14:solidFill>
                </w14:textFill>
              </w:rPr>
            </w:pPr>
            <w:del w:id="144" w:author="卡噗胖胖" w:date="2019-01-08T11:35:00Z">
              <w:r>
                <w:rPr>
                  <w:rFonts w:cs="Arial" w:asciiTheme="minorEastAsia" w:hAnsiTheme="minorEastAsia" w:eastAsiaTheme="minorEastAsia"/>
                  <w:color w:val="000000" w:themeColor="text1"/>
                  <w:sz w:val="18"/>
                  <w:szCs w:val="18"/>
                  <w14:textFill>
                    <w14:solidFill>
                      <w14:schemeClr w14:val="tx1"/>
                    </w14:solidFill>
                  </w14:textFill>
                </w:rPr>
                <w:delText>&lt;?xml version="1.0" encoding="UTF-8" ?&gt;</w:delText>
              </w:r>
            </w:del>
          </w:p>
          <w:p>
            <w:pPr>
              <w:spacing w:before="0" w:beforeLines="0" w:after="0" w:afterLines="0" w:line="240" w:lineRule="auto"/>
              <w:ind w:firstLine="0" w:firstLineChars="0"/>
              <w:rPr>
                <w:del w:id="145" w:author="卡噗胖胖" w:date="2019-01-08T11:35:00Z"/>
                <w:rFonts w:cs="Arial" w:asciiTheme="minorEastAsia" w:hAnsiTheme="minorEastAsia" w:eastAsiaTheme="minorEastAsia"/>
                <w:color w:val="000000" w:themeColor="text1"/>
                <w:sz w:val="18"/>
                <w:szCs w:val="18"/>
                <w14:textFill>
                  <w14:solidFill>
                    <w14:schemeClr w14:val="tx1"/>
                  </w14:solidFill>
                </w14:textFill>
              </w:rPr>
            </w:pPr>
            <w:del w:id="146" w:author="卡噗胖胖" w:date="2019-01-08T11:35:00Z">
              <w:r>
                <w:rPr>
                  <w:rFonts w:cs="Arial" w:asciiTheme="minorEastAsia" w:hAnsiTheme="minorEastAsia" w:eastAsiaTheme="minorEastAsia"/>
                  <w:color w:val="000000" w:themeColor="text1"/>
                  <w:sz w:val="18"/>
                  <w:szCs w:val="18"/>
                  <w14:textFill>
                    <w14:solidFill>
                      <w14:schemeClr w14:val="tx1"/>
                    </w14:solidFill>
                  </w14:textFill>
                </w:rPr>
                <w:delText>&lt;ESB&gt;</w:delText>
              </w:r>
            </w:del>
          </w:p>
          <w:p>
            <w:pPr>
              <w:spacing w:before="0" w:beforeLines="0" w:after="0" w:afterLines="0" w:line="240" w:lineRule="auto"/>
              <w:ind w:firstLine="0" w:firstLineChars="0"/>
              <w:rPr>
                <w:del w:id="147" w:author="卡噗胖胖" w:date="2019-01-08T11:35:00Z"/>
                <w:rFonts w:cs="Arial" w:asciiTheme="minorEastAsia" w:hAnsiTheme="minorEastAsia" w:eastAsiaTheme="minorEastAsia"/>
                <w:color w:val="000000" w:themeColor="text1"/>
                <w:sz w:val="18"/>
                <w:szCs w:val="18"/>
                <w14:textFill>
                  <w14:solidFill>
                    <w14:schemeClr w14:val="tx1"/>
                  </w14:solidFill>
                </w14:textFill>
              </w:rPr>
            </w:pPr>
            <w:del w:id="148" w:author="卡噗胖胖" w:date="2019-01-08T11:35:00Z">
              <w:r>
                <w:rPr>
                  <w:rFonts w:cs="Arial" w:asciiTheme="minorEastAsia" w:hAnsiTheme="minorEastAsia" w:eastAsiaTheme="minorEastAsia"/>
                  <w:color w:val="000000" w:themeColor="text1"/>
                  <w:sz w:val="18"/>
                  <w:szCs w:val="18"/>
                  <w14:textFill>
                    <w14:solidFill>
                      <w14:schemeClr w14:val="tx1"/>
                    </w14:solidFill>
                  </w14:textFill>
                </w:rPr>
                <w:delText xml:space="preserve">    &lt;DATA&gt;</w:delText>
              </w:r>
            </w:del>
          </w:p>
          <w:p>
            <w:pPr>
              <w:spacing w:before="0" w:beforeLines="0" w:after="0" w:afterLines="0" w:line="240" w:lineRule="auto"/>
              <w:ind w:firstLine="0" w:firstLineChars="0"/>
              <w:rPr>
                <w:del w:id="149" w:author="卡噗胖胖" w:date="2019-01-08T11:35:00Z"/>
                <w:rFonts w:cs="Arial" w:asciiTheme="minorEastAsia" w:hAnsiTheme="minorEastAsia" w:eastAsiaTheme="minorEastAsia"/>
                <w:color w:val="000000" w:themeColor="text1"/>
                <w:sz w:val="18"/>
                <w:szCs w:val="18"/>
                <w14:textFill>
                  <w14:solidFill>
                    <w14:schemeClr w14:val="tx1"/>
                  </w14:solidFill>
                </w14:textFill>
              </w:rPr>
            </w:pPr>
            <w:del w:id="150" w:author="卡噗胖胖" w:date="2019-01-08T11:35:00Z">
              <w:r>
                <w:rPr>
                  <w:rFonts w:cs="Arial" w:asciiTheme="minorEastAsia" w:hAnsiTheme="minorEastAsia" w:eastAsiaTheme="minorEastAsia"/>
                  <w:color w:val="000000" w:themeColor="text1"/>
                  <w:sz w:val="18"/>
                  <w:szCs w:val="18"/>
                  <w14:textFill>
                    <w14:solidFill>
                      <w14:schemeClr w14:val="tx1"/>
                    </w14:solidFill>
                  </w14:textFill>
                </w:rPr>
                <w:delText xml:space="preserve">        &lt;DATAINFOS&gt;</w:delText>
              </w:r>
            </w:del>
          </w:p>
          <w:p>
            <w:pPr>
              <w:spacing w:before="0" w:beforeLines="0" w:after="0" w:afterLines="0" w:line="240" w:lineRule="auto"/>
              <w:ind w:firstLine="0" w:firstLineChars="0"/>
              <w:rPr>
                <w:del w:id="151" w:author="卡噗胖胖" w:date="2019-01-08T11:35:00Z"/>
                <w:rFonts w:cs="Arial" w:asciiTheme="minorEastAsia" w:hAnsiTheme="minorEastAsia" w:eastAsiaTheme="minorEastAsia"/>
                <w:color w:val="000000" w:themeColor="text1"/>
                <w:sz w:val="18"/>
                <w:szCs w:val="18"/>
                <w14:textFill>
                  <w14:solidFill>
                    <w14:schemeClr w14:val="tx1"/>
                  </w14:solidFill>
                </w14:textFill>
              </w:rPr>
            </w:pPr>
            <w:del w:id="152" w:author="卡噗胖胖" w:date="2019-01-08T11:35:00Z">
              <w:r>
                <w:rPr>
                  <w:rFonts w:hint="eastAsia" w:cs="Arial" w:asciiTheme="minorEastAsia" w:hAnsiTheme="minorEastAsia" w:eastAsiaTheme="minorEastAsia"/>
                  <w:color w:val="000000" w:themeColor="text1"/>
                  <w:sz w:val="18"/>
                  <w:szCs w:val="18"/>
                  <w14:textFill>
                    <w14:solidFill>
                      <w14:schemeClr w14:val="tx1"/>
                    </w14:solidFill>
                  </w14:textFill>
                </w:rPr>
                <w:delText xml:space="preserve">            &lt;PUUID&gt;批数据的UUID&lt;/PUUID&gt;</w:delText>
              </w:r>
            </w:del>
          </w:p>
          <w:p>
            <w:pPr>
              <w:spacing w:before="0" w:beforeLines="0" w:after="0" w:afterLines="0" w:line="240" w:lineRule="auto"/>
              <w:ind w:firstLine="0" w:firstLineChars="0"/>
              <w:rPr>
                <w:del w:id="153" w:author="卡噗胖胖" w:date="2019-01-08T11:35:00Z"/>
                <w:rFonts w:cs="Arial" w:asciiTheme="minorEastAsia" w:hAnsiTheme="minorEastAsia" w:eastAsiaTheme="minorEastAsia"/>
                <w:color w:val="000000" w:themeColor="text1"/>
                <w:sz w:val="18"/>
                <w:szCs w:val="18"/>
                <w14:textFill>
                  <w14:solidFill>
                    <w14:schemeClr w14:val="tx1"/>
                  </w14:solidFill>
                </w14:textFill>
              </w:rPr>
            </w:pPr>
            <w:del w:id="154" w:author="卡噗胖胖" w:date="2019-01-08T11:35:00Z">
              <w:r>
                <w:rPr>
                  <w:rFonts w:cs="Arial" w:asciiTheme="minorEastAsia" w:hAnsiTheme="minorEastAsia" w:eastAsiaTheme="minorEastAsia"/>
                  <w:color w:val="000000" w:themeColor="text1"/>
                  <w:sz w:val="18"/>
                  <w:szCs w:val="18"/>
                  <w14:textFill>
                    <w14:solidFill>
                      <w14:schemeClr w14:val="tx1"/>
                    </w14:solidFill>
                  </w14:textFill>
                </w:rPr>
                <w:delText xml:space="preserve">            &lt;DATAINFO&gt;</w:delText>
              </w:r>
            </w:del>
          </w:p>
          <w:p>
            <w:pPr>
              <w:spacing w:before="0" w:beforeLines="0" w:after="0" w:afterLines="0" w:line="240" w:lineRule="auto"/>
              <w:ind w:left="240" w:leftChars="100" w:firstLine="270" w:firstLineChars="150"/>
              <w:rPr>
                <w:del w:id="155" w:author="卡噗胖胖" w:date="2019-01-08T11:35:00Z"/>
                <w:rFonts w:ascii="宋体" w:hAnsi="宋体" w:cs="宋体"/>
                <w:kern w:val="0"/>
                <w:szCs w:val="24"/>
              </w:rPr>
            </w:pPr>
            <w:del w:id="156" w:author="卡噗胖胖" w:date="2019-01-08T11:35:00Z">
              <w:r>
                <w:rPr>
                  <w:rFonts w:hint="eastAsia" w:cs="Arial" w:asciiTheme="minorEastAsia" w:hAnsiTheme="minorEastAsia" w:eastAsiaTheme="minorEastAsia"/>
                  <w:color w:val="000000" w:themeColor="text1"/>
                  <w:sz w:val="18"/>
                  <w:szCs w:val="18"/>
                  <w14:textFill>
                    <w14:solidFill>
                      <w14:schemeClr w14:val="tx1"/>
                    </w14:solidFill>
                  </w14:textFill>
                </w:rPr>
                <w:delText xml:space="preserve">          </w:delText>
              </w:r>
            </w:del>
            <w:del w:id="157" w:author="卡噗胖胖" w:date="2019-01-08T11:35:00Z">
              <w:r>
                <w:rPr>
                  <w:rFonts w:cs="Arial" w:asciiTheme="minorEastAsia" w:hAnsiTheme="minorEastAsia" w:eastAsiaTheme="minorEastAsia"/>
                  <w:color w:val="000000" w:themeColor="text1"/>
                  <w:sz w:val="18"/>
                  <w:szCs w:val="18"/>
                  <w14:textFill>
                    <w14:solidFill>
                      <w14:schemeClr w14:val="tx1"/>
                    </w14:solidFill>
                  </w14:textFill>
                </w:rPr>
                <w:delText xml:space="preserve">&lt;LASTMODIFYRECORDTIME REMARK="上一次变更时间" STARTTIME="开始时间的值" ENDTIME="结束时间的值"&gt;&lt;/LASTMODIFYRECORDTIME&gt; </w:delText>
              </w:r>
            </w:del>
          </w:p>
          <w:p>
            <w:pPr>
              <w:spacing w:before="0" w:beforeLines="0" w:after="0" w:afterLines="0" w:line="240" w:lineRule="auto"/>
              <w:ind w:firstLine="0" w:firstLineChars="0"/>
              <w:rPr>
                <w:del w:id="158" w:author="卡噗胖胖" w:date="2019-01-08T11:35:00Z"/>
                <w:rFonts w:cs="Arial" w:asciiTheme="minorEastAsia" w:hAnsiTheme="minorEastAsia" w:eastAsiaTheme="minorEastAsia"/>
                <w:color w:val="000000" w:themeColor="text1"/>
                <w:sz w:val="18"/>
                <w:szCs w:val="18"/>
                <w14:textFill>
                  <w14:solidFill>
                    <w14:schemeClr w14:val="tx1"/>
                  </w14:solidFill>
                </w14:textFill>
              </w:rPr>
            </w:pPr>
            <w:del w:id="159" w:author="卡噗胖胖" w:date="2019-01-08T11:35:00Z">
              <w:r>
                <w:rPr>
                  <w:rFonts w:cs="Arial" w:asciiTheme="minorEastAsia" w:hAnsiTheme="minorEastAsia" w:eastAsiaTheme="minorEastAsia"/>
                  <w:color w:val="000000" w:themeColor="text1"/>
                  <w:sz w:val="18"/>
                  <w:szCs w:val="18"/>
                  <w14:textFill>
                    <w14:solidFill>
                      <w14:schemeClr w14:val="tx1"/>
                    </w14:solidFill>
                  </w14:textFill>
                </w:rPr>
                <w:delText xml:space="preserve">            &lt;/DATAINFO&gt;</w:delText>
              </w:r>
            </w:del>
          </w:p>
          <w:p>
            <w:pPr>
              <w:spacing w:before="0" w:beforeLines="0" w:after="0" w:afterLines="0" w:line="240" w:lineRule="auto"/>
              <w:ind w:firstLine="0" w:firstLineChars="0"/>
              <w:rPr>
                <w:del w:id="160" w:author="卡噗胖胖" w:date="2019-01-08T11:35:00Z"/>
                <w:rFonts w:cs="Arial" w:asciiTheme="minorEastAsia" w:hAnsiTheme="minorEastAsia" w:eastAsiaTheme="minorEastAsia"/>
                <w:color w:val="000000" w:themeColor="text1"/>
                <w:sz w:val="18"/>
                <w:szCs w:val="18"/>
                <w14:textFill>
                  <w14:solidFill>
                    <w14:schemeClr w14:val="tx1"/>
                  </w14:solidFill>
                </w14:textFill>
              </w:rPr>
            </w:pPr>
            <w:del w:id="161" w:author="卡噗胖胖" w:date="2019-01-08T11:35:00Z">
              <w:r>
                <w:rPr>
                  <w:rFonts w:cs="Arial" w:asciiTheme="minorEastAsia" w:hAnsiTheme="minorEastAsia" w:eastAsiaTheme="minorEastAsia"/>
                  <w:color w:val="000000" w:themeColor="text1"/>
                  <w:sz w:val="18"/>
                  <w:szCs w:val="18"/>
                  <w14:textFill>
                    <w14:solidFill>
                      <w14:schemeClr w14:val="tx1"/>
                    </w14:solidFill>
                  </w14:textFill>
                </w:rPr>
                <w:delText xml:space="preserve">        &lt;/DATAINFOS&gt;</w:delText>
              </w:r>
            </w:del>
          </w:p>
          <w:p>
            <w:pPr>
              <w:spacing w:before="0" w:beforeLines="0" w:after="0" w:afterLines="0" w:line="240" w:lineRule="auto"/>
              <w:ind w:firstLine="0" w:firstLineChars="0"/>
              <w:rPr>
                <w:del w:id="162" w:author="卡噗胖胖" w:date="2019-01-08T11:35:00Z"/>
                <w:rFonts w:cs="Arial" w:asciiTheme="minorEastAsia" w:hAnsiTheme="minorEastAsia" w:eastAsiaTheme="minorEastAsia"/>
                <w:color w:val="000000" w:themeColor="text1"/>
                <w:sz w:val="18"/>
                <w:szCs w:val="18"/>
                <w14:textFill>
                  <w14:solidFill>
                    <w14:schemeClr w14:val="tx1"/>
                  </w14:solidFill>
                </w14:textFill>
              </w:rPr>
            </w:pPr>
            <w:del w:id="163" w:author="卡噗胖胖" w:date="2019-01-08T11:35:00Z">
              <w:r>
                <w:rPr>
                  <w:rFonts w:cs="Arial" w:asciiTheme="minorEastAsia" w:hAnsiTheme="minorEastAsia" w:eastAsiaTheme="minorEastAsia"/>
                  <w:color w:val="000000" w:themeColor="text1"/>
                  <w:sz w:val="18"/>
                  <w:szCs w:val="18"/>
                  <w14:textFill>
                    <w14:solidFill>
                      <w14:schemeClr w14:val="tx1"/>
                    </w14:solidFill>
                  </w14:textFill>
                </w:rPr>
                <w:delText xml:space="preserve">        &lt;SPLITPAGE&gt;</w:delText>
              </w:r>
            </w:del>
          </w:p>
          <w:p>
            <w:pPr>
              <w:spacing w:before="0" w:beforeLines="0" w:after="0" w:afterLines="0" w:line="240" w:lineRule="auto"/>
              <w:ind w:firstLine="0" w:firstLineChars="0"/>
              <w:rPr>
                <w:del w:id="164" w:author="卡噗胖胖" w:date="2019-01-08T11:35:00Z"/>
                <w:rFonts w:cs="Arial" w:asciiTheme="minorEastAsia" w:hAnsiTheme="minorEastAsia" w:eastAsiaTheme="minorEastAsia"/>
                <w:color w:val="000000" w:themeColor="text1"/>
                <w:sz w:val="18"/>
                <w:szCs w:val="18"/>
                <w14:textFill>
                  <w14:solidFill>
                    <w14:schemeClr w14:val="tx1"/>
                  </w14:solidFill>
                </w14:textFill>
              </w:rPr>
            </w:pPr>
            <w:del w:id="165" w:author="卡噗胖胖" w:date="2019-01-08T11:35:00Z">
              <w:r>
                <w:rPr>
                  <w:rFonts w:hint="eastAsia" w:cs="Arial" w:asciiTheme="minorEastAsia" w:hAnsiTheme="minorEastAsia" w:eastAsiaTheme="minorEastAsia"/>
                  <w:color w:val="000000" w:themeColor="text1"/>
                  <w:sz w:val="18"/>
                  <w:szCs w:val="18"/>
                  <w14:textFill>
                    <w14:solidFill>
                      <w14:schemeClr w14:val="tx1"/>
                    </w14:solidFill>
                  </w14:textFill>
                </w:rPr>
                <w:delText xml:space="preserve">            &lt;COUNTPERPAGE&gt;每页查询条数&lt;/COUNTPERPAGE&gt;</w:delText>
              </w:r>
            </w:del>
          </w:p>
          <w:p>
            <w:pPr>
              <w:spacing w:before="0" w:beforeLines="0" w:after="0" w:afterLines="0" w:line="240" w:lineRule="auto"/>
              <w:ind w:firstLine="0" w:firstLineChars="0"/>
              <w:rPr>
                <w:del w:id="166" w:author="卡噗胖胖" w:date="2019-01-08T11:35:00Z"/>
                <w:rFonts w:cs="Arial" w:asciiTheme="minorEastAsia" w:hAnsiTheme="minorEastAsia" w:eastAsiaTheme="minorEastAsia"/>
                <w:color w:val="000000" w:themeColor="text1"/>
                <w:sz w:val="18"/>
                <w:szCs w:val="18"/>
                <w14:textFill>
                  <w14:solidFill>
                    <w14:schemeClr w14:val="tx1"/>
                  </w14:solidFill>
                </w14:textFill>
              </w:rPr>
            </w:pPr>
            <w:del w:id="167" w:author="卡噗胖胖" w:date="2019-01-08T11:35:00Z">
              <w:r>
                <w:rPr>
                  <w:rFonts w:hint="eastAsia" w:cs="Arial" w:asciiTheme="minorEastAsia" w:hAnsiTheme="minorEastAsia" w:eastAsiaTheme="minorEastAsia"/>
                  <w:color w:val="000000" w:themeColor="text1"/>
                  <w:sz w:val="18"/>
                  <w:szCs w:val="18"/>
                  <w14:textFill>
                    <w14:solidFill>
                      <w14:schemeClr w14:val="tx1"/>
                    </w14:solidFill>
                  </w14:textFill>
                </w:rPr>
                <w:delText xml:space="preserve">            &lt;CURRENTPAGE&gt;当前页码&lt;/CURRENTPAGE&gt;</w:delText>
              </w:r>
            </w:del>
          </w:p>
          <w:p>
            <w:pPr>
              <w:spacing w:before="0" w:beforeLines="0" w:after="0" w:afterLines="0" w:line="240" w:lineRule="auto"/>
              <w:ind w:firstLine="0" w:firstLineChars="0"/>
              <w:rPr>
                <w:del w:id="168" w:author="卡噗胖胖" w:date="2019-01-08T11:35:00Z"/>
                <w:rFonts w:cs="Arial" w:asciiTheme="minorEastAsia" w:hAnsiTheme="minorEastAsia" w:eastAsiaTheme="minorEastAsia"/>
                <w:color w:val="000000" w:themeColor="text1"/>
                <w:sz w:val="18"/>
                <w:szCs w:val="18"/>
                <w14:textFill>
                  <w14:solidFill>
                    <w14:schemeClr w14:val="tx1"/>
                  </w14:solidFill>
                </w14:textFill>
              </w:rPr>
            </w:pPr>
            <w:del w:id="169" w:author="卡噗胖胖" w:date="2019-01-08T11:35:00Z">
              <w:r>
                <w:rPr>
                  <w:rFonts w:hint="eastAsia" w:cs="Arial" w:asciiTheme="minorEastAsia" w:hAnsiTheme="minorEastAsia" w:eastAsiaTheme="minorEastAsia"/>
                  <w:color w:val="000000" w:themeColor="text1"/>
                  <w:sz w:val="18"/>
                  <w:szCs w:val="18"/>
                  <w14:textFill>
                    <w14:solidFill>
                      <w14:schemeClr w14:val="tx1"/>
                    </w14:solidFill>
                  </w14:textFill>
                </w:rPr>
                <w:delText xml:space="preserve">        &lt;/SPLITPAGE&gt;</w:delText>
              </w:r>
            </w:del>
          </w:p>
          <w:p>
            <w:pPr>
              <w:spacing w:before="0" w:beforeLines="0" w:after="0" w:afterLines="0" w:line="240" w:lineRule="auto"/>
              <w:ind w:firstLine="0" w:firstLineChars="0"/>
              <w:rPr>
                <w:del w:id="170" w:author="卡噗胖胖" w:date="2019-01-08T11:35:00Z"/>
                <w:rFonts w:cs="Arial" w:asciiTheme="minorEastAsia" w:hAnsiTheme="minorEastAsia" w:eastAsiaTheme="minorEastAsia"/>
                <w:color w:val="000000" w:themeColor="text1"/>
                <w:sz w:val="18"/>
                <w:szCs w:val="18"/>
                <w14:textFill>
                  <w14:solidFill>
                    <w14:schemeClr w14:val="tx1"/>
                  </w14:solidFill>
                </w14:textFill>
              </w:rPr>
            </w:pPr>
            <w:del w:id="171" w:author="卡噗胖胖" w:date="2019-01-08T11:35:00Z">
              <w:r>
                <w:rPr>
                  <w:rFonts w:hint="eastAsia" w:cs="Arial" w:asciiTheme="minorEastAsia" w:hAnsiTheme="minorEastAsia" w:eastAsiaTheme="minorEastAsia"/>
                  <w:color w:val="000000" w:themeColor="text1"/>
                  <w:sz w:val="18"/>
                  <w:szCs w:val="18"/>
                  <w14:textFill>
                    <w14:solidFill>
                      <w14:schemeClr w14:val="tx1"/>
                    </w14:solidFill>
                  </w14:textFill>
                </w:rPr>
                <w:delText xml:space="preserve">    &lt;/DATA&gt;</w:delText>
              </w:r>
            </w:del>
          </w:p>
          <w:p>
            <w:pPr>
              <w:spacing w:before="0" w:beforeLines="0" w:after="0" w:afterLines="0" w:line="240" w:lineRule="auto"/>
              <w:ind w:firstLine="0" w:firstLineChars="0"/>
              <w:rPr>
                <w:ins w:id="173" w:author="卡噗胖胖" w:date="2019-01-08T11:35:00Z"/>
                <w:rFonts w:cs="Arial" w:asciiTheme="minorEastAsia" w:hAnsiTheme="minorEastAsia" w:eastAsiaTheme="minorEastAsia"/>
                <w:color w:val="000000" w:themeColor="text1"/>
                <w:sz w:val="18"/>
                <w:szCs w:val="18"/>
                <w:rPrChange w:id="174" w:author="卡噗胖胖" w:date="2019-01-08T11:35:00Z">
                  <w:rPr>
                    <w:ins w:id="175" w:author="卡噗胖胖" w:date="2019-01-08T11:35:00Z"/>
                    <w:szCs w:val="21"/>
                  </w:rPr>
                </w:rPrChange>
                <w14:textFill>
                  <w14:solidFill>
                    <w14:schemeClr w14:val="tx1"/>
                  </w14:solidFill>
                </w14:textFill>
              </w:rPr>
              <w:pPrChange w:id="172" w:author="卡噗胖胖" w:date="2019-01-08T11:35:00Z">
                <w:pPr>
                  <w:spacing w:before="120" w:after="120"/>
                  <w:ind w:firstLine="360"/>
                </w:pPr>
              </w:pPrChange>
            </w:pPr>
            <w:del w:id="176" w:author="卡噗胖胖" w:date="2019-01-08T11:35:00Z">
              <w:r>
                <w:rPr>
                  <w:rFonts w:hint="eastAsia" w:cs="Arial" w:asciiTheme="minorEastAsia" w:hAnsiTheme="minorEastAsia" w:eastAsiaTheme="minorEastAsia"/>
                  <w:color w:val="000000" w:themeColor="text1"/>
                  <w:sz w:val="18"/>
                  <w:szCs w:val="18"/>
                  <w14:textFill>
                    <w14:solidFill>
                      <w14:schemeClr w14:val="tx1"/>
                    </w14:solidFill>
                  </w14:textFill>
                </w:rPr>
                <w:delText>&lt;/ESB&gt;</w:delText>
              </w:r>
            </w:del>
            <w:ins w:id="177" w:author="卡噗胖胖" w:date="2019-01-08T11:35:00Z">
              <w:r>
                <w:rPr>
                  <w:rFonts w:cs="Arial" w:asciiTheme="minorEastAsia" w:hAnsiTheme="minorEastAsia" w:eastAsiaTheme="minorEastAsia"/>
                  <w:color w:val="000000" w:themeColor="text1"/>
                  <w:sz w:val="18"/>
                  <w:szCs w:val="18"/>
                  <w:rPrChange w:id="178" w:author="卡噗胖胖" w:date="2019-01-08T11:35:00Z">
                    <w:rPr>
                      <w:szCs w:val="21"/>
                    </w:rPr>
                  </w:rPrChange>
                  <w14:textFill>
                    <w14:solidFill>
                      <w14:schemeClr w14:val="tx1"/>
                    </w14:solidFill>
                  </w14:textFill>
                </w:rPr>
                <w:t>&lt;?xml version="1.0" encoding="UTF-8</w:t>
              </w:r>
            </w:ins>
            <w:ins w:id="179" w:author="卡噗胖胖" w:date="2019-01-08T11:35:00Z">
              <w:r>
                <w:rPr>
                  <w:rFonts w:cs="Arial" w:asciiTheme="minorEastAsia" w:hAnsiTheme="minorEastAsia" w:eastAsiaTheme="minorEastAsia"/>
                  <w:color w:val="000000" w:themeColor="text1"/>
                  <w:sz w:val="18"/>
                  <w:szCs w:val="18"/>
                  <w:rPrChange w:id="180" w:author="卡噗胖胖" w:date="2019-01-08T11:35:00Z">
                    <w:rPr>
                      <w:szCs w:val="21"/>
                    </w:rPr>
                  </w:rPrChange>
                  <w14:textFill>
                    <w14:solidFill>
                      <w14:schemeClr w14:val="tx1"/>
                    </w14:solidFill>
                  </w14:textFill>
                </w:rPr>
                <w:t>" ?</w:t>
              </w:r>
            </w:ins>
            <w:ins w:id="181" w:author="卡噗胖胖" w:date="2019-01-08T11:35:00Z">
              <w:r>
                <w:rPr>
                  <w:rFonts w:cs="Arial" w:asciiTheme="minorEastAsia" w:hAnsiTheme="minorEastAsia" w:eastAsiaTheme="minorEastAsia"/>
                  <w:color w:val="000000" w:themeColor="text1"/>
                  <w:sz w:val="18"/>
                  <w:szCs w:val="18"/>
                  <w:rPrChange w:id="182" w:author="卡噗胖胖" w:date="2019-01-08T11:35:00Z">
                    <w:rPr>
                      <w:szCs w:val="21"/>
                    </w:rPr>
                  </w:rPrChange>
                  <w14:textFill>
                    <w14:solidFill>
                      <w14:schemeClr w14:val="tx1"/>
                    </w14:solidFill>
                  </w14:textFill>
                </w:rPr>
                <w:t>&gt;</w:t>
              </w:r>
            </w:ins>
          </w:p>
          <w:p>
            <w:pPr>
              <w:spacing w:before="0" w:beforeLines="0" w:after="0" w:afterLines="0" w:line="240" w:lineRule="auto"/>
              <w:ind w:firstLine="0" w:firstLineChars="0"/>
              <w:rPr>
                <w:ins w:id="184" w:author="卡噗胖胖" w:date="2019-01-08T11:35:00Z"/>
                <w:rFonts w:cs="Arial" w:asciiTheme="minorEastAsia" w:hAnsiTheme="minorEastAsia" w:eastAsiaTheme="minorEastAsia"/>
                <w:color w:val="000000" w:themeColor="text1"/>
                <w:sz w:val="18"/>
                <w:szCs w:val="18"/>
                <w:rPrChange w:id="185" w:author="卡噗胖胖" w:date="2019-01-08T11:35:00Z">
                  <w:rPr>
                    <w:ins w:id="186" w:author="卡噗胖胖" w:date="2019-01-08T11:35:00Z"/>
                    <w:szCs w:val="21"/>
                  </w:rPr>
                </w:rPrChange>
                <w14:textFill>
                  <w14:solidFill>
                    <w14:schemeClr w14:val="tx1"/>
                  </w14:solidFill>
                </w14:textFill>
              </w:rPr>
              <w:pPrChange w:id="183" w:author="卡噗胖胖" w:date="2019-01-08T11:35:00Z">
                <w:pPr>
                  <w:spacing w:before="120" w:after="120"/>
                  <w:ind w:firstLine="480"/>
                </w:pPr>
              </w:pPrChange>
            </w:pPr>
            <w:ins w:id="187" w:author="卡噗胖胖" w:date="2019-01-08T11:35:00Z">
              <w:r>
                <w:rPr>
                  <w:rFonts w:cs="Arial" w:asciiTheme="minorEastAsia" w:hAnsiTheme="minorEastAsia" w:eastAsiaTheme="minorEastAsia"/>
                  <w:color w:val="000000" w:themeColor="text1"/>
                  <w:sz w:val="18"/>
                  <w:szCs w:val="18"/>
                  <w:rPrChange w:id="188" w:author="卡噗胖胖" w:date="2019-01-08T11:35:00Z">
                    <w:rPr>
                      <w:szCs w:val="21"/>
                    </w:rPr>
                  </w:rPrChange>
                  <w14:textFill>
                    <w14:solidFill>
                      <w14:schemeClr w14:val="tx1"/>
                    </w14:solidFill>
                  </w14:textFill>
                </w:rPr>
                <w:t>&lt;ESB&gt;</w:t>
              </w:r>
            </w:ins>
          </w:p>
          <w:p>
            <w:pPr>
              <w:spacing w:before="0" w:beforeLines="0" w:after="0" w:afterLines="0" w:line="240" w:lineRule="auto"/>
              <w:ind w:firstLine="0" w:firstLineChars="0"/>
              <w:rPr>
                <w:ins w:id="190" w:author="卡噗胖胖" w:date="2019-01-08T11:35:00Z"/>
                <w:rFonts w:cs="Arial" w:asciiTheme="minorEastAsia" w:hAnsiTheme="minorEastAsia" w:eastAsiaTheme="minorEastAsia"/>
                <w:color w:val="000000" w:themeColor="text1"/>
                <w:sz w:val="18"/>
                <w:szCs w:val="18"/>
                <w:rPrChange w:id="191" w:author="卡噗胖胖" w:date="2019-01-08T11:35:00Z">
                  <w:rPr>
                    <w:ins w:id="192" w:author="卡噗胖胖" w:date="2019-01-08T11:35:00Z"/>
                    <w:szCs w:val="21"/>
                  </w:rPr>
                </w:rPrChange>
                <w14:textFill>
                  <w14:solidFill>
                    <w14:schemeClr w14:val="tx1"/>
                  </w14:solidFill>
                </w14:textFill>
              </w:rPr>
              <w:pPrChange w:id="189" w:author="卡噗胖胖" w:date="2019-01-08T11:35:00Z">
                <w:pPr>
                  <w:spacing w:before="120" w:after="120"/>
                  <w:ind w:firstLine="480"/>
                </w:pPr>
              </w:pPrChange>
            </w:pPr>
            <w:ins w:id="193" w:author="卡噗胖胖" w:date="2019-01-08T11:35:00Z">
              <w:r>
                <w:rPr>
                  <w:rFonts w:cs="Arial" w:asciiTheme="minorEastAsia" w:hAnsiTheme="minorEastAsia" w:eastAsiaTheme="minorEastAsia"/>
                  <w:color w:val="000000" w:themeColor="text1"/>
                  <w:sz w:val="18"/>
                  <w:szCs w:val="18"/>
                  <w:rPrChange w:id="194" w:author="卡噗胖胖" w:date="2019-01-08T11:35:00Z">
                    <w:rPr>
                      <w:szCs w:val="21"/>
                    </w:rPr>
                  </w:rPrChange>
                  <w14:textFill>
                    <w14:solidFill>
                      <w14:schemeClr w14:val="tx1"/>
                    </w14:solidFill>
                  </w14:textFill>
                </w:rPr>
                <w:t xml:space="preserve">    &lt;DATA&gt;</w:t>
              </w:r>
            </w:ins>
          </w:p>
          <w:p>
            <w:pPr>
              <w:spacing w:before="0" w:beforeLines="0" w:after="0" w:afterLines="0" w:line="240" w:lineRule="auto"/>
              <w:ind w:firstLine="0" w:firstLineChars="0"/>
              <w:rPr>
                <w:ins w:id="196" w:author="卡噗胖胖" w:date="2019-01-08T11:35:00Z"/>
                <w:rFonts w:cs="Arial" w:asciiTheme="minorEastAsia" w:hAnsiTheme="minorEastAsia" w:eastAsiaTheme="minorEastAsia"/>
                <w:color w:val="000000" w:themeColor="text1"/>
                <w:sz w:val="18"/>
                <w:szCs w:val="18"/>
                <w:rPrChange w:id="197" w:author="卡噗胖胖" w:date="2019-01-08T11:35:00Z">
                  <w:rPr>
                    <w:ins w:id="198" w:author="卡噗胖胖" w:date="2019-01-08T11:35:00Z"/>
                    <w:szCs w:val="21"/>
                  </w:rPr>
                </w:rPrChange>
                <w14:textFill>
                  <w14:solidFill>
                    <w14:schemeClr w14:val="tx1"/>
                  </w14:solidFill>
                </w14:textFill>
              </w:rPr>
              <w:pPrChange w:id="195" w:author="卡噗胖胖" w:date="2019-01-08T11:35:00Z">
                <w:pPr>
                  <w:spacing w:before="120" w:after="120"/>
                  <w:ind w:firstLine="480"/>
                </w:pPr>
              </w:pPrChange>
            </w:pPr>
            <w:ins w:id="199" w:author="卡噗胖胖" w:date="2019-01-08T11:35:00Z">
              <w:r>
                <w:rPr>
                  <w:rFonts w:cs="Arial" w:asciiTheme="minorEastAsia" w:hAnsiTheme="minorEastAsia" w:eastAsiaTheme="minorEastAsia"/>
                  <w:color w:val="000000" w:themeColor="text1"/>
                  <w:sz w:val="18"/>
                  <w:szCs w:val="18"/>
                  <w:rPrChange w:id="200" w:author="卡噗胖胖" w:date="2019-01-08T11:35:00Z">
                    <w:rPr>
                      <w:szCs w:val="21"/>
                    </w:rPr>
                  </w:rPrChange>
                  <w14:textFill>
                    <w14:solidFill>
                      <w14:schemeClr w14:val="tx1"/>
                    </w14:solidFill>
                  </w14:textFill>
                </w:rPr>
                <w:t xml:space="preserve">        &lt;DATAINFOS&gt;</w:t>
              </w:r>
            </w:ins>
          </w:p>
          <w:p>
            <w:pPr>
              <w:spacing w:before="0" w:beforeLines="0" w:after="0" w:afterLines="0" w:line="240" w:lineRule="auto"/>
              <w:ind w:firstLine="0" w:firstLineChars="0"/>
              <w:rPr>
                <w:ins w:id="202" w:author="卡噗胖胖" w:date="2019-01-08T11:35:00Z"/>
                <w:rFonts w:cs="Arial" w:asciiTheme="minorEastAsia" w:hAnsiTheme="minorEastAsia" w:eastAsiaTheme="minorEastAsia"/>
                <w:color w:val="000000" w:themeColor="text1"/>
                <w:sz w:val="18"/>
                <w:szCs w:val="18"/>
                <w:rPrChange w:id="203" w:author="卡噗胖胖" w:date="2019-01-08T11:35:00Z">
                  <w:rPr>
                    <w:ins w:id="204" w:author="卡噗胖胖" w:date="2019-01-08T11:35:00Z"/>
                    <w:szCs w:val="21"/>
                  </w:rPr>
                </w:rPrChange>
                <w14:textFill>
                  <w14:solidFill>
                    <w14:schemeClr w14:val="tx1"/>
                  </w14:solidFill>
                </w14:textFill>
              </w:rPr>
              <w:pPrChange w:id="201" w:author="卡噗胖胖" w:date="2019-01-08T11:35:00Z">
                <w:pPr>
                  <w:spacing w:before="120" w:after="120"/>
                  <w:ind w:firstLine="480"/>
                </w:pPr>
              </w:pPrChange>
            </w:pPr>
            <w:ins w:id="205" w:author="卡噗胖胖" w:date="2019-01-08T11:35:00Z">
              <w:r>
                <w:rPr>
                  <w:rFonts w:hint="eastAsia" w:cs="Arial" w:asciiTheme="minorEastAsia" w:hAnsiTheme="minorEastAsia" w:eastAsiaTheme="minorEastAsia"/>
                  <w:color w:val="000000" w:themeColor="text1"/>
                  <w:sz w:val="18"/>
                  <w:szCs w:val="18"/>
                  <w:rPrChange w:id="206" w:author="卡噗胖胖" w:date="2019-01-08T11:35:00Z">
                    <w:rPr>
                      <w:rFonts w:hint="eastAsia"/>
                      <w:szCs w:val="21"/>
                    </w:rPr>
                  </w:rPrChange>
                  <w14:textFill>
                    <w14:solidFill>
                      <w14:schemeClr w14:val="tx1"/>
                    </w14:solidFill>
                  </w14:textFill>
                </w:rPr>
                <w:t xml:space="preserve">            &lt;PUUID&gt;</w:t>
              </w:r>
            </w:ins>
            <w:ins w:id="207" w:author="卡噗胖胖" w:date="2019-01-08T11:35:00Z">
              <w:r>
                <w:rPr>
                  <w:rFonts w:hint="eastAsia" w:cs="Arial" w:asciiTheme="minorEastAsia" w:hAnsiTheme="minorEastAsia" w:eastAsiaTheme="minorEastAsia"/>
                  <w:color w:val="000000" w:themeColor="text1"/>
                  <w:sz w:val="18"/>
                  <w:szCs w:val="18"/>
                  <w:rPrChange w:id="208" w:author="卡噗胖胖" w:date="2019-01-08T11:35:00Z">
                    <w:rPr>
                      <w:rFonts w:hint="eastAsia"/>
                      <w:szCs w:val="21"/>
                    </w:rPr>
                  </w:rPrChange>
                  <w14:textFill>
                    <w14:solidFill>
                      <w14:schemeClr w14:val="tx1"/>
                    </w14:solidFill>
                  </w14:textFill>
                </w:rPr>
                <w:t>批数据</w:t>
              </w:r>
            </w:ins>
            <w:ins w:id="209" w:author="卡噗胖胖" w:date="2019-01-08T11:35:00Z">
              <w:r>
                <w:rPr>
                  <w:rFonts w:hint="eastAsia" w:cs="Arial" w:asciiTheme="minorEastAsia" w:hAnsiTheme="minorEastAsia" w:eastAsiaTheme="minorEastAsia"/>
                  <w:color w:val="000000" w:themeColor="text1"/>
                  <w:sz w:val="18"/>
                  <w:szCs w:val="18"/>
                  <w:rPrChange w:id="210" w:author="卡噗胖胖" w:date="2019-01-08T11:35:00Z">
                    <w:rPr>
                      <w:rFonts w:hint="eastAsia"/>
                      <w:szCs w:val="21"/>
                    </w:rPr>
                  </w:rPrChange>
                  <w14:textFill>
                    <w14:solidFill>
                      <w14:schemeClr w14:val="tx1"/>
                    </w14:solidFill>
                  </w14:textFill>
                </w:rPr>
                <w:t>的</w:t>
              </w:r>
            </w:ins>
            <w:ins w:id="211" w:author="卡噗胖胖" w:date="2019-01-08T11:35:00Z">
              <w:r>
                <w:rPr>
                  <w:rFonts w:hint="eastAsia" w:cs="Arial" w:asciiTheme="minorEastAsia" w:hAnsiTheme="minorEastAsia" w:eastAsiaTheme="minorEastAsia"/>
                  <w:color w:val="000000" w:themeColor="text1"/>
                  <w:sz w:val="18"/>
                  <w:szCs w:val="18"/>
                  <w:rPrChange w:id="212" w:author="卡噗胖胖" w:date="2019-01-08T11:35:00Z">
                    <w:rPr>
                      <w:rFonts w:hint="eastAsia"/>
                      <w:szCs w:val="21"/>
                    </w:rPr>
                  </w:rPrChange>
                  <w14:textFill>
                    <w14:solidFill>
                      <w14:schemeClr w14:val="tx1"/>
                    </w14:solidFill>
                  </w14:textFill>
                </w:rPr>
                <w:t>UUID&lt;/PUUID&gt;</w:t>
              </w:r>
            </w:ins>
          </w:p>
          <w:p>
            <w:pPr>
              <w:spacing w:before="0" w:beforeLines="0" w:after="0" w:afterLines="0" w:line="240" w:lineRule="auto"/>
              <w:ind w:firstLine="0" w:firstLineChars="0"/>
              <w:rPr>
                <w:ins w:id="214" w:author="卡噗胖胖" w:date="2019-01-08T11:35:00Z"/>
                <w:rFonts w:cs="Arial" w:asciiTheme="minorEastAsia" w:hAnsiTheme="minorEastAsia" w:eastAsiaTheme="minorEastAsia"/>
                <w:color w:val="000000" w:themeColor="text1"/>
                <w:sz w:val="18"/>
                <w:szCs w:val="18"/>
                <w:rPrChange w:id="215" w:author="卡噗胖胖" w:date="2019-01-08T11:35:00Z">
                  <w:rPr>
                    <w:ins w:id="216" w:author="卡噗胖胖" w:date="2019-01-08T11:35:00Z"/>
                    <w:szCs w:val="21"/>
                  </w:rPr>
                </w:rPrChange>
                <w14:textFill>
                  <w14:solidFill>
                    <w14:schemeClr w14:val="tx1"/>
                  </w14:solidFill>
                </w14:textFill>
              </w:rPr>
              <w:pPrChange w:id="213" w:author="卡噗胖胖" w:date="2019-01-08T11:35:00Z">
                <w:pPr>
                  <w:spacing w:before="120" w:after="120"/>
                  <w:ind w:firstLine="480"/>
                </w:pPr>
              </w:pPrChange>
            </w:pPr>
            <w:ins w:id="217" w:author="卡噗胖胖" w:date="2019-01-08T11:35:00Z">
              <w:r>
                <w:rPr>
                  <w:rFonts w:cs="Arial" w:asciiTheme="minorEastAsia" w:hAnsiTheme="minorEastAsia" w:eastAsiaTheme="minorEastAsia"/>
                  <w:color w:val="000000" w:themeColor="text1"/>
                  <w:sz w:val="18"/>
                  <w:szCs w:val="18"/>
                  <w:rPrChange w:id="218" w:author="卡噗胖胖" w:date="2019-01-08T11:35:00Z">
                    <w:rPr>
                      <w:szCs w:val="21"/>
                    </w:rPr>
                  </w:rPrChange>
                  <w14:textFill>
                    <w14:solidFill>
                      <w14:schemeClr w14:val="tx1"/>
                    </w14:solidFill>
                  </w14:textFill>
                </w:rPr>
                <w:t xml:space="preserve">            &lt;DATAINFO&gt;</w:t>
              </w:r>
            </w:ins>
          </w:p>
          <w:p>
            <w:pPr>
              <w:spacing w:before="0" w:beforeLines="0" w:after="0" w:afterLines="0" w:line="240" w:lineRule="auto"/>
              <w:ind w:firstLine="0" w:firstLineChars="0"/>
              <w:rPr>
                <w:ins w:id="220" w:author="卡噗胖胖" w:date="2019-01-08T11:35:00Z"/>
                <w:rFonts w:cs="Arial" w:asciiTheme="minorEastAsia" w:hAnsiTheme="minorEastAsia" w:eastAsiaTheme="minorEastAsia"/>
                <w:color w:val="000000" w:themeColor="text1"/>
                <w:sz w:val="18"/>
                <w:szCs w:val="18"/>
                <w:rPrChange w:id="221" w:author="卡噗胖胖" w:date="2019-01-08T11:35:00Z">
                  <w:rPr>
                    <w:ins w:id="222" w:author="卡噗胖胖" w:date="2019-01-08T11:35:00Z"/>
                    <w:szCs w:val="21"/>
                  </w:rPr>
                </w:rPrChange>
                <w14:textFill>
                  <w14:solidFill>
                    <w14:schemeClr w14:val="tx1"/>
                  </w14:solidFill>
                </w14:textFill>
              </w:rPr>
              <w:pPrChange w:id="219" w:author="卡噗胖胖" w:date="2019-01-08T11:35:00Z">
                <w:pPr>
                  <w:spacing w:before="120" w:after="120"/>
                  <w:ind w:firstLine="480"/>
                </w:pPr>
              </w:pPrChange>
            </w:pPr>
            <w:ins w:id="223" w:author="卡噗胖胖" w:date="2019-01-08T11:35:00Z">
              <w:r>
                <w:rPr>
                  <w:rFonts w:hint="eastAsia" w:cs="Arial" w:asciiTheme="minorEastAsia" w:hAnsiTheme="minorEastAsia" w:eastAsiaTheme="minorEastAsia"/>
                  <w:color w:val="000000" w:themeColor="text1"/>
                  <w:sz w:val="18"/>
                  <w:szCs w:val="18"/>
                  <w:rPrChange w:id="224" w:author="卡噗胖胖" w:date="2019-01-08T11:35:00Z">
                    <w:rPr>
                      <w:rFonts w:hint="eastAsia"/>
                      <w:szCs w:val="21"/>
                    </w:rPr>
                  </w:rPrChange>
                  <w14:textFill>
                    <w14:solidFill>
                      <w14:schemeClr w14:val="tx1"/>
                    </w14:solidFill>
                  </w14:textFill>
                </w:rPr>
                <w:t xml:space="preserve">                &lt;CODE&gt;</w:t>
              </w:r>
            </w:ins>
            <w:ins w:id="225" w:author="卡噗胖胖" w:date="2019-01-08T11:35:00Z">
              <w:r>
                <w:rPr>
                  <w:rFonts w:hint="eastAsia" w:cs="Arial" w:asciiTheme="minorEastAsia" w:hAnsiTheme="minorEastAsia" w:eastAsiaTheme="minorEastAsia"/>
                  <w:color w:val="000000" w:themeColor="text1"/>
                  <w:sz w:val="18"/>
                  <w:szCs w:val="18"/>
                  <w:rPrChange w:id="226" w:author="卡噗胖胖" w:date="2019-01-08T11:35:00Z">
                    <w:rPr>
                      <w:rFonts w:hint="eastAsia"/>
                      <w:szCs w:val="21"/>
                    </w:rPr>
                  </w:rPrChange>
                  <w14:textFill>
                    <w14:solidFill>
                      <w14:schemeClr w14:val="tx1"/>
                    </w14:solidFill>
                  </w14:textFill>
                </w:rPr>
                <w:t>主编码的值</w:t>
              </w:r>
            </w:ins>
            <w:ins w:id="227" w:author="卡噗胖胖" w:date="2019-01-08T11:35:00Z">
              <w:r>
                <w:rPr>
                  <w:rFonts w:hint="eastAsia" w:cs="Arial" w:asciiTheme="minorEastAsia" w:hAnsiTheme="minorEastAsia" w:eastAsiaTheme="minorEastAsia"/>
                  <w:color w:val="000000" w:themeColor="text1"/>
                  <w:sz w:val="18"/>
                  <w:szCs w:val="18"/>
                  <w:rPrChange w:id="228" w:author="卡噗胖胖" w:date="2019-01-08T11:35:00Z">
                    <w:rPr>
                      <w:rFonts w:hint="eastAsia"/>
                      <w:szCs w:val="21"/>
                    </w:rPr>
                  </w:rPrChange>
                  <w14:textFill>
                    <w14:solidFill>
                      <w14:schemeClr w14:val="tx1"/>
                    </w14:solidFill>
                  </w14:textFill>
                </w:rPr>
                <w:t>&lt;/CODE&gt;</w:t>
              </w:r>
            </w:ins>
          </w:p>
          <w:p>
            <w:pPr>
              <w:spacing w:before="0" w:beforeLines="0" w:after="0" w:afterLines="0" w:line="240" w:lineRule="auto"/>
              <w:ind w:firstLine="0" w:firstLineChars="0"/>
              <w:rPr>
                <w:ins w:id="230" w:author="卡噗胖胖" w:date="2019-01-08T11:35:00Z"/>
                <w:rFonts w:cs="Arial" w:asciiTheme="minorEastAsia" w:hAnsiTheme="minorEastAsia" w:eastAsiaTheme="minorEastAsia"/>
                <w:color w:val="000000" w:themeColor="text1"/>
                <w:sz w:val="18"/>
                <w:szCs w:val="18"/>
                <w:rPrChange w:id="231" w:author="卡噗胖胖" w:date="2019-01-08T11:35:00Z">
                  <w:rPr>
                    <w:ins w:id="232" w:author="卡噗胖胖" w:date="2019-01-08T11:35:00Z"/>
                    <w:szCs w:val="21"/>
                  </w:rPr>
                </w:rPrChange>
                <w14:textFill>
                  <w14:solidFill>
                    <w14:schemeClr w14:val="tx1"/>
                  </w14:solidFill>
                </w14:textFill>
              </w:rPr>
              <w:pPrChange w:id="229" w:author="卡噗胖胖" w:date="2019-01-08T11:35:00Z">
                <w:pPr>
                  <w:spacing w:before="120" w:after="120"/>
                  <w:ind w:firstLine="480"/>
                </w:pPr>
              </w:pPrChange>
            </w:pPr>
            <w:ins w:id="233" w:author="卡噗胖胖" w:date="2019-01-08T11:35:00Z">
              <w:r>
                <w:rPr>
                  <w:rFonts w:hint="eastAsia" w:cs="Arial" w:asciiTheme="minorEastAsia" w:hAnsiTheme="minorEastAsia" w:eastAsiaTheme="minorEastAsia"/>
                  <w:color w:val="000000" w:themeColor="text1"/>
                  <w:sz w:val="18"/>
                  <w:szCs w:val="18"/>
                  <w:rPrChange w:id="234" w:author="卡噗胖胖" w:date="2019-01-08T11:35:00Z">
                    <w:rPr>
                      <w:rFonts w:hint="eastAsia"/>
                      <w:szCs w:val="21"/>
                    </w:rPr>
                  </w:rPrChange>
                  <w14:textFill>
                    <w14:solidFill>
                      <w14:schemeClr w14:val="tx1"/>
                    </w14:solidFill>
                  </w14:textFill>
                </w:rPr>
                <w:t xml:space="preserve">                &lt;LASTMODIFYRECORDTIME&gt;</w:t>
              </w:r>
            </w:ins>
            <w:ins w:id="235" w:author="卡噗胖胖" w:date="2019-01-08T11:35:00Z">
              <w:r>
                <w:rPr>
                  <w:rFonts w:hint="eastAsia" w:cs="Arial" w:asciiTheme="minorEastAsia" w:hAnsiTheme="minorEastAsia" w:eastAsiaTheme="minorEastAsia"/>
                  <w:color w:val="000000" w:themeColor="text1"/>
                  <w:sz w:val="18"/>
                  <w:szCs w:val="18"/>
                  <w:rPrChange w:id="236" w:author="卡噗胖胖" w:date="2019-01-08T11:35:00Z">
                    <w:rPr>
                      <w:rFonts w:hint="eastAsia"/>
                      <w:szCs w:val="21"/>
                    </w:rPr>
                  </w:rPrChange>
                  <w14:textFill>
                    <w14:solidFill>
                      <w14:schemeClr w14:val="tx1"/>
                    </w14:solidFill>
                  </w14:textFill>
                </w:rPr>
                <w:t>上一次变更时间的值</w:t>
              </w:r>
            </w:ins>
            <w:ins w:id="237" w:author="卡噗胖胖" w:date="2019-01-08T11:35:00Z">
              <w:r>
                <w:rPr>
                  <w:rFonts w:hint="eastAsia" w:cs="Arial" w:asciiTheme="minorEastAsia" w:hAnsiTheme="minorEastAsia" w:eastAsiaTheme="minorEastAsia"/>
                  <w:color w:val="000000" w:themeColor="text1"/>
                  <w:sz w:val="18"/>
                  <w:szCs w:val="18"/>
                  <w:rPrChange w:id="238" w:author="卡噗胖胖" w:date="2019-01-08T11:35:00Z">
                    <w:rPr>
                      <w:rFonts w:hint="eastAsia"/>
                      <w:szCs w:val="21"/>
                    </w:rPr>
                  </w:rPrChange>
                  <w14:textFill>
                    <w14:solidFill>
                      <w14:schemeClr w14:val="tx1"/>
                    </w14:solidFill>
                  </w14:textFill>
                </w:rPr>
                <w:t>&lt;/LASTMODIFYRECORDTIME&gt;</w:t>
              </w:r>
            </w:ins>
          </w:p>
          <w:p>
            <w:pPr>
              <w:spacing w:before="0" w:beforeLines="0" w:after="0" w:afterLines="0" w:line="240" w:lineRule="auto"/>
              <w:ind w:firstLine="0" w:firstLineChars="0"/>
              <w:rPr>
                <w:ins w:id="240" w:author="卡噗胖胖" w:date="2019-01-08T11:35:00Z"/>
                <w:rFonts w:cs="Arial" w:asciiTheme="minorEastAsia" w:hAnsiTheme="minorEastAsia" w:eastAsiaTheme="minorEastAsia"/>
                <w:color w:val="000000" w:themeColor="text1"/>
                <w:sz w:val="18"/>
                <w:szCs w:val="18"/>
                <w:rPrChange w:id="241" w:author="卡噗胖胖" w:date="2019-01-08T11:35:00Z">
                  <w:rPr>
                    <w:ins w:id="242" w:author="卡噗胖胖" w:date="2019-01-08T11:35:00Z"/>
                    <w:szCs w:val="21"/>
                  </w:rPr>
                </w:rPrChange>
                <w14:textFill>
                  <w14:solidFill>
                    <w14:schemeClr w14:val="tx1"/>
                  </w14:solidFill>
                </w14:textFill>
              </w:rPr>
              <w:pPrChange w:id="239" w:author="卡噗胖胖" w:date="2019-01-08T11:35:00Z">
                <w:pPr>
                  <w:spacing w:before="120" w:after="120"/>
                  <w:ind w:firstLine="480"/>
                </w:pPr>
              </w:pPrChange>
            </w:pPr>
            <w:ins w:id="243" w:author="卡噗胖胖" w:date="2019-01-08T11:35:00Z">
              <w:r>
                <w:rPr>
                  <w:rFonts w:cs="Arial" w:asciiTheme="minorEastAsia" w:hAnsiTheme="minorEastAsia" w:eastAsiaTheme="minorEastAsia"/>
                  <w:color w:val="000000" w:themeColor="text1"/>
                  <w:sz w:val="18"/>
                  <w:szCs w:val="18"/>
                  <w:rPrChange w:id="244" w:author="卡噗胖胖" w:date="2019-01-08T11:35:00Z">
                    <w:rPr>
                      <w:szCs w:val="21"/>
                    </w:rPr>
                  </w:rPrChange>
                  <w14:textFill>
                    <w14:solidFill>
                      <w14:schemeClr w14:val="tx1"/>
                    </w14:solidFill>
                  </w14:textFill>
                </w:rPr>
                <w:t xml:space="preserve">            &lt;/DATAINFO&gt;</w:t>
              </w:r>
            </w:ins>
          </w:p>
          <w:p>
            <w:pPr>
              <w:spacing w:before="0" w:beforeLines="0" w:after="0" w:afterLines="0" w:line="240" w:lineRule="auto"/>
              <w:ind w:firstLine="0" w:firstLineChars="0"/>
              <w:rPr>
                <w:ins w:id="246" w:author="卡噗胖胖" w:date="2019-01-08T11:35:00Z"/>
                <w:rFonts w:cs="Arial" w:asciiTheme="minorEastAsia" w:hAnsiTheme="minorEastAsia" w:eastAsiaTheme="minorEastAsia"/>
                <w:color w:val="000000" w:themeColor="text1"/>
                <w:sz w:val="18"/>
                <w:szCs w:val="18"/>
                <w:rPrChange w:id="247" w:author="卡噗胖胖" w:date="2019-01-08T11:35:00Z">
                  <w:rPr>
                    <w:ins w:id="248" w:author="卡噗胖胖" w:date="2019-01-08T11:35:00Z"/>
                    <w:szCs w:val="21"/>
                  </w:rPr>
                </w:rPrChange>
                <w14:textFill>
                  <w14:solidFill>
                    <w14:schemeClr w14:val="tx1"/>
                  </w14:solidFill>
                </w14:textFill>
              </w:rPr>
              <w:pPrChange w:id="245" w:author="卡噗胖胖" w:date="2019-01-08T11:35:00Z">
                <w:pPr>
                  <w:spacing w:before="120" w:after="120"/>
                  <w:ind w:firstLine="480"/>
                </w:pPr>
              </w:pPrChange>
            </w:pPr>
            <w:ins w:id="249" w:author="卡噗胖胖" w:date="2019-01-08T11:35:00Z">
              <w:r>
                <w:rPr>
                  <w:rFonts w:cs="Arial" w:asciiTheme="minorEastAsia" w:hAnsiTheme="minorEastAsia" w:eastAsiaTheme="minorEastAsia"/>
                  <w:color w:val="000000" w:themeColor="text1"/>
                  <w:sz w:val="18"/>
                  <w:szCs w:val="18"/>
                  <w:rPrChange w:id="250" w:author="卡噗胖胖" w:date="2019-01-08T11:35:00Z">
                    <w:rPr>
                      <w:szCs w:val="21"/>
                    </w:rPr>
                  </w:rPrChange>
                  <w14:textFill>
                    <w14:solidFill>
                      <w14:schemeClr w14:val="tx1"/>
                    </w14:solidFill>
                  </w14:textFill>
                </w:rPr>
                <w:t xml:space="preserve">        &lt;/DATAINFOS&gt;</w:t>
              </w:r>
            </w:ins>
          </w:p>
          <w:p>
            <w:pPr>
              <w:spacing w:before="0" w:beforeLines="0" w:after="0" w:afterLines="0" w:line="240" w:lineRule="auto"/>
              <w:ind w:firstLine="0" w:firstLineChars="0"/>
              <w:rPr>
                <w:ins w:id="252" w:author="卡噗胖胖" w:date="2019-01-08T11:35:00Z"/>
                <w:rFonts w:cs="Arial" w:asciiTheme="minorEastAsia" w:hAnsiTheme="minorEastAsia" w:eastAsiaTheme="minorEastAsia"/>
                <w:color w:val="000000" w:themeColor="text1"/>
                <w:sz w:val="18"/>
                <w:szCs w:val="18"/>
                <w:rPrChange w:id="253" w:author="卡噗胖胖" w:date="2019-01-08T11:35:00Z">
                  <w:rPr>
                    <w:ins w:id="254" w:author="卡噗胖胖" w:date="2019-01-08T11:35:00Z"/>
                    <w:szCs w:val="21"/>
                  </w:rPr>
                </w:rPrChange>
                <w14:textFill>
                  <w14:solidFill>
                    <w14:schemeClr w14:val="tx1"/>
                  </w14:solidFill>
                </w14:textFill>
              </w:rPr>
              <w:pPrChange w:id="251" w:author="卡噗胖胖" w:date="2019-01-08T11:35:00Z">
                <w:pPr>
                  <w:spacing w:before="120" w:after="120"/>
                  <w:ind w:firstLine="480"/>
                </w:pPr>
              </w:pPrChange>
            </w:pPr>
            <w:ins w:id="255" w:author="卡噗胖胖" w:date="2019-01-08T11:35:00Z">
              <w:r>
                <w:rPr>
                  <w:rFonts w:cs="Arial" w:asciiTheme="minorEastAsia" w:hAnsiTheme="minorEastAsia" w:eastAsiaTheme="minorEastAsia"/>
                  <w:color w:val="000000" w:themeColor="text1"/>
                  <w:sz w:val="18"/>
                  <w:szCs w:val="18"/>
                  <w:rPrChange w:id="256" w:author="卡噗胖胖" w:date="2019-01-08T11:35:00Z">
                    <w:rPr>
                      <w:szCs w:val="21"/>
                    </w:rPr>
                  </w:rPrChange>
                  <w14:textFill>
                    <w14:solidFill>
                      <w14:schemeClr w14:val="tx1"/>
                    </w14:solidFill>
                  </w14:textFill>
                </w:rPr>
                <w:t xml:space="preserve">        &lt;SPLITPAGE&gt;</w:t>
              </w:r>
            </w:ins>
          </w:p>
          <w:p>
            <w:pPr>
              <w:spacing w:before="0" w:beforeLines="0" w:after="0" w:afterLines="0" w:line="240" w:lineRule="auto"/>
              <w:ind w:firstLine="0" w:firstLineChars="0"/>
              <w:rPr>
                <w:ins w:id="258" w:author="卡噗胖胖" w:date="2019-01-08T11:35:00Z"/>
                <w:rFonts w:cs="Arial" w:asciiTheme="minorEastAsia" w:hAnsiTheme="minorEastAsia" w:eastAsiaTheme="minorEastAsia"/>
                <w:color w:val="000000" w:themeColor="text1"/>
                <w:sz w:val="18"/>
                <w:szCs w:val="18"/>
                <w:rPrChange w:id="259" w:author="卡噗胖胖" w:date="2019-01-08T11:35:00Z">
                  <w:rPr>
                    <w:ins w:id="260" w:author="卡噗胖胖" w:date="2019-01-08T11:35:00Z"/>
                    <w:szCs w:val="21"/>
                  </w:rPr>
                </w:rPrChange>
                <w14:textFill>
                  <w14:solidFill>
                    <w14:schemeClr w14:val="tx1"/>
                  </w14:solidFill>
                </w14:textFill>
              </w:rPr>
              <w:pPrChange w:id="257" w:author="卡噗胖胖" w:date="2019-01-08T11:35:00Z">
                <w:pPr>
                  <w:spacing w:before="120" w:after="120"/>
                  <w:ind w:firstLine="480"/>
                </w:pPr>
              </w:pPrChange>
            </w:pPr>
            <w:ins w:id="261" w:author="卡噗胖胖" w:date="2019-01-08T11:35:00Z">
              <w:r>
                <w:rPr>
                  <w:rFonts w:hint="eastAsia" w:cs="Arial" w:asciiTheme="minorEastAsia" w:hAnsiTheme="minorEastAsia" w:eastAsiaTheme="minorEastAsia"/>
                  <w:color w:val="000000" w:themeColor="text1"/>
                  <w:sz w:val="18"/>
                  <w:szCs w:val="18"/>
                  <w:rPrChange w:id="262" w:author="卡噗胖胖" w:date="2019-01-08T11:35:00Z">
                    <w:rPr>
                      <w:rFonts w:hint="eastAsia"/>
                      <w:szCs w:val="21"/>
                    </w:rPr>
                  </w:rPrChange>
                  <w14:textFill>
                    <w14:solidFill>
                      <w14:schemeClr w14:val="tx1"/>
                    </w14:solidFill>
                  </w14:textFill>
                </w:rPr>
                <w:t xml:space="preserve">            &lt;COUNTPERPAGE&gt;</w:t>
              </w:r>
            </w:ins>
            <w:ins w:id="263" w:author="卡噗胖胖" w:date="2019-01-08T11:35:00Z">
              <w:r>
                <w:rPr>
                  <w:rFonts w:hint="eastAsia" w:cs="Arial" w:asciiTheme="minorEastAsia" w:hAnsiTheme="minorEastAsia" w:eastAsiaTheme="minorEastAsia"/>
                  <w:color w:val="000000" w:themeColor="text1"/>
                  <w:sz w:val="18"/>
                  <w:szCs w:val="18"/>
                  <w:rPrChange w:id="264" w:author="卡噗胖胖" w:date="2019-01-08T11:35:00Z">
                    <w:rPr>
                      <w:rFonts w:hint="eastAsia"/>
                      <w:szCs w:val="21"/>
                    </w:rPr>
                  </w:rPrChange>
                  <w14:textFill>
                    <w14:solidFill>
                      <w14:schemeClr w14:val="tx1"/>
                    </w14:solidFill>
                  </w14:textFill>
                </w:rPr>
                <w:t>每页查询条数</w:t>
              </w:r>
            </w:ins>
            <w:ins w:id="265" w:author="卡噗胖胖" w:date="2019-01-08T11:35:00Z">
              <w:r>
                <w:rPr>
                  <w:rFonts w:hint="eastAsia" w:cs="Arial" w:asciiTheme="minorEastAsia" w:hAnsiTheme="minorEastAsia" w:eastAsiaTheme="minorEastAsia"/>
                  <w:color w:val="000000" w:themeColor="text1"/>
                  <w:sz w:val="18"/>
                  <w:szCs w:val="18"/>
                  <w:rPrChange w:id="266" w:author="卡噗胖胖" w:date="2019-01-08T11:35:00Z">
                    <w:rPr>
                      <w:rFonts w:hint="eastAsia"/>
                      <w:szCs w:val="21"/>
                    </w:rPr>
                  </w:rPrChange>
                  <w14:textFill>
                    <w14:solidFill>
                      <w14:schemeClr w14:val="tx1"/>
                    </w14:solidFill>
                  </w14:textFill>
                </w:rPr>
                <w:t>&lt;/COUNTPERPAGE&gt;</w:t>
              </w:r>
            </w:ins>
          </w:p>
          <w:p>
            <w:pPr>
              <w:spacing w:before="0" w:beforeLines="0" w:after="0" w:afterLines="0" w:line="240" w:lineRule="auto"/>
              <w:ind w:firstLine="0" w:firstLineChars="0"/>
              <w:rPr>
                <w:ins w:id="268" w:author="卡噗胖胖" w:date="2019-01-08T11:35:00Z"/>
                <w:rFonts w:cs="Arial" w:asciiTheme="minorEastAsia" w:hAnsiTheme="minorEastAsia" w:eastAsiaTheme="minorEastAsia"/>
                <w:color w:val="000000" w:themeColor="text1"/>
                <w:sz w:val="18"/>
                <w:szCs w:val="18"/>
                <w:rPrChange w:id="269" w:author="卡噗胖胖" w:date="2019-01-08T11:35:00Z">
                  <w:rPr>
                    <w:ins w:id="270" w:author="卡噗胖胖" w:date="2019-01-08T11:35:00Z"/>
                    <w:szCs w:val="21"/>
                  </w:rPr>
                </w:rPrChange>
                <w14:textFill>
                  <w14:solidFill>
                    <w14:schemeClr w14:val="tx1"/>
                  </w14:solidFill>
                </w14:textFill>
              </w:rPr>
              <w:pPrChange w:id="267" w:author="卡噗胖胖" w:date="2019-01-08T11:35:00Z">
                <w:pPr>
                  <w:spacing w:before="120" w:after="120"/>
                  <w:ind w:firstLine="480"/>
                </w:pPr>
              </w:pPrChange>
            </w:pPr>
            <w:ins w:id="271" w:author="卡噗胖胖" w:date="2019-01-08T11:35:00Z">
              <w:r>
                <w:rPr>
                  <w:rFonts w:hint="eastAsia" w:cs="Arial" w:asciiTheme="minorEastAsia" w:hAnsiTheme="minorEastAsia" w:eastAsiaTheme="minorEastAsia"/>
                  <w:color w:val="000000" w:themeColor="text1"/>
                  <w:sz w:val="18"/>
                  <w:szCs w:val="18"/>
                  <w:rPrChange w:id="272" w:author="卡噗胖胖" w:date="2019-01-08T11:35:00Z">
                    <w:rPr>
                      <w:rFonts w:hint="eastAsia"/>
                      <w:szCs w:val="21"/>
                    </w:rPr>
                  </w:rPrChange>
                  <w14:textFill>
                    <w14:solidFill>
                      <w14:schemeClr w14:val="tx1"/>
                    </w14:solidFill>
                  </w14:textFill>
                </w:rPr>
                <w:t xml:space="preserve">            &lt;CURRENTPAGE&gt;</w:t>
              </w:r>
            </w:ins>
            <w:ins w:id="273" w:author="卡噗胖胖" w:date="2019-01-08T11:35:00Z">
              <w:r>
                <w:rPr>
                  <w:rFonts w:hint="eastAsia" w:cs="Arial" w:asciiTheme="minorEastAsia" w:hAnsiTheme="minorEastAsia" w:eastAsiaTheme="minorEastAsia"/>
                  <w:color w:val="000000" w:themeColor="text1"/>
                  <w:sz w:val="18"/>
                  <w:szCs w:val="18"/>
                  <w:rPrChange w:id="274" w:author="卡噗胖胖" w:date="2019-01-08T11:35:00Z">
                    <w:rPr>
                      <w:rFonts w:hint="eastAsia"/>
                      <w:szCs w:val="21"/>
                    </w:rPr>
                  </w:rPrChange>
                  <w14:textFill>
                    <w14:solidFill>
                      <w14:schemeClr w14:val="tx1"/>
                    </w14:solidFill>
                  </w14:textFill>
                </w:rPr>
                <w:t>当前页码</w:t>
              </w:r>
            </w:ins>
            <w:ins w:id="275" w:author="卡噗胖胖" w:date="2019-01-08T11:35:00Z">
              <w:r>
                <w:rPr>
                  <w:rFonts w:hint="eastAsia" w:cs="Arial" w:asciiTheme="minorEastAsia" w:hAnsiTheme="minorEastAsia" w:eastAsiaTheme="minorEastAsia"/>
                  <w:color w:val="000000" w:themeColor="text1"/>
                  <w:sz w:val="18"/>
                  <w:szCs w:val="18"/>
                  <w:rPrChange w:id="276" w:author="卡噗胖胖" w:date="2019-01-08T11:35:00Z">
                    <w:rPr>
                      <w:rFonts w:hint="eastAsia"/>
                      <w:szCs w:val="21"/>
                    </w:rPr>
                  </w:rPrChange>
                  <w14:textFill>
                    <w14:solidFill>
                      <w14:schemeClr w14:val="tx1"/>
                    </w14:solidFill>
                  </w14:textFill>
                </w:rPr>
                <w:t>&lt;/CURRENTPAGE&gt;</w:t>
              </w:r>
            </w:ins>
          </w:p>
          <w:p>
            <w:pPr>
              <w:spacing w:before="0" w:beforeLines="0" w:after="0" w:afterLines="0" w:line="240" w:lineRule="auto"/>
              <w:ind w:firstLine="0" w:firstLineChars="0"/>
              <w:rPr>
                <w:ins w:id="278" w:author="卡噗胖胖" w:date="2019-01-08T11:35:00Z"/>
                <w:rFonts w:cs="Arial" w:asciiTheme="minorEastAsia" w:hAnsiTheme="minorEastAsia" w:eastAsiaTheme="minorEastAsia"/>
                <w:color w:val="000000" w:themeColor="text1"/>
                <w:sz w:val="18"/>
                <w:szCs w:val="18"/>
                <w:rPrChange w:id="279" w:author="卡噗胖胖" w:date="2019-01-08T11:35:00Z">
                  <w:rPr>
                    <w:ins w:id="280" w:author="卡噗胖胖" w:date="2019-01-08T11:35:00Z"/>
                    <w:szCs w:val="21"/>
                  </w:rPr>
                </w:rPrChange>
                <w14:textFill>
                  <w14:solidFill>
                    <w14:schemeClr w14:val="tx1"/>
                  </w14:solidFill>
                </w14:textFill>
              </w:rPr>
              <w:pPrChange w:id="277" w:author="卡噗胖胖" w:date="2019-01-08T11:35:00Z">
                <w:pPr>
                  <w:spacing w:before="120" w:after="120"/>
                  <w:ind w:firstLine="480"/>
                </w:pPr>
              </w:pPrChange>
            </w:pPr>
            <w:ins w:id="281" w:author="卡噗胖胖" w:date="2019-01-08T11:35:00Z">
              <w:r>
                <w:rPr>
                  <w:rFonts w:cs="Arial" w:asciiTheme="minorEastAsia" w:hAnsiTheme="minorEastAsia" w:eastAsiaTheme="minorEastAsia"/>
                  <w:color w:val="000000" w:themeColor="text1"/>
                  <w:sz w:val="18"/>
                  <w:szCs w:val="18"/>
                  <w:rPrChange w:id="282" w:author="卡噗胖胖" w:date="2019-01-08T11:35:00Z">
                    <w:rPr>
                      <w:szCs w:val="21"/>
                    </w:rPr>
                  </w:rPrChange>
                  <w14:textFill>
                    <w14:solidFill>
                      <w14:schemeClr w14:val="tx1"/>
                    </w14:solidFill>
                  </w14:textFill>
                </w:rPr>
                <w:t xml:space="preserve">        &lt;/SPLITPAGE&gt;</w:t>
              </w:r>
            </w:ins>
          </w:p>
          <w:p>
            <w:pPr>
              <w:spacing w:before="0" w:beforeLines="0" w:after="0" w:afterLines="0" w:line="240" w:lineRule="auto"/>
              <w:ind w:firstLine="0" w:firstLineChars="0"/>
              <w:rPr>
                <w:ins w:id="284" w:author="卡噗胖胖" w:date="2019-01-08T11:35:00Z"/>
                <w:rFonts w:cs="Arial" w:asciiTheme="minorEastAsia" w:hAnsiTheme="minorEastAsia" w:eastAsiaTheme="minorEastAsia"/>
                <w:color w:val="000000" w:themeColor="text1"/>
                <w:sz w:val="18"/>
                <w:szCs w:val="18"/>
                <w:rPrChange w:id="285" w:author="卡噗胖胖" w:date="2019-01-08T11:35:00Z">
                  <w:rPr>
                    <w:ins w:id="286" w:author="卡噗胖胖" w:date="2019-01-08T11:35:00Z"/>
                    <w:szCs w:val="21"/>
                  </w:rPr>
                </w:rPrChange>
                <w14:textFill>
                  <w14:solidFill>
                    <w14:schemeClr w14:val="tx1"/>
                  </w14:solidFill>
                </w14:textFill>
              </w:rPr>
              <w:pPrChange w:id="283" w:author="卡噗胖胖" w:date="2019-01-08T11:35:00Z">
                <w:pPr>
                  <w:spacing w:before="120" w:after="120"/>
                  <w:ind w:firstLine="480"/>
                </w:pPr>
              </w:pPrChange>
            </w:pPr>
            <w:ins w:id="287" w:author="卡噗胖胖" w:date="2019-01-08T11:35:00Z">
              <w:r>
                <w:rPr>
                  <w:rFonts w:cs="Arial" w:asciiTheme="minorEastAsia" w:hAnsiTheme="minorEastAsia" w:eastAsiaTheme="minorEastAsia"/>
                  <w:color w:val="000000" w:themeColor="text1"/>
                  <w:sz w:val="18"/>
                  <w:szCs w:val="18"/>
                  <w:rPrChange w:id="288" w:author="卡噗胖胖" w:date="2019-01-08T11:35:00Z">
                    <w:rPr>
                      <w:szCs w:val="21"/>
                    </w:rPr>
                  </w:rPrChange>
                  <w14:textFill>
                    <w14:solidFill>
                      <w14:schemeClr w14:val="tx1"/>
                    </w14:solidFill>
                  </w14:textFill>
                </w:rPr>
                <w:t xml:space="preserve">    &lt;/DATA&gt;</w:t>
              </w:r>
            </w:ins>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ins w:id="289" w:author="卡噗胖胖" w:date="2019-01-08T11:35:00Z">
              <w:r>
                <w:rPr>
                  <w:rFonts w:cs="Arial" w:asciiTheme="minorEastAsia" w:hAnsiTheme="minorEastAsia" w:eastAsiaTheme="minorEastAsia"/>
                  <w:color w:val="000000" w:themeColor="text1"/>
                  <w:sz w:val="18"/>
                  <w:szCs w:val="18"/>
                  <w:rPrChange w:id="290" w:author="卡噗胖胖" w:date="2019-01-08T11:35:00Z">
                    <w:rPr>
                      <w:szCs w:val="21"/>
                    </w:rPr>
                  </w:rPrChange>
                  <w14:textFill>
                    <w14:solidFill>
                      <w14:schemeClr w14:val="tx1"/>
                    </w14:solidFill>
                  </w14:textFill>
                </w:rPr>
                <w:t>&lt;/ESB&gt;</w:t>
              </w:r>
            </w:ins>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spacing w:before="0" w:beforeLines="0" w:after="0" w:afterLines="0" w:line="440" w:lineRule="exact"/>
        <w:ind w:firstLine="480"/>
        <w:rPr>
          <w:rFonts w:ascii="仿宋" w:hAnsi="仿宋" w:eastAsia="仿宋"/>
        </w:rPr>
      </w:pPr>
    </w:p>
    <w:p>
      <w:pPr>
        <w:pStyle w:val="4"/>
        <w:numPr>
          <w:ilvl w:val="1"/>
          <w:numId w:val="9"/>
        </w:numPr>
        <w:spacing w:before="0" w:beforeLines="0" w:after="120" w:line="415" w:lineRule="auto"/>
        <w:ind w:left="493" w:hanging="493" w:firstLineChars="0"/>
        <w:rPr>
          <w:b w:val="0"/>
        </w:rPr>
      </w:pPr>
      <w:bookmarkStart w:id="112" w:name="_Toc534730148"/>
      <w:r>
        <w:rPr>
          <w:rFonts w:hint="eastAsia"/>
          <w:b w:val="0"/>
        </w:rPr>
        <w:t>反馈报文格式</w:t>
      </w:r>
      <w:bookmarkEnd w:id="112"/>
    </w:p>
    <w:p>
      <w:pPr>
        <w:spacing w:before="120" w:after="120" w:line="440" w:lineRule="exact"/>
        <w:ind w:firstLine="480"/>
        <w:rPr>
          <w:rFonts w:ascii="仿宋" w:hAnsi="仿宋" w:eastAsia="仿宋"/>
        </w:rPr>
      </w:pPr>
      <w:r>
        <w:rPr>
          <w:rFonts w:hint="eastAsia" w:ascii="仿宋" w:hAnsi="仿宋" w:eastAsia="仿宋"/>
        </w:rPr>
        <w:t>反馈报文如下</w:t>
      </w:r>
    </w:p>
    <w:tbl>
      <w:tblPr>
        <w:tblStyle w:val="34"/>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654" w:type="dxa"/>
            <w:shd w:val="clear" w:color="auto" w:fill="F1F1F1" w:themeFill="background1" w:themeFillShade="F2"/>
          </w:tcPr>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&lt;?xml version="1.0" encoding="UTF-8" ?&gt;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&lt;ESB&gt;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&lt;RESULT&gt;S成功/E失败&lt;/RESULT&gt;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&lt;DATA&gt;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&lt;DATAINFOS&gt;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&lt;PUUID&gt;批数据的UUID&lt;/PUUID&gt;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&lt;DATAINFO&gt;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&lt;AUDITTIME&gt;审核时间的值&lt;/AUDITTIME&gt;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&lt;CODE&gt;主编码的值&lt;/CODE&gt;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&lt;DESC1&gt;名称的值&lt;/DESC1&gt;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&lt;DESC2&gt;部门编码的值&lt;/DESC2&gt;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&lt;DESC3&gt;所属组织的值&lt;/DESC3&gt;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&lt;DESC4&gt;显示顺序的值&lt;/DESC4&gt;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&lt;DESC5&gt;启用状态的值&lt;/DESC5&gt;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&lt;DESC6&gt;部门负责人的值&lt;/DESC6&gt;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&lt;DESC7&gt;部门分管领导的值&lt;/DESC7&gt;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&lt;DESC9&gt;源系统部门主键的值&lt;/DESC9&gt;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&lt;DESC10&gt;源系统上级部门主键的值&lt;/DESC10&gt;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&lt;DESC11&gt;源系统所属组织主键的值&lt;/DESC11&gt;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&lt;DESC12&gt;来源系统的值&lt;/DESC12&gt;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&lt;DESC13&gt;部门层级的值&lt;/DESC13&gt;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&lt;DESC29&gt;是否上市的值&lt;/DESC29&gt;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&lt;DESC30&gt;是否兼职的值&lt;/DESC30&gt;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&lt;LASTMODIFYRECORDERDESC&gt;上一次变更人编码的值&lt;/LASTMODIFYRECORDERDESC&gt;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&lt;LASTMODIFYRECORDTIME&gt;上一次变更时间的值&lt;/LASTMODIFYRECORDTIME&gt;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&lt;PARENTCODE&gt;父节点编码的值&lt;/PARENTCODE&gt;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&lt;RECORDERDESC&gt;制单人名称的值&lt;/RECORDERDESC&gt;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&lt;RECORDTIME&gt;制单时间的值&lt;/RECORDTIME&gt;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&lt;UUID&gt;UUID的值&lt;/UUID&gt;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&lt;VERSION&gt;主数据版本的值&lt;/VERSION&gt;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&lt;/DATAINFO&gt;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&lt;/DATAINFOS&gt;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&lt;SPLITPAGE&gt;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&lt;COUNTPERPAGE&gt;每页查询条数&lt;/COUNTPERPAGE&gt;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&lt;CURRENTPAGE&gt;当前页码&lt;/CURRENTPAGE&gt;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&lt;TOTALPAGES&gt;总页数&lt;/TOTALPAGES&gt;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&lt;TOTALNUMBER&gt;总条数&lt;/TOTALNUMBER&gt;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&lt;/SPLITPAGE&gt;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&lt;/DATA&gt;</w:t>
            </w:r>
          </w:p>
          <w:p>
            <w:pPr>
              <w:spacing w:before="0" w:beforeLines="0" w:after="0" w:afterLines="0" w:line="240" w:lineRule="auto"/>
              <w:ind w:firstLine="0" w:firstLineChars="0"/>
              <w:rPr>
                <w:rFonts w:hint="eastAsia"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 xml:space="preserve">    &lt;DESC&gt;数据处理情况的描述&lt;/DESC&gt;</w:t>
            </w:r>
          </w:p>
          <w:p>
            <w:pPr>
              <w:spacing w:before="0" w:beforeLines="0" w:after="0" w:afterLines="0" w:line="240" w:lineRule="auto"/>
              <w:ind w:firstLine="0" w:firstLineChars="0"/>
              <w:rPr>
                <w:rFonts w:ascii="Arial" w:hAnsi="Arial" w:cs="Arial"/>
                <w:color w:val="000000" w:themeColor="text1"/>
                <w:sz w:val="18"/>
                <w:szCs w:val="18"/>
                <w14:textFill>
                  <w14:solidFill>
                    <w14:schemeClr w14:val="tx1"/>
                  </w14:solidFill>
                </w14:textFill>
              </w:rPr>
            </w:pPr>
            <w:r>
              <w:rPr>
                <w:rFonts w:hint="eastAsia" w:ascii="Arial" w:hAnsi="Arial" w:cs="Arial"/>
                <w:color w:val="000000" w:themeColor="text1"/>
                <w:sz w:val="18"/>
                <w:szCs w:val="18"/>
                <w14:textFill>
                  <w14:solidFill>
                    <w14:schemeClr w14:val="tx1"/>
                  </w14:solidFill>
                </w14:textFill>
              </w:rPr>
              <w:t>&lt;/ESB&gt;</w:t>
            </w:r>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72"/>
        <w:numPr>
          <w:ilvl w:val="0"/>
          <w:numId w:val="9"/>
        </w:numPr>
        <w:rPr>
          <w:rFonts w:ascii="仿宋" w:hAnsi="仿宋"/>
          <w:b w:val="0"/>
        </w:rPr>
      </w:pPr>
      <w:bookmarkStart w:id="113" w:name="_Toc534730149"/>
      <w:r>
        <w:rPr>
          <w:rFonts w:hint="eastAsia" w:ascii="仿宋" w:hAnsi="仿宋"/>
          <w:b w:val="0"/>
        </w:rPr>
        <w:t>财务组织</w:t>
      </w:r>
      <w:bookmarkEnd w:id="113"/>
    </w:p>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14" w:name="_Toc534730150"/>
      <w:r>
        <w:rPr>
          <w:rFonts w:hint="eastAsia" w:ascii="仿宋" w:hAnsi="仿宋" w:eastAsia="仿宋"/>
          <w:b w:val="0"/>
          <w:sz w:val="24"/>
          <w:szCs w:val="24"/>
        </w:rPr>
        <w:t>请求报文格式</w:t>
      </w:r>
      <w:bookmarkEnd w:id="114"/>
    </w:p>
    <w:p>
      <w:pPr>
        <w:spacing w:before="120" w:after="120" w:line="440" w:lineRule="exact"/>
        <w:ind w:firstLine="480"/>
        <w:rPr>
          <w:rFonts w:ascii="仿宋" w:hAnsi="仿宋" w:eastAsia="仿宋"/>
        </w:rPr>
      </w:pPr>
      <w:r>
        <w:rPr>
          <w:rFonts w:hint="eastAsia" w:ascii="仿宋" w:hAnsi="仿宋" w:eastAsia="仿宋"/>
        </w:rPr>
        <w:t>r</w:t>
      </w:r>
      <w:r>
        <w:rPr>
          <w:rFonts w:ascii="仿宋" w:hAnsi="仿宋" w:eastAsia="仿宋"/>
        </w:rPr>
        <w:t>est</w:t>
      </w:r>
      <w:r>
        <w:rPr>
          <w:rFonts w:hint="eastAsia" w:ascii="仿宋" w:hAnsi="仿宋" w:eastAsia="仿宋"/>
        </w:rPr>
        <w:t>请求报文格式如下</w:t>
      </w:r>
    </w:p>
    <w:tbl>
      <w:tblPr>
        <w:tblStyle w:val="34"/>
        <w:tblW w:w="75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508" w:type="dxa"/>
            <w:shd w:val="clear" w:color="auto" w:fill="F1F1F1" w:themeFill="background1" w:themeFillShade="F2"/>
          </w:tcPr>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&lt;?xml version="1.0" encoding="UTF-8" ?&gt;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&lt;PUUID&gt;批数据的UUID&lt;/PUUID&gt;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&lt;LASTMODIFYRECORDTIME&gt;上一次变更时间的值&lt;/LASTMODIFYRECORDTIME&gt;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&lt;COUNTPERPAGE&gt;每页查询条数&lt;/COUNTPERPAGE&gt;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&lt;CURRENTPAGE&gt;当前页码&lt;/CURRENTPAGE&gt;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rPr>
                <w:del w:id="291" w:author="卡噗胖胖" w:date="2019-01-08T11:43:00Z"/>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del w:id="292" w:author="卡噗胖胖" w:date="2019-01-08T11:43: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293" w:author="卡噗胖胖" w:date="2019-01-08T11:43:00Z"/>
                <w:rFonts w:ascii="Arial" w:hAnsi="Arial" w:cs="Arial"/>
                <w:color w:val="000000" w:themeColor="text1"/>
                <w:kern w:val="2"/>
                <w:sz w:val="18"/>
                <w:szCs w:val="18"/>
                <w14:textFill>
                  <w14:solidFill>
                    <w14:schemeClr w14:val="tx1"/>
                  </w14:solidFill>
                </w14:textFill>
              </w:rPr>
            </w:pPr>
            <w:del w:id="294" w:author="卡噗胖胖" w:date="2019-01-08T11:43: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295" w:author="卡噗胖胖" w:date="2019-01-08T11:43:00Z"/>
                <w:rFonts w:ascii="Arial" w:hAnsi="Arial" w:cs="Arial"/>
                <w:color w:val="000000" w:themeColor="text1"/>
                <w:kern w:val="2"/>
                <w:sz w:val="18"/>
                <w:szCs w:val="18"/>
                <w14:textFill>
                  <w14:solidFill>
                    <w14:schemeClr w14:val="tx1"/>
                  </w14:solidFill>
                </w14:textFill>
              </w:rPr>
            </w:pPr>
            <w:del w:id="296" w:author="卡噗胖胖" w:date="2019-01-08T11:43: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297" w:author="卡噗胖胖" w:date="2019-01-08T11:43:00Z"/>
                <w:rFonts w:ascii="Arial" w:hAnsi="Arial" w:cs="Arial"/>
                <w:color w:val="000000" w:themeColor="text1"/>
                <w:kern w:val="2"/>
                <w:sz w:val="18"/>
                <w:szCs w:val="18"/>
                <w14:textFill>
                  <w14:solidFill>
                    <w14:schemeClr w14:val="tx1"/>
                  </w14:solidFill>
                </w14:textFill>
              </w:rPr>
            </w:pPr>
            <w:del w:id="298" w:author="卡噗胖胖" w:date="2019-01-08T11:43: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299" w:author="卡噗胖胖" w:date="2019-01-08T11:43:00Z"/>
                <w:rFonts w:ascii="Arial" w:hAnsi="Arial" w:cs="Arial"/>
                <w:color w:val="000000" w:themeColor="text1"/>
                <w:kern w:val="2"/>
                <w:sz w:val="18"/>
                <w:szCs w:val="18"/>
                <w14:textFill>
                  <w14:solidFill>
                    <w14:schemeClr w14:val="tx1"/>
                  </w14:solidFill>
                </w14:textFill>
              </w:rPr>
            </w:pPr>
            <w:del w:id="300" w:author="卡噗胖胖" w:date="2019-01-08T11:43: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301" w:author="卡噗胖胖" w:date="2019-01-08T11:43:00Z"/>
                <w:rFonts w:ascii="Arial" w:hAnsi="Arial" w:cs="Arial"/>
                <w:color w:val="000000" w:themeColor="text1"/>
                <w:kern w:val="2"/>
                <w:sz w:val="18"/>
                <w:szCs w:val="18"/>
                <w14:textFill>
                  <w14:solidFill>
                    <w14:schemeClr w14:val="tx1"/>
                  </w14:solidFill>
                </w14:textFill>
              </w:rPr>
            </w:pPr>
            <w:del w:id="302" w:author="卡噗胖胖" w:date="2019-01-08T11:43:00Z">
              <w:r>
                <w:rPr>
                  <w:rFonts w:ascii="Arial" w:hAnsi="Arial" w:cs="Arial"/>
                  <w:color w:val="000000" w:themeColor="text1"/>
                  <w:kern w:val="2"/>
                  <w:sz w:val="18"/>
                  <w:szCs w:val="18"/>
                  <w14:textFill>
                    <w14:solidFill>
                      <w14:schemeClr w14:val="tx1"/>
                    </w14:solidFill>
                  </w14:textFill>
                </w:rPr>
                <w:delText xml:space="preserve">            &lt;DATAINFO&gt;</w:delText>
              </w:r>
            </w:del>
          </w:p>
          <w:p>
            <w:pPr>
              <w:spacing w:before="0" w:beforeLines="0" w:after="0" w:afterLines="0" w:line="240" w:lineRule="auto"/>
              <w:ind w:left="240" w:leftChars="100" w:firstLine="270" w:firstLineChars="150"/>
              <w:rPr>
                <w:del w:id="303" w:author="卡噗胖胖" w:date="2019-01-08T11:43:00Z"/>
                <w:rFonts w:ascii="Arial" w:hAnsi="Arial" w:cs="Arial"/>
                <w:color w:val="000000" w:themeColor="text1"/>
                <w:kern w:val="2"/>
                <w:sz w:val="18"/>
                <w:szCs w:val="18"/>
                <w:rPrChange w:id="304" w:author="卡噗胖胖" w:date="2019-01-08T11:43:00Z">
                  <w:rPr>
                    <w:del w:id="305" w:author="卡噗胖胖" w:date="2019-01-08T11:43:00Z"/>
                    <w:rFonts w:ascii="宋体" w:hAnsi="宋体" w:cs="宋体"/>
                    <w:kern w:val="0"/>
                    <w:szCs w:val="24"/>
                  </w:rPr>
                </w:rPrChange>
                <w14:textFill>
                  <w14:solidFill>
                    <w14:schemeClr w14:val="tx1"/>
                  </w14:solidFill>
                </w14:textFill>
              </w:rPr>
            </w:pPr>
            <w:del w:id="306" w:author="卡噗胖胖" w:date="2019-01-08T11:43:00Z">
              <w:r>
                <w:rPr>
                  <w:rFonts w:hint="eastAsia" w:ascii="Arial" w:hAnsi="Arial" w:cs="Arial"/>
                  <w:color w:val="000000" w:themeColor="text1"/>
                  <w:sz w:val="18"/>
                  <w:szCs w:val="18"/>
                  <w14:textFill>
                    <w14:solidFill>
                      <w14:schemeClr w14:val="tx1"/>
                    </w14:solidFill>
                  </w14:textFill>
                </w:rPr>
                <w:delText xml:space="preserve">               </w:delText>
              </w:r>
            </w:del>
            <w:del w:id="307" w:author="卡噗胖胖" w:date="2019-01-08T11:43:00Z">
              <w:r>
                <w:rPr>
                  <w:rFonts w:ascii="Arial" w:hAnsi="Arial" w:cs="Arial" w:eastAsiaTheme="minorEastAsia"/>
                  <w:color w:val="000000" w:themeColor="text1"/>
                  <w:sz w:val="18"/>
                  <w:szCs w:val="18"/>
                  <w:rPrChange w:id="308" w:author="卡噗胖胖" w:date="2019-01-08T11:43:00Z">
                    <w:rPr>
                      <w:rFonts w:cs="Arial" w:asciiTheme="minorEastAsia" w:hAnsiTheme="minorEastAsia" w:eastAsiaTheme="minorEastAsia"/>
                      <w:color w:val="000000" w:themeColor="text1"/>
                      <w:sz w:val="18"/>
                      <w:szCs w:val="18"/>
                      <w14:textFill>
                        <w14:solidFill>
                          <w14:schemeClr w14:val="tx1"/>
                        </w14:solidFill>
                      </w14:textFill>
                    </w:rPr>
                  </w:rPrChange>
                  <w14:textFill>
                    <w14:solidFill>
                      <w14:schemeClr w14:val="tx1"/>
                    </w14:solidFill>
                  </w14:textFill>
                </w:rPr>
                <w:delText xml:space="preserve"> </w:delText>
              </w:r>
            </w:del>
            <w:del w:id="309" w:author="卡噗胖胖" w:date="2019-01-08T11:43:00Z">
              <w:r>
                <w:rPr>
                  <w:rFonts w:ascii="Arial" w:hAnsi="Arial" w:cs="Arial"/>
                  <w:color w:val="000000" w:themeColor="text1"/>
                  <w:sz w:val="18"/>
                  <w:szCs w:val="18"/>
                  <w14:textFill>
                    <w14:solidFill>
                      <w14:schemeClr w14:val="tx1"/>
                    </w14:solidFill>
                  </w14:textFill>
                </w:rPr>
                <w:delText xml:space="preserve">&lt;LASTMODIFYRECORDTIME REMARK="上一次变更时间" STARTTIME="开始时间的值" ENDTIME="结束时间的值"&gt;&lt;/LASTMODIFYRECORDTIME&gt; </w:delText>
              </w:r>
            </w:del>
          </w:p>
          <w:p>
            <w:pPr>
              <w:pStyle w:val="100"/>
              <w:ind w:firstLine="360"/>
              <w:rPr>
                <w:del w:id="310" w:author="卡噗胖胖" w:date="2019-01-08T11:43:00Z"/>
                <w:rFonts w:ascii="Arial" w:hAnsi="Arial" w:cs="Arial"/>
                <w:color w:val="000000" w:themeColor="text1"/>
                <w:kern w:val="2"/>
                <w:sz w:val="18"/>
                <w:szCs w:val="18"/>
                <w14:textFill>
                  <w14:solidFill>
                    <w14:schemeClr w14:val="tx1"/>
                  </w14:solidFill>
                </w14:textFill>
              </w:rPr>
            </w:pPr>
            <w:del w:id="311" w:author="卡噗胖胖" w:date="2019-01-08T11:43:00Z">
              <w:r>
                <w:rPr>
                  <w:rFonts w:hint="eastAsia" w:ascii="Arial" w:hAnsi="Arial" w:cs="Arial"/>
                  <w:color w:val="000000" w:themeColor="text1"/>
                  <w:kern w:val="2"/>
                  <w:sz w:val="18"/>
                  <w:szCs w:val="18"/>
                  <w14:textFill>
                    <w14:solidFill>
                      <w14:schemeClr w14:val="tx1"/>
                    </w14:solidFill>
                  </w14:textFill>
                </w:rPr>
                <w:delText xml:space="preserve">                &lt;RECORDTIME&gt;制单时间的值&lt;/RECORDTIME&gt;</w:delText>
              </w:r>
            </w:del>
          </w:p>
          <w:p>
            <w:pPr>
              <w:pStyle w:val="100"/>
              <w:ind w:firstLine="360"/>
              <w:rPr>
                <w:del w:id="312" w:author="卡噗胖胖" w:date="2019-01-08T11:43:00Z"/>
                <w:rFonts w:ascii="Arial" w:hAnsi="Arial" w:cs="Arial"/>
                <w:color w:val="000000" w:themeColor="text1"/>
                <w:kern w:val="2"/>
                <w:sz w:val="18"/>
                <w:szCs w:val="18"/>
                <w14:textFill>
                  <w14:solidFill>
                    <w14:schemeClr w14:val="tx1"/>
                  </w14:solidFill>
                </w14:textFill>
              </w:rPr>
            </w:pPr>
            <w:del w:id="313" w:author="卡噗胖胖" w:date="2019-01-08T11:43: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314" w:author="卡噗胖胖" w:date="2019-01-08T11:43:00Z"/>
                <w:rFonts w:ascii="Arial" w:hAnsi="Arial" w:cs="Arial"/>
                <w:color w:val="000000" w:themeColor="text1"/>
                <w:kern w:val="2"/>
                <w:sz w:val="18"/>
                <w:szCs w:val="18"/>
                <w14:textFill>
                  <w14:solidFill>
                    <w14:schemeClr w14:val="tx1"/>
                  </w14:solidFill>
                </w14:textFill>
              </w:rPr>
            </w:pPr>
            <w:del w:id="315" w:author="卡噗胖胖" w:date="2019-01-08T11:43: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316" w:author="卡噗胖胖" w:date="2019-01-08T11:43:00Z"/>
                <w:rFonts w:ascii="Arial" w:hAnsi="Arial" w:cs="Arial"/>
                <w:color w:val="000000" w:themeColor="text1"/>
                <w:kern w:val="2"/>
                <w:sz w:val="18"/>
                <w:szCs w:val="18"/>
                <w14:textFill>
                  <w14:solidFill>
                    <w14:schemeClr w14:val="tx1"/>
                  </w14:solidFill>
                </w14:textFill>
              </w:rPr>
            </w:pPr>
            <w:del w:id="317" w:author="卡噗胖胖" w:date="2019-01-08T11:43: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318" w:author="卡噗胖胖" w:date="2019-01-08T11:43:00Z"/>
                <w:rFonts w:ascii="Arial" w:hAnsi="Arial" w:cs="Arial"/>
                <w:color w:val="000000" w:themeColor="text1"/>
                <w:kern w:val="2"/>
                <w:sz w:val="18"/>
                <w:szCs w:val="18"/>
                <w14:textFill>
                  <w14:solidFill>
                    <w14:schemeClr w14:val="tx1"/>
                  </w14:solidFill>
                </w14:textFill>
              </w:rPr>
            </w:pPr>
            <w:del w:id="319" w:author="卡噗胖胖" w:date="2019-01-08T11:43: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320" w:author="卡噗胖胖" w:date="2019-01-08T11:43:00Z"/>
                <w:rFonts w:ascii="Arial" w:hAnsi="Arial" w:cs="Arial"/>
                <w:color w:val="000000" w:themeColor="text1"/>
                <w:kern w:val="2"/>
                <w:sz w:val="18"/>
                <w:szCs w:val="18"/>
                <w14:textFill>
                  <w14:solidFill>
                    <w14:schemeClr w14:val="tx1"/>
                  </w14:solidFill>
                </w14:textFill>
              </w:rPr>
            </w:pPr>
            <w:del w:id="321" w:author="卡噗胖胖" w:date="2019-01-08T11:43: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322" w:author="卡噗胖胖" w:date="2019-01-08T11:43:00Z"/>
                <w:rFonts w:ascii="Arial" w:hAnsi="Arial" w:cs="Arial"/>
                <w:color w:val="000000" w:themeColor="text1"/>
                <w:kern w:val="2"/>
                <w:sz w:val="18"/>
                <w:szCs w:val="18"/>
                <w14:textFill>
                  <w14:solidFill>
                    <w14:schemeClr w14:val="tx1"/>
                  </w14:solidFill>
                </w14:textFill>
              </w:rPr>
            </w:pPr>
            <w:del w:id="323" w:author="卡噗胖胖" w:date="2019-01-08T11:43: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324" w:author="卡噗胖胖" w:date="2019-01-08T11:43:00Z"/>
                <w:rFonts w:ascii="Arial" w:hAnsi="Arial" w:cs="Arial"/>
                <w:color w:val="000000" w:themeColor="text1"/>
                <w:kern w:val="2"/>
                <w:sz w:val="18"/>
                <w:szCs w:val="18"/>
                <w14:textFill>
                  <w14:solidFill>
                    <w14:schemeClr w14:val="tx1"/>
                  </w14:solidFill>
                </w14:textFill>
              </w:rPr>
            </w:pPr>
            <w:del w:id="325" w:author="卡噗胖胖" w:date="2019-01-08T11:43:00Z">
              <w:r>
                <w:rPr>
                  <w:rFonts w:ascii="Arial" w:hAnsi="Arial" w:cs="Arial"/>
                  <w:color w:val="000000" w:themeColor="text1"/>
                  <w:kern w:val="2"/>
                  <w:sz w:val="18"/>
                  <w:szCs w:val="18"/>
                  <w14:textFill>
                    <w14:solidFill>
                      <w14:schemeClr w14:val="tx1"/>
                    </w14:solidFill>
                  </w14:textFill>
                </w:rPr>
                <w:delText xml:space="preserve">    &lt;/DATA&gt;</w:delText>
              </w:r>
            </w:del>
          </w:p>
          <w:p>
            <w:pPr>
              <w:spacing w:before="0" w:beforeLines="0" w:after="0" w:afterLines="0" w:line="240" w:lineRule="auto"/>
              <w:ind w:firstLine="0" w:firstLineChars="0"/>
              <w:rPr>
                <w:rFonts w:ascii="Arial" w:hAnsi="Arial" w:cs="Arial"/>
                <w:color w:val="000000" w:themeColor="text1"/>
                <w:sz w:val="18"/>
                <w:szCs w:val="18"/>
                <w14:textFill>
                  <w14:solidFill>
                    <w14:schemeClr w14:val="tx1"/>
                  </w14:solidFill>
                </w14:textFill>
              </w:rPr>
            </w:pPr>
            <w:del w:id="326" w:author="卡噗胖胖" w:date="2019-01-08T11:43: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bookmarkStart w:id="115" w:name="_Hlk521330316"/>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bookmarkEnd w:id="115"/>
    </w:tbl>
    <w:p>
      <w:pPr>
        <w:pStyle w:val="4"/>
        <w:numPr>
          <w:ilvl w:val="1"/>
          <w:numId w:val="9"/>
        </w:numPr>
        <w:spacing w:before="240" w:beforeLines="100" w:after="0" w:afterLines="0" w:line="415" w:lineRule="auto"/>
        <w:ind w:left="493" w:hanging="493" w:firstLineChars="0"/>
        <w:rPr>
          <w:b w:val="0"/>
        </w:rPr>
      </w:pPr>
      <w:bookmarkStart w:id="116" w:name="_Toc534730151"/>
      <w:r>
        <w:rPr>
          <w:rFonts w:hint="eastAsia"/>
          <w:b w:val="0"/>
        </w:rPr>
        <w:t>反馈报文格式</w:t>
      </w:r>
      <w:bookmarkEnd w:id="116"/>
    </w:p>
    <w:p>
      <w:pPr>
        <w:spacing w:before="120" w:after="120" w:line="440" w:lineRule="exact"/>
        <w:ind w:firstLine="240" w:firstLineChars="100"/>
        <w:rPr>
          <w:rFonts w:ascii="仿宋" w:hAnsi="仿宋" w:eastAsia="仿宋"/>
        </w:rPr>
      </w:pPr>
      <w:r>
        <w:rPr>
          <w:rFonts w:hint="eastAsia" w:ascii="仿宋" w:hAnsi="仿宋" w:eastAsia="仿宋"/>
        </w:rPr>
        <w:t>反馈报文格式如下</w:t>
      </w:r>
    </w:p>
    <w:tbl>
      <w:tblPr>
        <w:tblStyle w:val="34"/>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654" w:type="dxa"/>
            <w:shd w:val="clear" w:color="auto" w:fill="F1F1F1" w:themeFill="background1" w:themeFillShade="F2"/>
          </w:tcPr>
          <w:p>
            <w:pPr>
              <w:pStyle w:val="100"/>
              <w:rPr>
                <w:del w:id="327" w:author="卡噗胖胖" w:date="2019-01-08T11:37:00Z"/>
                <w:rFonts w:ascii="Arial" w:hAnsi="Arial" w:cs="Arial"/>
                <w:color w:val="000000" w:themeColor="text1"/>
                <w:kern w:val="2"/>
                <w:sz w:val="18"/>
                <w:szCs w:val="18"/>
                <w14:textFill>
                  <w14:solidFill>
                    <w14:schemeClr w14:val="tx1"/>
                  </w14:solidFill>
                </w14:textFill>
              </w:rPr>
            </w:pPr>
            <w:del w:id="328" w:author="卡噗胖胖" w:date="2019-01-08T11:37:00Z">
              <w:bookmarkStart w:id="117" w:name="_Hlk521330434"/>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rPr>
                <w:del w:id="329" w:author="卡噗胖胖" w:date="2019-01-08T11:37:00Z"/>
                <w:rFonts w:ascii="Arial" w:hAnsi="Arial" w:cs="Arial"/>
                <w:color w:val="000000" w:themeColor="text1"/>
                <w:kern w:val="2"/>
                <w:sz w:val="18"/>
                <w:szCs w:val="18"/>
                <w14:textFill>
                  <w14:solidFill>
                    <w14:schemeClr w14:val="tx1"/>
                  </w14:solidFill>
                </w14:textFill>
              </w:rPr>
            </w:pPr>
            <w:del w:id="330" w:author="卡噗胖胖" w:date="2019-01-08T11:37:00Z">
              <w:r>
                <w:rPr>
                  <w:rFonts w:ascii="Arial" w:hAnsi="Arial" w:cs="Arial"/>
                  <w:color w:val="000000" w:themeColor="text1"/>
                  <w:kern w:val="2"/>
                  <w:sz w:val="18"/>
                  <w:szCs w:val="18"/>
                  <w14:textFill>
                    <w14:solidFill>
                      <w14:schemeClr w14:val="tx1"/>
                    </w14:solidFill>
                  </w14:textFill>
                </w:rPr>
                <w:delText>&lt;ESB&gt;</w:delText>
              </w:r>
            </w:del>
          </w:p>
          <w:p>
            <w:pPr>
              <w:pStyle w:val="100"/>
              <w:rPr>
                <w:del w:id="331" w:author="卡噗胖胖" w:date="2019-01-08T11:37:00Z"/>
                <w:rFonts w:ascii="Arial" w:hAnsi="Arial" w:cs="Arial"/>
                <w:color w:val="000000" w:themeColor="text1"/>
                <w:kern w:val="2"/>
                <w:sz w:val="18"/>
                <w:szCs w:val="18"/>
                <w14:textFill>
                  <w14:solidFill>
                    <w14:schemeClr w14:val="tx1"/>
                  </w14:solidFill>
                </w14:textFill>
              </w:rPr>
            </w:pPr>
            <w:del w:id="332"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&lt;RESULT&gt;S成功/E失败&lt;/RESULT&gt;</w:delText>
              </w:r>
            </w:del>
          </w:p>
          <w:p>
            <w:pPr>
              <w:pStyle w:val="100"/>
              <w:rPr>
                <w:del w:id="333" w:author="卡噗胖胖" w:date="2019-01-08T11:37:00Z"/>
                <w:rFonts w:ascii="Arial" w:hAnsi="Arial" w:cs="Arial"/>
                <w:color w:val="000000" w:themeColor="text1"/>
                <w:kern w:val="2"/>
                <w:sz w:val="18"/>
                <w:szCs w:val="18"/>
                <w14:textFill>
                  <w14:solidFill>
                    <w14:schemeClr w14:val="tx1"/>
                  </w14:solidFill>
                </w14:textFill>
              </w:rPr>
            </w:pPr>
            <w:del w:id="334" w:author="卡噗胖胖" w:date="2019-01-08T11:37: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rPr>
                <w:del w:id="335" w:author="卡噗胖胖" w:date="2019-01-08T11:37:00Z"/>
                <w:rFonts w:ascii="Arial" w:hAnsi="Arial" w:cs="Arial"/>
                <w:color w:val="000000" w:themeColor="text1"/>
                <w:kern w:val="2"/>
                <w:sz w:val="18"/>
                <w:szCs w:val="18"/>
                <w14:textFill>
                  <w14:solidFill>
                    <w14:schemeClr w14:val="tx1"/>
                  </w14:solidFill>
                </w14:textFill>
              </w:rPr>
            </w:pPr>
            <w:del w:id="336" w:author="卡噗胖胖" w:date="2019-01-08T11:37: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rPr>
                <w:del w:id="337" w:author="卡噗胖胖" w:date="2019-01-08T11:37:00Z"/>
                <w:rFonts w:ascii="Arial" w:hAnsi="Arial" w:cs="Arial"/>
                <w:color w:val="000000" w:themeColor="text1"/>
                <w:kern w:val="2"/>
                <w:sz w:val="18"/>
                <w:szCs w:val="18"/>
                <w14:textFill>
                  <w14:solidFill>
                    <w14:schemeClr w14:val="tx1"/>
                  </w14:solidFill>
                </w14:textFill>
              </w:rPr>
            </w:pPr>
            <w:del w:id="338"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rPr>
                <w:del w:id="339" w:author="卡噗胖胖" w:date="2019-01-08T11:37:00Z"/>
                <w:rFonts w:ascii="Arial" w:hAnsi="Arial" w:cs="Arial"/>
                <w:color w:val="000000" w:themeColor="text1"/>
                <w:kern w:val="2"/>
                <w:sz w:val="18"/>
                <w:szCs w:val="18"/>
                <w14:textFill>
                  <w14:solidFill>
                    <w14:schemeClr w14:val="tx1"/>
                  </w14:solidFill>
                </w14:textFill>
              </w:rPr>
            </w:pPr>
            <w:del w:id="340" w:author="卡噗胖胖" w:date="2019-01-08T11:37: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rPr>
                <w:del w:id="341" w:author="卡噗胖胖" w:date="2019-01-08T11:37:00Z"/>
                <w:rFonts w:ascii="Arial" w:hAnsi="Arial" w:cs="Arial"/>
                <w:color w:val="000000" w:themeColor="text1"/>
                <w:kern w:val="2"/>
                <w:sz w:val="18"/>
                <w:szCs w:val="18"/>
                <w14:textFill>
                  <w14:solidFill>
                    <w14:schemeClr w14:val="tx1"/>
                  </w14:solidFill>
                </w14:textFill>
              </w:rPr>
            </w:pPr>
            <w:del w:id="342"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rPr>
                <w:del w:id="343" w:author="卡噗胖胖" w:date="2019-01-08T11:37:00Z"/>
                <w:rFonts w:ascii="Arial" w:hAnsi="Arial" w:cs="Arial"/>
                <w:color w:val="000000" w:themeColor="text1"/>
                <w:kern w:val="2"/>
                <w:sz w:val="18"/>
                <w:szCs w:val="18"/>
                <w14:textFill>
                  <w14:solidFill>
                    <w14:schemeClr w14:val="tx1"/>
                  </w14:solidFill>
                </w14:textFill>
              </w:rPr>
            </w:pPr>
            <w:del w:id="344"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rPr>
                <w:del w:id="345" w:author="卡噗胖胖" w:date="2019-01-08T11:37:00Z"/>
                <w:rFonts w:ascii="Arial" w:hAnsi="Arial" w:cs="Arial"/>
                <w:color w:val="000000" w:themeColor="text1"/>
                <w:kern w:val="2"/>
                <w:sz w:val="18"/>
                <w:szCs w:val="18"/>
                <w14:textFill>
                  <w14:solidFill>
                    <w14:schemeClr w14:val="tx1"/>
                  </w14:solidFill>
                </w14:textFill>
              </w:rPr>
            </w:pPr>
            <w:del w:id="346"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&lt;DESC2&gt;组织编码的值&lt;/DESC2&gt;</w:delText>
              </w:r>
            </w:del>
          </w:p>
          <w:p>
            <w:pPr>
              <w:pStyle w:val="100"/>
              <w:rPr>
                <w:del w:id="347" w:author="卡噗胖胖" w:date="2019-01-08T11:37:00Z"/>
                <w:rFonts w:ascii="Arial" w:hAnsi="Arial" w:cs="Arial"/>
                <w:color w:val="000000" w:themeColor="text1"/>
                <w:kern w:val="2"/>
                <w:sz w:val="18"/>
                <w:szCs w:val="18"/>
                <w14:textFill>
                  <w14:solidFill>
                    <w14:schemeClr w14:val="tx1"/>
                  </w14:solidFill>
                </w14:textFill>
              </w:rPr>
            </w:pPr>
            <w:del w:id="348"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&lt;DESC3&gt;简称的值&lt;/DESC3&gt;</w:delText>
              </w:r>
            </w:del>
          </w:p>
          <w:p>
            <w:pPr>
              <w:pStyle w:val="100"/>
              <w:rPr>
                <w:del w:id="349" w:author="卡噗胖胖" w:date="2019-01-08T11:37:00Z"/>
                <w:rFonts w:ascii="Arial" w:hAnsi="Arial" w:cs="Arial"/>
                <w:color w:val="000000" w:themeColor="text1"/>
                <w:kern w:val="2"/>
                <w:sz w:val="18"/>
                <w:szCs w:val="18"/>
                <w14:textFill>
                  <w14:solidFill>
                    <w14:schemeClr w14:val="tx1"/>
                  </w14:solidFill>
                </w14:textFill>
              </w:rPr>
            </w:pPr>
            <w:del w:id="350"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&lt;DESC4&gt;组织机构代码的值&lt;/DESC4&gt;</w:delText>
              </w:r>
            </w:del>
          </w:p>
          <w:p>
            <w:pPr>
              <w:pStyle w:val="100"/>
              <w:rPr>
                <w:del w:id="351" w:author="卡噗胖胖" w:date="2019-01-08T11:37:00Z"/>
                <w:rFonts w:ascii="Arial" w:hAnsi="Arial" w:cs="Arial"/>
                <w:color w:val="000000" w:themeColor="text1"/>
                <w:kern w:val="2"/>
                <w:sz w:val="18"/>
                <w:szCs w:val="18"/>
                <w14:textFill>
                  <w14:solidFill>
                    <w14:schemeClr w14:val="tx1"/>
                  </w14:solidFill>
                </w14:textFill>
              </w:rPr>
            </w:pPr>
            <w:del w:id="352"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&lt;DESC5&gt;启用状态的值&lt;/DESC5&gt;</w:delText>
              </w:r>
            </w:del>
          </w:p>
          <w:p>
            <w:pPr>
              <w:pStyle w:val="100"/>
              <w:rPr>
                <w:del w:id="353" w:author="卡噗胖胖" w:date="2019-01-08T11:37:00Z"/>
                <w:rFonts w:ascii="Arial" w:hAnsi="Arial" w:cs="Arial"/>
                <w:color w:val="000000" w:themeColor="text1"/>
                <w:kern w:val="2"/>
                <w:sz w:val="18"/>
                <w:szCs w:val="18"/>
                <w14:textFill>
                  <w14:solidFill>
                    <w14:schemeClr w14:val="tx1"/>
                  </w14:solidFill>
                </w14:textFill>
              </w:rPr>
            </w:pPr>
            <w:del w:id="354"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&lt;DESC6&gt;对应行政组织的值&lt;/DESC6&gt;</w:delText>
              </w:r>
            </w:del>
          </w:p>
          <w:p>
            <w:pPr>
              <w:pStyle w:val="100"/>
              <w:rPr>
                <w:del w:id="355" w:author="卡噗胖胖" w:date="2019-01-08T11:37:00Z"/>
                <w:rFonts w:ascii="Arial" w:hAnsi="Arial" w:cs="Arial"/>
                <w:color w:val="000000" w:themeColor="text1"/>
                <w:kern w:val="2"/>
                <w:sz w:val="18"/>
                <w:szCs w:val="18"/>
                <w14:textFill>
                  <w14:solidFill>
                    <w14:schemeClr w14:val="tx1"/>
                  </w14:solidFill>
                </w14:textFill>
              </w:rPr>
            </w:pPr>
            <w:del w:id="356"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&lt;DESC7&gt;源系统组织主键的值&lt;/DESC7&gt;</w:delText>
              </w:r>
            </w:del>
          </w:p>
          <w:p>
            <w:pPr>
              <w:pStyle w:val="100"/>
              <w:rPr>
                <w:del w:id="357" w:author="卡噗胖胖" w:date="2019-01-08T11:37:00Z"/>
                <w:rFonts w:ascii="Arial" w:hAnsi="Arial" w:cs="Arial"/>
                <w:color w:val="000000" w:themeColor="text1"/>
                <w:kern w:val="2"/>
                <w:sz w:val="18"/>
                <w:szCs w:val="18"/>
                <w14:textFill>
                  <w14:solidFill>
                    <w14:schemeClr w14:val="tx1"/>
                  </w14:solidFill>
                </w14:textFill>
              </w:rPr>
            </w:pPr>
            <w:del w:id="358"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&lt;DESC8&gt;源系统上级主键的值&lt;/DESC8&gt;</w:delText>
              </w:r>
            </w:del>
          </w:p>
          <w:p>
            <w:pPr>
              <w:pStyle w:val="100"/>
              <w:rPr>
                <w:del w:id="359" w:author="卡噗胖胖" w:date="2019-01-08T11:37:00Z"/>
                <w:rFonts w:ascii="Arial" w:hAnsi="Arial" w:cs="Arial"/>
                <w:color w:val="000000" w:themeColor="text1"/>
                <w:kern w:val="2"/>
                <w:sz w:val="18"/>
                <w:szCs w:val="18"/>
                <w14:textFill>
                  <w14:solidFill>
                    <w14:schemeClr w14:val="tx1"/>
                  </w14:solidFill>
                </w14:textFill>
              </w:rPr>
            </w:pPr>
            <w:del w:id="360"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rPr>
                <w:del w:id="361" w:author="卡噗胖胖" w:date="2019-01-08T11:37:00Z"/>
                <w:rFonts w:ascii="Arial" w:hAnsi="Arial" w:cs="Arial"/>
                <w:color w:val="000000" w:themeColor="text1"/>
                <w:kern w:val="2"/>
                <w:sz w:val="18"/>
                <w:szCs w:val="18"/>
                <w14:textFill>
                  <w14:solidFill>
                    <w14:schemeClr w14:val="tx1"/>
                  </w14:solidFill>
                </w14:textFill>
              </w:rPr>
            </w:pPr>
            <w:del w:id="362"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rPr>
                <w:del w:id="363" w:author="卡噗胖胖" w:date="2019-01-08T11:37:00Z"/>
                <w:rFonts w:ascii="Arial" w:hAnsi="Arial" w:cs="Arial"/>
                <w:color w:val="000000" w:themeColor="text1"/>
                <w:kern w:val="2"/>
                <w:sz w:val="18"/>
                <w:szCs w:val="18"/>
                <w14:textFill>
                  <w14:solidFill>
                    <w14:schemeClr w14:val="tx1"/>
                  </w14:solidFill>
                </w14:textFill>
              </w:rPr>
            </w:pPr>
            <w:del w:id="364"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rPr>
                <w:del w:id="365" w:author="卡噗胖胖" w:date="2019-01-08T11:37:00Z"/>
                <w:rFonts w:ascii="Arial" w:hAnsi="Arial" w:cs="Arial"/>
                <w:color w:val="000000" w:themeColor="text1"/>
                <w:kern w:val="2"/>
                <w:sz w:val="18"/>
                <w:szCs w:val="18"/>
                <w14:textFill>
                  <w14:solidFill>
                    <w14:schemeClr w14:val="tx1"/>
                  </w14:solidFill>
                </w14:textFill>
              </w:rPr>
            </w:pPr>
            <w:del w:id="366" w:author="卡噗胖胖" w:date="2019-01-08T11:37: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rPr>
                <w:del w:id="367" w:author="卡噗胖胖" w:date="2019-01-08T11:37:00Z"/>
                <w:rFonts w:ascii="Arial" w:hAnsi="Arial" w:cs="Arial"/>
                <w:color w:val="000000" w:themeColor="text1"/>
                <w:kern w:val="2"/>
                <w:sz w:val="18"/>
                <w:szCs w:val="18"/>
                <w14:textFill>
                  <w14:solidFill>
                    <w14:schemeClr w14:val="tx1"/>
                  </w14:solidFill>
                </w14:textFill>
              </w:rPr>
            </w:pPr>
            <w:del w:id="368" w:author="卡噗胖胖" w:date="2019-01-08T11:37: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rPr>
                <w:del w:id="369" w:author="卡噗胖胖" w:date="2019-01-08T11:37:00Z"/>
                <w:rFonts w:ascii="Arial" w:hAnsi="Arial" w:cs="Arial"/>
                <w:color w:val="000000" w:themeColor="text1"/>
                <w:kern w:val="2"/>
                <w:sz w:val="18"/>
                <w:szCs w:val="18"/>
                <w14:textFill>
                  <w14:solidFill>
                    <w14:schemeClr w14:val="tx1"/>
                  </w14:solidFill>
                </w14:textFill>
              </w:rPr>
            </w:pPr>
            <w:del w:id="370"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rPr>
                <w:del w:id="371" w:author="卡噗胖胖" w:date="2019-01-08T11:37:00Z"/>
                <w:rFonts w:ascii="Arial" w:hAnsi="Arial" w:cs="Arial"/>
                <w:color w:val="000000" w:themeColor="text1"/>
                <w:kern w:val="2"/>
                <w:sz w:val="18"/>
                <w:szCs w:val="18"/>
                <w14:textFill>
                  <w14:solidFill>
                    <w14:schemeClr w14:val="tx1"/>
                  </w14:solidFill>
                </w14:textFill>
              </w:rPr>
            </w:pPr>
            <w:del w:id="372"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rPr>
                <w:del w:id="373" w:author="卡噗胖胖" w:date="2019-01-08T11:37:00Z"/>
                <w:rFonts w:ascii="Arial" w:hAnsi="Arial" w:cs="Arial"/>
                <w:color w:val="000000" w:themeColor="text1"/>
                <w:kern w:val="2"/>
                <w:sz w:val="18"/>
                <w:szCs w:val="18"/>
                <w14:textFill>
                  <w14:solidFill>
                    <w14:schemeClr w14:val="tx1"/>
                  </w14:solidFill>
                </w14:textFill>
              </w:rPr>
            </w:pPr>
            <w:del w:id="374"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&lt;DESC2&gt;组织编码的值&lt;/DESC2&gt;</w:delText>
              </w:r>
            </w:del>
          </w:p>
          <w:p>
            <w:pPr>
              <w:pStyle w:val="100"/>
              <w:rPr>
                <w:del w:id="375" w:author="卡噗胖胖" w:date="2019-01-08T11:37:00Z"/>
                <w:rFonts w:ascii="Arial" w:hAnsi="Arial" w:cs="Arial"/>
                <w:color w:val="000000" w:themeColor="text1"/>
                <w:kern w:val="2"/>
                <w:sz w:val="18"/>
                <w:szCs w:val="18"/>
                <w14:textFill>
                  <w14:solidFill>
                    <w14:schemeClr w14:val="tx1"/>
                  </w14:solidFill>
                </w14:textFill>
              </w:rPr>
            </w:pPr>
            <w:del w:id="376"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&lt;DESC3&gt;简称的值&lt;/DESC3&gt;</w:delText>
              </w:r>
            </w:del>
          </w:p>
          <w:p>
            <w:pPr>
              <w:pStyle w:val="100"/>
              <w:rPr>
                <w:del w:id="377" w:author="卡噗胖胖" w:date="2019-01-08T11:37:00Z"/>
                <w:rFonts w:ascii="Arial" w:hAnsi="Arial" w:cs="Arial"/>
                <w:color w:val="000000" w:themeColor="text1"/>
                <w:kern w:val="2"/>
                <w:sz w:val="18"/>
                <w:szCs w:val="18"/>
                <w14:textFill>
                  <w14:solidFill>
                    <w14:schemeClr w14:val="tx1"/>
                  </w14:solidFill>
                </w14:textFill>
              </w:rPr>
            </w:pPr>
            <w:del w:id="378"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&lt;DESC4&gt;组织机构代码的值&lt;/DESC4&gt;</w:delText>
              </w:r>
            </w:del>
          </w:p>
          <w:p>
            <w:pPr>
              <w:pStyle w:val="100"/>
              <w:rPr>
                <w:del w:id="379" w:author="卡噗胖胖" w:date="2019-01-08T11:37:00Z"/>
                <w:rFonts w:ascii="Arial" w:hAnsi="Arial" w:cs="Arial"/>
                <w:color w:val="000000" w:themeColor="text1"/>
                <w:kern w:val="2"/>
                <w:sz w:val="18"/>
                <w:szCs w:val="18"/>
                <w14:textFill>
                  <w14:solidFill>
                    <w14:schemeClr w14:val="tx1"/>
                  </w14:solidFill>
                </w14:textFill>
              </w:rPr>
            </w:pPr>
            <w:del w:id="380"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&lt;DESC5&gt;启用状态的值&lt;/DESC5&gt;</w:delText>
              </w:r>
            </w:del>
          </w:p>
          <w:p>
            <w:pPr>
              <w:pStyle w:val="100"/>
              <w:rPr>
                <w:del w:id="381" w:author="卡噗胖胖" w:date="2019-01-08T11:37:00Z"/>
                <w:rFonts w:ascii="Arial" w:hAnsi="Arial" w:cs="Arial"/>
                <w:color w:val="000000" w:themeColor="text1"/>
                <w:kern w:val="2"/>
                <w:sz w:val="18"/>
                <w:szCs w:val="18"/>
                <w14:textFill>
                  <w14:solidFill>
                    <w14:schemeClr w14:val="tx1"/>
                  </w14:solidFill>
                </w14:textFill>
              </w:rPr>
            </w:pPr>
            <w:del w:id="382"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&lt;DESC6&gt;对应行政组织的值&lt;/DESC6&gt;</w:delText>
              </w:r>
            </w:del>
          </w:p>
          <w:p>
            <w:pPr>
              <w:pStyle w:val="100"/>
              <w:rPr>
                <w:del w:id="383" w:author="卡噗胖胖" w:date="2019-01-08T11:37:00Z"/>
                <w:rFonts w:ascii="Arial" w:hAnsi="Arial" w:cs="Arial"/>
                <w:color w:val="000000" w:themeColor="text1"/>
                <w:kern w:val="2"/>
                <w:sz w:val="18"/>
                <w:szCs w:val="18"/>
                <w14:textFill>
                  <w14:solidFill>
                    <w14:schemeClr w14:val="tx1"/>
                  </w14:solidFill>
                </w14:textFill>
              </w:rPr>
            </w:pPr>
            <w:del w:id="384"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&lt;DESC7&gt;源系统组织主键的值&lt;/DESC7&gt;</w:delText>
              </w:r>
            </w:del>
          </w:p>
          <w:p>
            <w:pPr>
              <w:pStyle w:val="100"/>
              <w:rPr>
                <w:del w:id="385" w:author="卡噗胖胖" w:date="2019-01-08T11:37:00Z"/>
                <w:rFonts w:ascii="Arial" w:hAnsi="Arial" w:cs="Arial"/>
                <w:color w:val="000000" w:themeColor="text1"/>
                <w:kern w:val="2"/>
                <w:sz w:val="18"/>
                <w:szCs w:val="18"/>
                <w14:textFill>
                  <w14:solidFill>
                    <w14:schemeClr w14:val="tx1"/>
                  </w14:solidFill>
                </w14:textFill>
              </w:rPr>
            </w:pPr>
            <w:del w:id="386"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&lt;DESC8&gt;源系统上级主键的值&lt;/DESC8&gt;</w:delText>
              </w:r>
            </w:del>
          </w:p>
          <w:p>
            <w:pPr>
              <w:pStyle w:val="100"/>
              <w:rPr>
                <w:del w:id="387" w:author="卡噗胖胖" w:date="2019-01-08T11:37:00Z"/>
                <w:rFonts w:ascii="Arial" w:hAnsi="Arial" w:cs="Arial"/>
                <w:color w:val="000000" w:themeColor="text1"/>
                <w:kern w:val="2"/>
                <w:sz w:val="18"/>
                <w:szCs w:val="18"/>
                <w14:textFill>
                  <w14:solidFill>
                    <w14:schemeClr w14:val="tx1"/>
                  </w14:solidFill>
                </w14:textFill>
              </w:rPr>
            </w:pPr>
            <w:del w:id="388"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rPr>
                <w:del w:id="389" w:author="卡噗胖胖" w:date="2019-01-08T11:37:00Z"/>
                <w:rFonts w:ascii="Arial" w:hAnsi="Arial" w:cs="Arial"/>
                <w:color w:val="000000" w:themeColor="text1"/>
                <w:kern w:val="2"/>
                <w:sz w:val="18"/>
                <w:szCs w:val="18"/>
                <w14:textFill>
                  <w14:solidFill>
                    <w14:schemeClr w14:val="tx1"/>
                  </w14:solidFill>
                </w14:textFill>
              </w:rPr>
            </w:pPr>
            <w:del w:id="390"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rPr>
                <w:del w:id="391" w:author="卡噗胖胖" w:date="2019-01-08T11:37:00Z"/>
                <w:rFonts w:ascii="Arial" w:hAnsi="Arial" w:cs="Arial"/>
                <w:color w:val="000000" w:themeColor="text1"/>
                <w:kern w:val="2"/>
                <w:sz w:val="18"/>
                <w:szCs w:val="18"/>
                <w14:textFill>
                  <w14:solidFill>
                    <w14:schemeClr w14:val="tx1"/>
                  </w14:solidFill>
                </w14:textFill>
              </w:rPr>
            </w:pPr>
            <w:del w:id="392"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rPr>
                <w:del w:id="393" w:author="卡噗胖胖" w:date="2019-01-08T11:37:00Z"/>
                <w:rFonts w:ascii="Arial" w:hAnsi="Arial" w:cs="Arial"/>
                <w:color w:val="000000" w:themeColor="text1"/>
                <w:kern w:val="2"/>
                <w:sz w:val="18"/>
                <w:szCs w:val="18"/>
                <w14:textFill>
                  <w14:solidFill>
                    <w14:schemeClr w14:val="tx1"/>
                  </w14:solidFill>
                </w14:textFill>
              </w:rPr>
            </w:pPr>
            <w:del w:id="394" w:author="卡噗胖胖" w:date="2019-01-08T11:37: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rPr>
                <w:del w:id="395" w:author="卡噗胖胖" w:date="2019-01-08T11:37:00Z"/>
                <w:rFonts w:ascii="Arial" w:hAnsi="Arial" w:cs="Arial"/>
                <w:color w:val="000000" w:themeColor="text1"/>
                <w:kern w:val="2"/>
                <w:sz w:val="18"/>
                <w:szCs w:val="18"/>
                <w14:textFill>
                  <w14:solidFill>
                    <w14:schemeClr w14:val="tx1"/>
                  </w14:solidFill>
                </w14:textFill>
              </w:rPr>
            </w:pPr>
            <w:del w:id="396" w:author="卡噗胖胖" w:date="2019-01-08T11:37: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rPr>
                <w:del w:id="397" w:author="卡噗胖胖" w:date="2019-01-08T11:37:00Z"/>
                <w:rFonts w:ascii="Arial" w:hAnsi="Arial" w:cs="Arial"/>
                <w:color w:val="000000" w:themeColor="text1"/>
                <w:kern w:val="2"/>
                <w:sz w:val="18"/>
                <w:szCs w:val="18"/>
                <w14:textFill>
                  <w14:solidFill>
                    <w14:schemeClr w14:val="tx1"/>
                  </w14:solidFill>
                </w14:textFill>
              </w:rPr>
            </w:pPr>
            <w:del w:id="398" w:author="卡噗胖胖" w:date="2019-01-08T11:37: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rPr>
                <w:del w:id="399" w:author="卡噗胖胖" w:date="2019-01-08T11:37:00Z"/>
                <w:rFonts w:ascii="Arial" w:hAnsi="Arial" w:cs="Arial"/>
                <w:color w:val="000000" w:themeColor="text1"/>
                <w:kern w:val="2"/>
                <w:sz w:val="18"/>
                <w:szCs w:val="18"/>
                <w14:textFill>
                  <w14:solidFill>
                    <w14:schemeClr w14:val="tx1"/>
                  </w14:solidFill>
                </w14:textFill>
              </w:rPr>
            </w:pPr>
            <w:del w:id="400"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rPr>
                <w:del w:id="401" w:author="卡噗胖胖" w:date="2019-01-08T11:37:00Z"/>
                <w:rFonts w:ascii="Arial" w:hAnsi="Arial" w:cs="Arial"/>
                <w:color w:val="000000" w:themeColor="text1"/>
                <w:kern w:val="2"/>
                <w:sz w:val="18"/>
                <w:szCs w:val="18"/>
                <w14:textFill>
                  <w14:solidFill>
                    <w14:schemeClr w14:val="tx1"/>
                  </w14:solidFill>
                </w14:textFill>
              </w:rPr>
            </w:pPr>
            <w:del w:id="402"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rPr>
                <w:del w:id="403" w:author="卡噗胖胖" w:date="2019-01-08T11:37:00Z"/>
                <w:rFonts w:ascii="Arial" w:hAnsi="Arial" w:cs="Arial"/>
                <w:color w:val="000000" w:themeColor="text1"/>
                <w:kern w:val="2"/>
                <w:sz w:val="18"/>
                <w:szCs w:val="18"/>
                <w14:textFill>
                  <w14:solidFill>
                    <w14:schemeClr w14:val="tx1"/>
                  </w14:solidFill>
                </w14:textFill>
              </w:rPr>
            </w:pPr>
            <w:del w:id="404"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&lt;TOTALPAGES&gt;总页数&lt;/TOTALPAGES&gt;</w:delText>
              </w:r>
            </w:del>
          </w:p>
          <w:p>
            <w:pPr>
              <w:pStyle w:val="100"/>
              <w:rPr>
                <w:del w:id="405" w:author="卡噗胖胖" w:date="2019-01-08T11:37:00Z"/>
                <w:rFonts w:ascii="Arial" w:hAnsi="Arial" w:cs="Arial"/>
                <w:color w:val="000000" w:themeColor="text1"/>
                <w:kern w:val="2"/>
                <w:sz w:val="18"/>
                <w:szCs w:val="18"/>
                <w14:textFill>
                  <w14:solidFill>
                    <w14:schemeClr w14:val="tx1"/>
                  </w14:solidFill>
                </w14:textFill>
              </w:rPr>
            </w:pPr>
            <w:del w:id="406" w:author="卡噗胖胖" w:date="2019-01-08T11:37:00Z">
              <w:r>
                <w:rPr>
                  <w:rFonts w:hint="eastAsia" w:ascii="Arial" w:hAnsi="Arial" w:cs="Arial"/>
                  <w:color w:val="000000" w:themeColor="text1"/>
                  <w:kern w:val="2"/>
                  <w:sz w:val="18"/>
                  <w:szCs w:val="18"/>
                  <w14:textFill>
                    <w14:solidFill>
                      <w14:schemeClr w14:val="tx1"/>
                    </w14:solidFill>
                  </w14:textFill>
                </w:rPr>
                <w:delText xml:space="preserve">            &lt;TOTALNUMBER&gt;总条数&lt;/TOTALNUMBER&gt;</w:delText>
              </w:r>
            </w:del>
          </w:p>
          <w:p>
            <w:pPr>
              <w:pStyle w:val="100"/>
              <w:rPr>
                <w:del w:id="407" w:author="卡噗胖胖" w:date="2019-01-08T11:37:00Z"/>
                <w:rFonts w:ascii="Arial" w:hAnsi="Arial" w:cs="Arial"/>
                <w:color w:val="000000" w:themeColor="text1"/>
                <w:kern w:val="2"/>
                <w:sz w:val="18"/>
                <w:szCs w:val="18"/>
                <w14:textFill>
                  <w14:solidFill>
                    <w14:schemeClr w14:val="tx1"/>
                  </w14:solidFill>
                </w14:textFill>
              </w:rPr>
            </w:pPr>
            <w:del w:id="408" w:author="卡噗胖胖" w:date="2019-01-08T11:37: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rPr>
                <w:del w:id="409" w:author="卡噗胖胖" w:date="2019-01-08T11:37:00Z"/>
                <w:rFonts w:ascii="Arial" w:hAnsi="Arial" w:cs="Arial"/>
                <w:color w:val="000000" w:themeColor="text1"/>
                <w:kern w:val="2"/>
                <w:sz w:val="18"/>
                <w:szCs w:val="18"/>
                <w14:textFill>
                  <w14:solidFill>
                    <w14:schemeClr w14:val="tx1"/>
                  </w14:solidFill>
                </w14:textFill>
              </w:rPr>
            </w:pPr>
            <w:del w:id="410" w:author="卡噗胖胖" w:date="2019-01-08T11:37: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&lt;?xml version="1.0" encoding="UTF-8" ?&gt;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&lt;RESULT&gt;S成功/E失败&lt;/RESULT&gt;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&lt;PUUID&gt;批数据的UUID&lt;/PUUID&gt;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&lt;DESC1&gt;名称的值&lt;/DESC1&gt;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&lt;DESC2&gt;组织编码的值&lt;/DESC2&gt;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&lt;DESC3&gt;简称的值&lt;/DESC3&gt;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&lt;DESC4&gt;组织机构代码的值&lt;/DESC4&gt;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&lt;DESC5&gt;启用状态的值&lt;/DESC5&gt;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&lt;DESC6&gt;对应行政组织的值&lt;/DESC6&gt;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&lt;DESC7&gt;源系统组织主键的值&lt;/DESC7&gt;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&lt;DESC8&gt;源系统上级主键的值&lt;/DESC8&gt;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&lt;PARENTCODE&gt;父节点编码的值&lt;/PARENTCODE&gt;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&lt;UUID&gt;UUID的值&lt;/UUID&gt;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&lt;DESC1&gt;名称的值&lt;/DESC1&gt;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&lt;DESC2&gt;组织编码的值&lt;/DESC2&gt;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&lt;DESC3&gt;简称的值&lt;/DESC3&gt;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&lt;DESC4&gt;组织机构代码的值&lt;/DESC4&gt;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&lt;DESC5&gt;启用状态的值&lt;/DESC5&gt;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&lt;DESC6&gt;对应行政组织的值&lt;/DESC6&gt;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&lt;DESC7&gt;源系统组织主键的值&lt;/DESC7&gt;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&lt;DESC8&gt;源系统上级主键的值&lt;/DESC8&gt;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&lt;PARENTCODE&gt;父节点编码的值&lt;/PARENTCODE&gt;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&lt;UUID&gt;UUID的值&lt;/UUID&gt;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&lt;COUNTPERPAGE&gt;每页查询条数&lt;/COUNTPERPAGE&gt;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&lt;CURRENTPAGE&gt;当前页码&lt;/CURRENTPAGE&gt;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&lt;TOTALPAGES&gt;总页数&lt;/TOTALPAGES&gt;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&lt;TOTALNUMBER&gt;总条数&lt;/TOTALNUMBER&gt;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&lt;DESC&gt;数据处理情况的描述&lt;/DESC&gt;</w:t>
            </w:r>
          </w:p>
          <w:p>
            <w:pPr>
              <w:pStyle w:val="100"/>
              <w:rPr>
                <w:del w:id="411" w:author="卡噗胖胖" w:date="2019-01-08T11:43:00Z"/>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del w:id="412" w:author="卡噗胖胖" w:date="2019-01-08T11:43:00Z">
              <w:r>
                <w:rPr>
                  <w:rFonts w:hint="eastAsia" w:ascii="Arial" w:hAnsi="Arial" w:cs="Arial"/>
                  <w:color w:val="000000" w:themeColor="text1"/>
                  <w:kern w:val="2"/>
                  <w:sz w:val="18"/>
                  <w:szCs w:val="18"/>
                  <w14:textFill>
                    <w14:solidFill>
                      <w14:schemeClr w14:val="tx1"/>
                    </w14:solidFill>
                  </w14:textFill>
                </w:rPr>
                <w:delText>&lt;DESC&gt;数据处理情况的描述&lt;/DESC&gt;</w:delText>
              </w:r>
            </w:del>
          </w:p>
          <w:p>
            <w:pPr>
              <w:pStyle w:val="100"/>
              <w:spacing w:before="0" w:beforeLines="0" w:after="0" w:afterLines="0" w:line="240" w:lineRule="auto"/>
              <w:ind w:firstLine="0" w:firstLineChars="0"/>
              <w:rPr>
                <w:rFonts w:ascii="Arial" w:hAnsi="Arial" w:cs="Arial"/>
                <w:color w:val="000000" w:themeColor="text1"/>
                <w:sz w:val="18"/>
                <w:szCs w:val="18"/>
                <w14:textFill>
                  <w14:solidFill>
                    <w14:schemeClr w14:val="tx1"/>
                  </w14:solidFill>
                </w14:textFill>
              </w:rPr>
              <w:pPrChange w:id="413" w:author="卡噗胖胖" w:date="2019-01-08T11:43:00Z">
                <w:pPr>
                  <w:spacing w:before="0" w:beforeLines="0" w:after="0" w:afterLines="0" w:line="240" w:lineRule="auto"/>
                  <w:ind w:firstLine="0" w:firstLineChars="0"/>
                </w:pPr>
              </w:pPrChange>
            </w:pPr>
            <w:del w:id="414" w:author="卡噗胖胖" w:date="2019-01-08T11:43:00Z">
              <w:r>
                <w:rPr>
                  <w:rFonts w:ascii="Arial" w:hAnsi="Arial" w:cs="Arial"/>
                  <w:color w:val="000000" w:themeColor="text1"/>
                  <w:sz w:val="18"/>
                  <w:szCs w:val="18"/>
                  <w14:textFill>
                    <w14:solidFill>
                      <w14:schemeClr w14:val="tx1"/>
                    </w14:solidFill>
                  </w14:textFill>
                </w:rPr>
                <w:delText>&lt;/ESB&gt;</w:delText>
              </w:r>
            </w:del>
          </w:p>
        </w:tc>
      </w:tr>
      <w:bookmarkEnd w:id="117"/>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72"/>
        <w:numPr>
          <w:ilvl w:val="0"/>
          <w:numId w:val="9"/>
        </w:numPr>
        <w:rPr>
          <w:del w:id="415" w:author="卡噗胖胖" w:date="2019-01-08T13:57:00Z"/>
          <w:rFonts w:ascii="仿宋" w:hAnsi="仿宋"/>
          <w:b w:val="0"/>
        </w:rPr>
      </w:pPr>
      <w:del w:id="416" w:author="卡噗胖胖" w:date="2019-01-08T13:57:00Z">
        <w:bookmarkStart w:id="118" w:name="_Toc534730152"/>
        <w:r>
          <w:rPr>
            <w:rFonts w:hint="eastAsia" w:ascii="仿宋" w:hAnsi="仿宋"/>
            <w:b w:val="0"/>
          </w:rPr>
          <w:delText>财务部门</w:delText>
        </w:r>
        <w:bookmarkEnd w:id="118"/>
      </w:del>
    </w:p>
    <w:p>
      <w:pPr>
        <w:pStyle w:val="4"/>
        <w:numPr>
          <w:ilvl w:val="1"/>
          <w:numId w:val="9"/>
        </w:numPr>
        <w:spacing w:before="168" w:beforeLines="70" w:after="0" w:afterLines="0" w:line="240" w:lineRule="auto"/>
        <w:ind w:left="493" w:hanging="493" w:firstLineChars="0"/>
        <w:rPr>
          <w:del w:id="417" w:author="卡噗胖胖" w:date="2019-01-08T13:57:00Z"/>
          <w:rFonts w:ascii="仿宋" w:hAnsi="仿宋" w:eastAsia="仿宋"/>
          <w:b w:val="0"/>
          <w:sz w:val="24"/>
          <w:szCs w:val="24"/>
        </w:rPr>
      </w:pPr>
      <w:del w:id="418" w:author="卡噗胖胖" w:date="2019-01-08T13:57:00Z">
        <w:bookmarkStart w:id="119" w:name="_Toc534730153"/>
        <w:r>
          <w:rPr>
            <w:rFonts w:hint="eastAsia" w:ascii="仿宋" w:hAnsi="仿宋" w:eastAsia="仿宋"/>
            <w:b w:val="0"/>
            <w:sz w:val="24"/>
            <w:szCs w:val="24"/>
          </w:rPr>
          <w:delText>请求报文格式</w:delText>
        </w:r>
        <w:bookmarkEnd w:id="119"/>
      </w:del>
    </w:p>
    <w:p>
      <w:pPr>
        <w:spacing w:before="120" w:after="120" w:line="440" w:lineRule="exact"/>
        <w:ind w:firstLine="480"/>
        <w:rPr>
          <w:del w:id="419" w:author="卡噗胖胖" w:date="2019-01-08T13:57:00Z"/>
          <w:rFonts w:ascii="仿宋" w:hAnsi="仿宋" w:eastAsia="仿宋"/>
        </w:rPr>
      </w:pPr>
      <w:del w:id="420" w:author="卡噗胖胖" w:date="2019-01-08T13:57:00Z">
        <w:r>
          <w:rPr>
            <w:rFonts w:hint="eastAsia" w:ascii="仿宋" w:hAnsi="仿宋" w:eastAsia="仿宋"/>
          </w:rPr>
          <w:delText>rest请求报文如下</w:delText>
        </w:r>
      </w:del>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del w:id="421" w:author="卡噗胖胖" w:date="2019-01-08T13:57:00Z"/>
        </w:trPr>
        <w:tc>
          <w:tcPr>
            <w:tcW w:w="7513" w:type="dxa"/>
            <w:shd w:val="clear" w:color="auto" w:fill="F1F1F1" w:themeFill="background1" w:themeFillShade="F2"/>
          </w:tcPr>
          <w:p>
            <w:pPr>
              <w:pStyle w:val="100"/>
              <w:ind w:firstLine="360"/>
              <w:rPr>
                <w:del w:id="422" w:author="卡噗胖胖" w:date="2019-01-08T13:57:00Z"/>
                <w:rFonts w:ascii="Arial" w:hAnsi="Arial" w:cs="Arial"/>
                <w:color w:val="000000" w:themeColor="text1"/>
                <w:kern w:val="2"/>
                <w:sz w:val="18"/>
                <w:szCs w:val="18"/>
                <w14:textFill>
                  <w14:solidFill>
                    <w14:schemeClr w14:val="tx1"/>
                  </w14:solidFill>
                </w14:textFill>
              </w:rPr>
            </w:pPr>
            <w:del w:id="423" w:author="卡噗胖胖" w:date="2019-01-08T13:57: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424" w:author="卡噗胖胖" w:date="2019-01-08T13:57:00Z"/>
                <w:rFonts w:ascii="Arial" w:hAnsi="Arial" w:cs="Arial"/>
                <w:color w:val="000000" w:themeColor="text1"/>
                <w:kern w:val="2"/>
                <w:sz w:val="18"/>
                <w:szCs w:val="18"/>
                <w14:textFill>
                  <w14:solidFill>
                    <w14:schemeClr w14:val="tx1"/>
                  </w14:solidFill>
                </w14:textFill>
              </w:rPr>
            </w:pPr>
            <w:del w:id="425" w:author="卡噗胖胖" w:date="2019-01-08T13:57: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426" w:author="卡噗胖胖" w:date="2019-01-08T13:57:00Z"/>
                <w:rFonts w:ascii="Arial" w:hAnsi="Arial" w:cs="Arial"/>
                <w:color w:val="000000" w:themeColor="text1"/>
                <w:kern w:val="2"/>
                <w:sz w:val="18"/>
                <w:szCs w:val="18"/>
                <w14:textFill>
                  <w14:solidFill>
                    <w14:schemeClr w14:val="tx1"/>
                  </w14:solidFill>
                </w14:textFill>
              </w:rPr>
            </w:pPr>
            <w:del w:id="427" w:author="卡噗胖胖" w:date="2019-01-08T13:57: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428" w:author="卡噗胖胖" w:date="2019-01-08T13:57:00Z"/>
                <w:rFonts w:ascii="Arial" w:hAnsi="Arial" w:cs="Arial"/>
                <w:color w:val="000000" w:themeColor="text1"/>
                <w:kern w:val="2"/>
                <w:sz w:val="18"/>
                <w:szCs w:val="18"/>
                <w14:textFill>
                  <w14:solidFill>
                    <w14:schemeClr w14:val="tx1"/>
                  </w14:solidFill>
                </w14:textFill>
              </w:rPr>
            </w:pPr>
            <w:del w:id="429" w:author="卡噗胖胖" w:date="2019-01-08T13:57: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430" w:author="卡噗胖胖" w:date="2019-01-08T13:57:00Z"/>
                <w:rFonts w:ascii="Arial" w:hAnsi="Arial" w:cs="Arial"/>
                <w:color w:val="000000" w:themeColor="text1"/>
                <w:kern w:val="2"/>
                <w:sz w:val="18"/>
                <w:szCs w:val="18"/>
                <w14:textFill>
                  <w14:solidFill>
                    <w14:schemeClr w14:val="tx1"/>
                  </w14:solidFill>
                </w14:textFill>
              </w:rPr>
            </w:pPr>
            <w:del w:id="431"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432" w:author="卡噗胖胖" w:date="2019-01-08T13:57:00Z"/>
                <w:rFonts w:ascii="Arial" w:hAnsi="Arial" w:cs="Arial"/>
                <w:color w:val="000000" w:themeColor="text1"/>
                <w:kern w:val="2"/>
                <w:sz w:val="18"/>
                <w:szCs w:val="18"/>
                <w14:textFill>
                  <w14:solidFill>
                    <w14:schemeClr w14:val="tx1"/>
                  </w14:solidFill>
                </w14:textFill>
              </w:rPr>
            </w:pPr>
            <w:del w:id="433" w:author="卡噗胖胖" w:date="2019-01-08T13:57:00Z">
              <w:r>
                <w:rPr>
                  <w:rFonts w:ascii="Arial" w:hAnsi="Arial" w:cs="Arial"/>
                  <w:color w:val="000000" w:themeColor="text1"/>
                  <w:kern w:val="2"/>
                  <w:sz w:val="18"/>
                  <w:szCs w:val="18"/>
                  <w14:textFill>
                    <w14:solidFill>
                      <w14:schemeClr w14:val="tx1"/>
                    </w14:solidFill>
                  </w14:textFill>
                </w:rPr>
                <w:delText xml:space="preserve">            &lt;DATAINFO&gt;</w:delText>
              </w:r>
            </w:del>
          </w:p>
          <w:p>
            <w:pPr>
              <w:spacing w:before="0" w:beforeLines="0" w:after="0" w:afterLines="0" w:line="240" w:lineRule="auto"/>
              <w:ind w:left="240" w:leftChars="100" w:firstLine="270" w:firstLineChars="150"/>
              <w:rPr>
                <w:del w:id="434" w:author="卡噗胖胖" w:date="2019-01-08T13:57:00Z"/>
                <w:rFonts w:ascii="宋体" w:hAnsi="宋体" w:cs="宋体"/>
                <w:kern w:val="0"/>
                <w:szCs w:val="24"/>
              </w:rPr>
            </w:pPr>
            <w:del w:id="435" w:author="卡噗胖胖" w:date="2019-01-08T13:57:00Z">
              <w:r>
                <w:rPr>
                  <w:rFonts w:hint="eastAsia" w:ascii="Arial" w:hAnsi="Arial" w:cs="Arial"/>
                  <w:color w:val="000000" w:themeColor="text1"/>
                  <w:sz w:val="18"/>
                  <w:szCs w:val="18"/>
                  <w14:textFill>
                    <w14:solidFill>
                      <w14:schemeClr w14:val="tx1"/>
                    </w14:solidFill>
                  </w14:textFill>
                </w:rPr>
                <w:delText xml:space="preserve">               </w:delText>
              </w:r>
            </w:del>
            <w:del w:id="436" w:author="卡噗胖胖" w:date="2019-01-08T13:57:00Z">
              <w:r>
                <w:rPr>
                  <w:rFonts w:ascii="Arial" w:hAnsi="Arial" w:cs="Arial"/>
                  <w:color w:val="000000" w:themeColor="text1"/>
                  <w:sz w:val="18"/>
                  <w:szCs w:val="18"/>
                  <w14:textFill>
                    <w14:solidFill>
                      <w14:schemeClr w14:val="tx1"/>
                    </w14:solidFill>
                  </w14:textFill>
                </w:rPr>
                <w:delText xml:space="preserve">&lt;LASTMODIFYRECORDTIME REMARK="上一次变更时间" STARTTIME="开始时间的值" ENDTIME="结束时间的值"&gt;&lt;/LASTMODIFYRECORDTIME&gt; </w:delText>
              </w:r>
            </w:del>
          </w:p>
          <w:p>
            <w:pPr>
              <w:pStyle w:val="100"/>
              <w:ind w:firstLine="360"/>
              <w:rPr>
                <w:del w:id="437" w:author="卡噗胖胖" w:date="2019-01-08T13:57:00Z"/>
                <w:rFonts w:ascii="Arial" w:hAnsi="Arial" w:cs="Arial"/>
                <w:color w:val="000000" w:themeColor="text1"/>
                <w:kern w:val="2"/>
                <w:sz w:val="18"/>
                <w:szCs w:val="18"/>
                <w14:textFill>
                  <w14:solidFill>
                    <w14:schemeClr w14:val="tx1"/>
                  </w14:solidFill>
                </w14:textFill>
              </w:rPr>
            </w:pPr>
            <w:del w:id="438"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&lt;RECORDTIME&gt;制单时间的值&lt;/RECORDTIME&gt;</w:delText>
              </w:r>
            </w:del>
          </w:p>
          <w:p>
            <w:pPr>
              <w:pStyle w:val="100"/>
              <w:ind w:firstLine="360"/>
              <w:rPr>
                <w:del w:id="439" w:author="卡噗胖胖" w:date="2019-01-08T13:57:00Z"/>
                <w:rFonts w:ascii="Arial" w:hAnsi="Arial" w:cs="Arial"/>
                <w:color w:val="000000" w:themeColor="text1"/>
                <w:kern w:val="2"/>
                <w:sz w:val="18"/>
                <w:szCs w:val="18"/>
                <w14:textFill>
                  <w14:solidFill>
                    <w14:schemeClr w14:val="tx1"/>
                  </w14:solidFill>
                </w14:textFill>
              </w:rPr>
            </w:pPr>
            <w:del w:id="440" w:author="卡噗胖胖" w:date="2019-01-08T13:57: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441" w:author="卡噗胖胖" w:date="2019-01-08T13:57:00Z"/>
                <w:rFonts w:ascii="Arial" w:hAnsi="Arial" w:cs="Arial"/>
                <w:color w:val="000000" w:themeColor="text1"/>
                <w:kern w:val="2"/>
                <w:sz w:val="18"/>
                <w:szCs w:val="18"/>
                <w14:textFill>
                  <w14:solidFill>
                    <w14:schemeClr w14:val="tx1"/>
                  </w14:solidFill>
                </w14:textFill>
              </w:rPr>
            </w:pPr>
            <w:del w:id="442" w:author="卡噗胖胖" w:date="2019-01-08T13:57: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443" w:author="卡噗胖胖" w:date="2019-01-08T13:57:00Z"/>
                <w:rFonts w:ascii="Arial" w:hAnsi="Arial" w:cs="Arial"/>
                <w:color w:val="000000" w:themeColor="text1"/>
                <w:kern w:val="2"/>
                <w:sz w:val="18"/>
                <w:szCs w:val="18"/>
                <w14:textFill>
                  <w14:solidFill>
                    <w14:schemeClr w14:val="tx1"/>
                  </w14:solidFill>
                </w14:textFill>
              </w:rPr>
            </w:pPr>
            <w:del w:id="444" w:author="卡噗胖胖" w:date="2019-01-08T13:57: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445" w:author="卡噗胖胖" w:date="2019-01-08T13:57:00Z"/>
                <w:rFonts w:ascii="Arial" w:hAnsi="Arial" w:cs="Arial"/>
                <w:color w:val="000000" w:themeColor="text1"/>
                <w:kern w:val="2"/>
                <w:sz w:val="18"/>
                <w:szCs w:val="18"/>
                <w14:textFill>
                  <w14:solidFill>
                    <w14:schemeClr w14:val="tx1"/>
                  </w14:solidFill>
                </w14:textFill>
              </w:rPr>
            </w:pPr>
            <w:del w:id="446"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447" w:author="卡噗胖胖" w:date="2019-01-08T13:57:00Z"/>
                <w:rFonts w:ascii="Arial" w:hAnsi="Arial" w:cs="Arial"/>
                <w:color w:val="000000" w:themeColor="text1"/>
                <w:kern w:val="2"/>
                <w:sz w:val="18"/>
                <w:szCs w:val="18"/>
                <w14:textFill>
                  <w14:solidFill>
                    <w14:schemeClr w14:val="tx1"/>
                  </w14:solidFill>
                </w14:textFill>
              </w:rPr>
            </w:pPr>
            <w:del w:id="448"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449" w:author="卡噗胖胖" w:date="2019-01-08T13:57:00Z"/>
                <w:rFonts w:ascii="Arial" w:hAnsi="Arial" w:cs="Arial"/>
                <w:color w:val="000000" w:themeColor="text1"/>
                <w:kern w:val="2"/>
                <w:sz w:val="18"/>
                <w:szCs w:val="18"/>
                <w14:textFill>
                  <w14:solidFill>
                    <w14:schemeClr w14:val="tx1"/>
                  </w14:solidFill>
                </w14:textFill>
              </w:rPr>
            </w:pPr>
            <w:del w:id="450" w:author="卡噗胖胖" w:date="2019-01-08T13:57: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451" w:author="卡噗胖胖" w:date="2019-01-08T13:57:00Z"/>
                <w:rFonts w:ascii="Arial" w:hAnsi="Arial" w:cs="Arial"/>
                <w:color w:val="000000" w:themeColor="text1"/>
                <w:kern w:val="2"/>
                <w:sz w:val="18"/>
                <w:szCs w:val="18"/>
                <w14:textFill>
                  <w14:solidFill>
                    <w14:schemeClr w14:val="tx1"/>
                  </w14:solidFill>
                </w14:textFill>
              </w:rPr>
            </w:pPr>
            <w:del w:id="452" w:author="卡噗胖胖" w:date="2019-01-08T13:57:00Z">
              <w:r>
                <w:rPr>
                  <w:rFonts w:ascii="Arial" w:hAnsi="Arial" w:cs="Arial"/>
                  <w:color w:val="000000" w:themeColor="text1"/>
                  <w:kern w:val="2"/>
                  <w:sz w:val="18"/>
                  <w:szCs w:val="18"/>
                  <w14:textFill>
                    <w14:solidFill>
                      <w14:schemeClr w14:val="tx1"/>
                    </w14:solidFill>
                  </w14:textFill>
                </w:rPr>
                <w:delText xml:space="preserve">    &lt;/DATA&gt;</w:delText>
              </w:r>
            </w:del>
          </w:p>
          <w:p>
            <w:pPr>
              <w:spacing w:before="0" w:beforeLines="0" w:after="0" w:afterLines="0" w:line="240" w:lineRule="auto"/>
              <w:ind w:firstLine="0" w:firstLineChars="0"/>
              <w:rPr>
                <w:del w:id="453" w:author="卡噗胖胖" w:date="2019-01-08T13:57:00Z"/>
                <w:rFonts w:ascii="Arial" w:hAnsi="Arial" w:cs="Arial"/>
                <w:color w:val="000000" w:themeColor="text1"/>
                <w:sz w:val="18"/>
                <w:szCs w:val="18"/>
                <w14:textFill>
                  <w14:solidFill>
                    <w14:schemeClr w14:val="tx1"/>
                  </w14:solidFill>
                </w14:textFill>
              </w:rPr>
            </w:pPr>
            <w:del w:id="454" w:author="卡噗胖胖" w:date="2019-01-08T13:57: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del w:id="455" w:author="卡噗胖胖" w:date="2019-01-08T13:57:00Z"/>
          <w:rFonts w:ascii="仿宋" w:hAnsi="仿宋" w:eastAsia="仿宋"/>
        </w:rPr>
      </w:pPr>
      <w:del w:id="456" w:author="卡噗胖胖" w:date="2019-01-08T13:57:00Z">
        <w:r>
          <w:rPr>
            <w:rFonts w:hint="eastAsia" w:ascii="仿宋" w:hAnsi="仿宋" w:eastAsia="仿宋"/>
          </w:rPr>
          <w:delText>字段说明：</w:delText>
        </w:r>
      </w:del>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del w:id="457" w:author="卡噗胖胖" w:date="2019-01-08T13:57:00Z"/>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del w:id="458" w:author="卡噗胖胖" w:date="2019-01-08T13:57:00Z"/>
                <w:rFonts w:ascii="仿宋" w:hAnsi="仿宋" w:eastAsia="仿宋" w:cs="Arial"/>
                <w:color w:val="000000" w:themeColor="text1"/>
                <w:sz w:val="18"/>
                <w:szCs w:val="18"/>
                <w14:textFill>
                  <w14:solidFill>
                    <w14:schemeClr w14:val="tx1"/>
                  </w14:solidFill>
                </w14:textFill>
              </w:rPr>
            </w:pPr>
            <w:del w:id="459" w:author="卡噗胖胖" w:date="2019-01-08T13:57:00Z">
              <w:r>
                <w:rPr>
                  <w:rFonts w:ascii="仿宋" w:hAnsi="仿宋" w:eastAsia="仿宋" w:cs="Arial"/>
                  <w:color w:val="000000" w:themeColor="text1"/>
                  <w:sz w:val="18"/>
                  <w:szCs w:val="18"/>
                  <w14:textFill>
                    <w14:solidFill>
                      <w14:schemeClr w14:val="tx1"/>
                    </w14:solidFill>
                  </w14:textFill>
                </w:rPr>
                <w:delText>属性</w:delText>
              </w:r>
            </w:del>
          </w:p>
        </w:tc>
        <w:tc>
          <w:tcPr>
            <w:tcW w:w="1206" w:type="dxa"/>
            <w:shd w:val="clear" w:color="auto" w:fill="auto"/>
            <w:vAlign w:val="center"/>
          </w:tcPr>
          <w:p>
            <w:pPr>
              <w:spacing w:before="0" w:beforeLines="0" w:after="0" w:afterLines="0" w:line="240" w:lineRule="auto"/>
              <w:ind w:firstLine="0" w:firstLineChars="0"/>
              <w:rPr>
                <w:del w:id="460" w:author="卡噗胖胖" w:date="2019-01-08T13:57:00Z"/>
                <w:rFonts w:ascii="仿宋" w:hAnsi="仿宋" w:eastAsia="仿宋" w:cs="Arial"/>
                <w:color w:val="000000" w:themeColor="text1"/>
                <w:sz w:val="18"/>
                <w:szCs w:val="18"/>
                <w14:textFill>
                  <w14:solidFill>
                    <w14:schemeClr w14:val="tx1"/>
                  </w14:solidFill>
                </w14:textFill>
              </w:rPr>
            </w:pPr>
            <w:del w:id="461" w:author="卡噗胖胖" w:date="2019-01-08T13:57:00Z">
              <w:r>
                <w:rPr>
                  <w:rFonts w:ascii="仿宋" w:hAnsi="仿宋" w:eastAsia="仿宋" w:cs="Arial"/>
                  <w:color w:val="000000" w:themeColor="text1"/>
                  <w:sz w:val="18"/>
                  <w:szCs w:val="18"/>
                  <w14:textFill>
                    <w14:solidFill>
                      <w14:schemeClr w14:val="tx1"/>
                    </w14:solidFill>
                  </w14:textFill>
                </w:rPr>
                <w:delText>名称</w:delText>
              </w:r>
            </w:del>
          </w:p>
        </w:tc>
        <w:tc>
          <w:tcPr>
            <w:tcW w:w="992" w:type="dxa"/>
            <w:shd w:val="clear" w:color="auto" w:fill="auto"/>
            <w:vAlign w:val="center"/>
          </w:tcPr>
          <w:p>
            <w:pPr>
              <w:spacing w:before="0" w:beforeLines="0" w:after="0" w:afterLines="0" w:line="240" w:lineRule="auto"/>
              <w:ind w:firstLine="0" w:firstLineChars="0"/>
              <w:rPr>
                <w:del w:id="462" w:author="卡噗胖胖" w:date="2019-01-08T13:57:00Z"/>
                <w:rFonts w:ascii="仿宋" w:hAnsi="仿宋" w:eastAsia="仿宋" w:cs="Arial"/>
                <w:color w:val="000000" w:themeColor="text1"/>
                <w:sz w:val="18"/>
                <w:szCs w:val="18"/>
                <w14:textFill>
                  <w14:solidFill>
                    <w14:schemeClr w14:val="tx1"/>
                  </w14:solidFill>
                </w14:textFill>
              </w:rPr>
            </w:pPr>
            <w:del w:id="463" w:author="卡噗胖胖" w:date="2019-01-08T13:57:00Z">
              <w:r>
                <w:rPr>
                  <w:rFonts w:ascii="仿宋" w:hAnsi="仿宋" w:eastAsia="仿宋" w:cs="Arial"/>
                  <w:color w:val="000000" w:themeColor="text1"/>
                  <w:sz w:val="18"/>
                  <w:szCs w:val="18"/>
                  <w14:textFill>
                    <w14:solidFill>
                      <w14:schemeClr w14:val="tx1"/>
                    </w14:solidFill>
                  </w14:textFill>
                </w:rPr>
                <w:delText>数据类型</w:delText>
              </w:r>
            </w:del>
          </w:p>
        </w:tc>
        <w:tc>
          <w:tcPr>
            <w:tcW w:w="4245" w:type="dxa"/>
            <w:shd w:val="clear" w:color="auto" w:fill="auto"/>
            <w:vAlign w:val="center"/>
          </w:tcPr>
          <w:p>
            <w:pPr>
              <w:spacing w:before="0" w:beforeLines="0" w:after="0" w:afterLines="0" w:line="240" w:lineRule="auto"/>
              <w:ind w:firstLine="0" w:firstLineChars="0"/>
              <w:rPr>
                <w:del w:id="464" w:author="卡噗胖胖" w:date="2019-01-08T13:57:00Z"/>
                <w:rFonts w:ascii="仿宋" w:hAnsi="仿宋" w:eastAsia="仿宋" w:cs="Arial"/>
                <w:color w:val="000000" w:themeColor="text1"/>
                <w:sz w:val="18"/>
                <w:szCs w:val="18"/>
                <w14:textFill>
                  <w14:solidFill>
                    <w14:schemeClr w14:val="tx1"/>
                  </w14:solidFill>
                </w14:textFill>
              </w:rPr>
            </w:pPr>
            <w:del w:id="465" w:author="卡噗胖胖" w:date="2019-01-08T13:57:00Z">
              <w:r>
                <w:rPr>
                  <w:rFonts w:ascii="仿宋" w:hAnsi="仿宋" w:eastAsia="仿宋" w:cs="Arial"/>
                  <w:color w:val="000000" w:themeColor="text1"/>
                  <w:sz w:val="18"/>
                  <w:szCs w:val="18"/>
                  <w14:textFill>
                    <w14:solidFill>
                      <w14:schemeClr w14:val="tx1"/>
                    </w14:solidFill>
                  </w14:textFill>
                </w:rPr>
                <w:delText>说明</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del w:id="466" w:author="卡噗胖胖" w:date="2019-01-08T13:57:00Z"/>
        </w:trPr>
        <w:tc>
          <w:tcPr>
            <w:tcW w:w="1211" w:type="dxa"/>
            <w:shd w:val="clear" w:color="auto" w:fill="auto"/>
          </w:tcPr>
          <w:p>
            <w:pPr>
              <w:spacing w:before="0" w:beforeLines="0" w:after="0" w:afterLines="0" w:line="240" w:lineRule="auto"/>
              <w:ind w:firstLine="0" w:firstLineChars="0"/>
              <w:rPr>
                <w:del w:id="467" w:author="卡噗胖胖" w:date="2019-01-08T13:57:00Z"/>
                <w:rFonts w:ascii="仿宋" w:hAnsi="仿宋" w:eastAsia="仿宋" w:cs="Arial"/>
                <w:color w:val="000000" w:themeColor="text1"/>
                <w:sz w:val="18"/>
                <w:szCs w:val="18"/>
                <w14:textFill>
                  <w14:solidFill>
                    <w14:schemeClr w14:val="tx1"/>
                  </w14:solidFill>
                </w14:textFill>
              </w:rPr>
            </w:pPr>
            <w:del w:id="468" w:author="卡噗胖胖" w:date="2019-01-08T13:57:00Z">
              <w:r>
                <w:rPr>
                  <w:rFonts w:ascii="仿宋" w:hAnsi="仿宋" w:eastAsia="仿宋" w:cs="Arial"/>
                  <w:color w:val="000000" w:themeColor="text1"/>
                  <w:sz w:val="18"/>
                  <w:szCs w:val="18"/>
                  <w14:textFill>
                    <w14:solidFill>
                      <w14:schemeClr w14:val="tx1"/>
                    </w14:solidFill>
                  </w14:textFill>
                </w:rPr>
                <w:delText>DATAINFOS</w:delText>
              </w:r>
            </w:del>
          </w:p>
        </w:tc>
        <w:tc>
          <w:tcPr>
            <w:tcW w:w="1206" w:type="dxa"/>
            <w:shd w:val="clear" w:color="auto" w:fill="auto"/>
          </w:tcPr>
          <w:p>
            <w:pPr>
              <w:spacing w:before="0" w:beforeLines="0" w:after="0" w:afterLines="0" w:line="240" w:lineRule="auto"/>
              <w:ind w:firstLine="0" w:firstLineChars="0"/>
              <w:rPr>
                <w:del w:id="469" w:author="卡噗胖胖" w:date="2019-01-08T13:57:00Z"/>
                <w:rFonts w:ascii="仿宋" w:hAnsi="仿宋" w:eastAsia="仿宋" w:cs="Arial"/>
                <w:color w:val="000000" w:themeColor="text1"/>
                <w:sz w:val="18"/>
                <w:szCs w:val="18"/>
                <w14:textFill>
                  <w14:solidFill>
                    <w14:schemeClr w14:val="tx1"/>
                  </w14:solidFill>
                </w14:textFill>
              </w:rPr>
            </w:pPr>
            <w:del w:id="470" w:author="卡噗胖胖" w:date="2019-01-08T13:57:00Z">
              <w:r>
                <w:rPr>
                  <w:rFonts w:ascii="仿宋" w:hAnsi="仿宋" w:eastAsia="仿宋" w:cs="Arial"/>
                  <w:color w:val="000000" w:themeColor="text1"/>
                  <w:sz w:val="18"/>
                  <w:szCs w:val="18"/>
                  <w14:textFill>
                    <w14:solidFill>
                      <w14:schemeClr w14:val="tx1"/>
                    </w14:solidFill>
                  </w14:textFill>
                </w:rPr>
                <w:delText>主数据集合</w:delText>
              </w:r>
            </w:del>
          </w:p>
        </w:tc>
        <w:tc>
          <w:tcPr>
            <w:tcW w:w="992" w:type="dxa"/>
            <w:shd w:val="clear" w:color="auto" w:fill="auto"/>
          </w:tcPr>
          <w:p>
            <w:pPr>
              <w:spacing w:before="0" w:beforeLines="0" w:after="0" w:afterLines="0" w:line="240" w:lineRule="auto"/>
              <w:ind w:firstLine="0" w:firstLineChars="0"/>
              <w:rPr>
                <w:del w:id="471" w:author="卡噗胖胖" w:date="2019-01-08T13:57:00Z"/>
                <w:rFonts w:ascii="仿宋" w:hAnsi="仿宋" w:eastAsia="仿宋" w:cs="Arial"/>
                <w:color w:val="000000" w:themeColor="text1"/>
                <w:sz w:val="18"/>
                <w:szCs w:val="18"/>
                <w14:textFill>
                  <w14:solidFill>
                    <w14:schemeClr w14:val="tx1"/>
                  </w14:solidFill>
                </w14:textFill>
              </w:rPr>
            </w:pPr>
            <w:del w:id="472" w:author="卡噗胖胖" w:date="2019-01-08T13:57:00Z">
              <w:r>
                <w:rPr>
                  <w:rFonts w:ascii="仿宋" w:hAnsi="仿宋" w:eastAsia="仿宋" w:cs="Arial"/>
                  <w:color w:val="000000" w:themeColor="text1"/>
                  <w:sz w:val="18"/>
                  <w:szCs w:val="18"/>
                  <w14:textFill>
                    <w14:solidFill>
                      <w14:schemeClr w14:val="tx1"/>
                    </w14:solidFill>
                  </w14:textFill>
                </w:rPr>
                <w:delText>字符型</w:delText>
              </w:r>
            </w:del>
          </w:p>
        </w:tc>
        <w:tc>
          <w:tcPr>
            <w:tcW w:w="4245" w:type="dxa"/>
            <w:shd w:val="clear" w:color="auto" w:fill="auto"/>
          </w:tcPr>
          <w:p>
            <w:pPr>
              <w:spacing w:before="0" w:beforeLines="0" w:after="0" w:afterLines="0" w:line="240" w:lineRule="auto"/>
              <w:ind w:firstLine="0" w:firstLineChars="0"/>
              <w:rPr>
                <w:del w:id="473" w:author="卡噗胖胖" w:date="2019-01-08T13:57:00Z"/>
                <w:rFonts w:ascii="仿宋" w:hAnsi="仿宋" w:eastAsia="仿宋" w:cs="Arial"/>
                <w:color w:val="000000" w:themeColor="text1"/>
                <w:sz w:val="18"/>
                <w:szCs w:val="18"/>
                <w14:textFill>
                  <w14:solidFill>
                    <w14:schemeClr w14:val="tx1"/>
                  </w14:solidFill>
                </w14:textFill>
              </w:rPr>
            </w:pPr>
            <w:del w:id="474" w:author="卡噗胖胖" w:date="2019-01-08T13:57:00Z">
              <w:r>
                <w:rPr>
                  <w:rFonts w:hint="eastAsia" w:ascii="仿宋" w:hAnsi="仿宋" w:eastAsia="仿宋" w:cs="Arial"/>
                  <w:color w:val="000000" w:themeColor="text1"/>
                  <w:sz w:val="18"/>
                  <w:szCs w:val="18"/>
                  <w14:textFill>
                    <w14:solidFill>
                      <w14:schemeClr w14:val="tx1"/>
                    </w14:solidFill>
                  </w14:textFill>
                </w:rPr>
                <w:delText>DATAINFOS为DATAINFO父节点，代表一批数据的集合。</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del w:id="475" w:author="卡噗胖胖" w:date="2019-01-08T13:57:00Z"/>
        </w:trPr>
        <w:tc>
          <w:tcPr>
            <w:tcW w:w="1211" w:type="dxa"/>
            <w:shd w:val="clear" w:color="auto" w:fill="auto"/>
          </w:tcPr>
          <w:p>
            <w:pPr>
              <w:spacing w:before="0" w:beforeLines="0" w:after="0" w:afterLines="0" w:line="240" w:lineRule="auto"/>
              <w:ind w:firstLine="0" w:firstLineChars="0"/>
              <w:rPr>
                <w:del w:id="476" w:author="卡噗胖胖" w:date="2019-01-08T13:57:00Z"/>
                <w:rFonts w:ascii="仿宋" w:hAnsi="仿宋" w:eastAsia="仿宋" w:cs="Arial"/>
                <w:color w:val="000000" w:themeColor="text1"/>
                <w:sz w:val="18"/>
                <w:szCs w:val="18"/>
                <w14:textFill>
                  <w14:solidFill>
                    <w14:schemeClr w14:val="tx1"/>
                  </w14:solidFill>
                </w14:textFill>
              </w:rPr>
            </w:pPr>
            <w:del w:id="477" w:author="卡噗胖胖" w:date="2019-01-08T13:57:00Z">
              <w:r>
                <w:rPr>
                  <w:rFonts w:hint="eastAsia" w:cs="Arial" w:asciiTheme="minorEastAsia" w:hAnsiTheme="minorEastAsia" w:eastAsiaTheme="minorEastAsia"/>
                  <w:color w:val="000000" w:themeColor="text1"/>
                  <w:sz w:val="18"/>
                  <w:szCs w:val="18"/>
                  <w14:textFill>
                    <w14:solidFill>
                      <w14:schemeClr w14:val="tx1"/>
                    </w14:solidFill>
                  </w14:textFill>
                </w:rPr>
                <w:delText>PUUID</w:delText>
              </w:r>
            </w:del>
          </w:p>
        </w:tc>
        <w:tc>
          <w:tcPr>
            <w:tcW w:w="1206" w:type="dxa"/>
            <w:shd w:val="clear" w:color="auto" w:fill="auto"/>
          </w:tcPr>
          <w:p>
            <w:pPr>
              <w:spacing w:before="0" w:beforeLines="0" w:after="0" w:afterLines="0" w:line="240" w:lineRule="auto"/>
              <w:ind w:firstLine="0" w:firstLineChars="0"/>
              <w:rPr>
                <w:del w:id="478" w:author="卡噗胖胖" w:date="2019-01-08T13:57:00Z"/>
                <w:rFonts w:ascii="仿宋" w:hAnsi="仿宋" w:eastAsia="仿宋" w:cs="Arial"/>
                <w:color w:val="000000" w:themeColor="text1"/>
                <w:sz w:val="18"/>
                <w:szCs w:val="18"/>
                <w14:textFill>
                  <w14:solidFill>
                    <w14:schemeClr w14:val="tx1"/>
                  </w14:solidFill>
                </w14:textFill>
              </w:rPr>
            </w:pPr>
            <w:del w:id="479" w:author="卡噗胖胖" w:date="2019-01-08T13:57:00Z">
              <w:r>
                <w:rPr>
                  <w:rFonts w:ascii="仿宋" w:hAnsi="仿宋" w:eastAsia="仿宋" w:cs="Arial"/>
                  <w:color w:val="000000" w:themeColor="text1"/>
                  <w:sz w:val="18"/>
                  <w:szCs w:val="18"/>
                  <w14:textFill>
                    <w14:solidFill>
                      <w14:schemeClr w14:val="tx1"/>
                    </w14:solidFill>
                  </w14:textFill>
                </w:rPr>
                <w:delText>批数据ID</w:delText>
              </w:r>
            </w:del>
          </w:p>
        </w:tc>
        <w:tc>
          <w:tcPr>
            <w:tcW w:w="992" w:type="dxa"/>
            <w:shd w:val="clear" w:color="auto" w:fill="auto"/>
          </w:tcPr>
          <w:p>
            <w:pPr>
              <w:spacing w:before="0" w:beforeLines="0" w:after="0" w:afterLines="0" w:line="240" w:lineRule="auto"/>
              <w:ind w:firstLine="0" w:firstLineChars="0"/>
              <w:rPr>
                <w:del w:id="480" w:author="卡噗胖胖" w:date="2019-01-08T13:57:00Z"/>
                <w:rFonts w:ascii="仿宋" w:hAnsi="仿宋" w:eastAsia="仿宋" w:cs="Arial"/>
                <w:color w:val="000000" w:themeColor="text1"/>
                <w:sz w:val="18"/>
                <w:szCs w:val="18"/>
                <w14:textFill>
                  <w14:solidFill>
                    <w14:schemeClr w14:val="tx1"/>
                  </w14:solidFill>
                </w14:textFill>
              </w:rPr>
            </w:pPr>
            <w:del w:id="481" w:author="卡噗胖胖" w:date="2019-01-08T13:57:00Z">
              <w:r>
                <w:rPr>
                  <w:rFonts w:ascii="仿宋" w:hAnsi="仿宋" w:eastAsia="仿宋" w:cs="Arial"/>
                  <w:color w:val="000000" w:themeColor="text1"/>
                  <w:sz w:val="18"/>
                  <w:szCs w:val="18"/>
                  <w14:textFill>
                    <w14:solidFill>
                      <w14:schemeClr w14:val="tx1"/>
                    </w14:solidFill>
                  </w14:textFill>
                </w:rPr>
                <w:delText>字符型</w:delText>
              </w:r>
            </w:del>
          </w:p>
        </w:tc>
        <w:tc>
          <w:tcPr>
            <w:tcW w:w="4245" w:type="dxa"/>
            <w:shd w:val="clear" w:color="auto" w:fill="auto"/>
          </w:tcPr>
          <w:p>
            <w:pPr>
              <w:spacing w:before="0" w:beforeLines="0" w:after="0" w:afterLines="0" w:line="240" w:lineRule="auto"/>
              <w:ind w:firstLine="0" w:firstLineChars="0"/>
              <w:rPr>
                <w:del w:id="482" w:author="卡噗胖胖" w:date="2019-01-08T13:57:00Z"/>
                <w:rFonts w:ascii="仿宋" w:hAnsi="仿宋" w:eastAsia="仿宋" w:cs="Arial"/>
                <w:color w:val="000000" w:themeColor="text1"/>
                <w:sz w:val="18"/>
                <w:szCs w:val="18"/>
                <w14:textFill>
                  <w14:solidFill>
                    <w14:schemeClr w14:val="tx1"/>
                  </w14:solidFill>
                </w14:textFill>
              </w:rPr>
            </w:pPr>
            <w:del w:id="483" w:author="卡噗胖胖" w:date="2019-01-08T13:57:00Z">
              <w:r>
                <w:rPr>
                  <w:rFonts w:hint="eastAsia" w:ascii="仿宋" w:hAnsi="仿宋" w:eastAsia="仿宋" w:cs="Arial"/>
                  <w:color w:val="000000" w:themeColor="text1"/>
                  <w:sz w:val="18"/>
                  <w:szCs w:val="18"/>
                  <w14:textFill>
                    <w14:solidFill>
                      <w14:schemeClr w14:val="tx1"/>
                    </w14:solidFill>
                  </w14:textFill>
                </w:rPr>
                <w:delText>必填，采用32位字符描述，由数据提供方生成，每批数据id不能重复，便于查询数据同步日志。</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del w:id="484" w:author="卡噗胖胖" w:date="2019-01-08T13:57:00Z"/>
        </w:trPr>
        <w:tc>
          <w:tcPr>
            <w:tcW w:w="1211" w:type="dxa"/>
            <w:shd w:val="clear" w:color="auto" w:fill="auto"/>
          </w:tcPr>
          <w:p>
            <w:pPr>
              <w:spacing w:before="0" w:beforeLines="0" w:after="0" w:afterLines="0" w:line="240" w:lineRule="auto"/>
              <w:ind w:firstLine="0" w:firstLineChars="0"/>
              <w:rPr>
                <w:del w:id="485" w:author="卡噗胖胖" w:date="2019-01-08T13:57:00Z"/>
                <w:rFonts w:ascii="仿宋" w:hAnsi="仿宋" w:eastAsia="仿宋" w:cs="Arial"/>
                <w:color w:val="000000" w:themeColor="text1"/>
                <w:sz w:val="18"/>
                <w:szCs w:val="18"/>
                <w14:textFill>
                  <w14:solidFill>
                    <w14:schemeClr w14:val="tx1"/>
                  </w14:solidFill>
                </w14:textFill>
              </w:rPr>
            </w:pPr>
            <w:del w:id="486" w:author="卡噗胖胖" w:date="2019-01-08T13:57:00Z">
              <w:r>
                <w:rPr>
                  <w:rFonts w:ascii="仿宋" w:hAnsi="仿宋" w:eastAsia="仿宋" w:cs="Arial"/>
                  <w:color w:val="000000" w:themeColor="text1"/>
                  <w:sz w:val="18"/>
                  <w:szCs w:val="18"/>
                  <w14:textFill>
                    <w14:solidFill>
                      <w14:schemeClr w14:val="tx1"/>
                    </w14:solidFill>
                  </w14:textFill>
                </w:rPr>
                <w:delText>DATAINFO</w:delText>
              </w:r>
            </w:del>
          </w:p>
        </w:tc>
        <w:tc>
          <w:tcPr>
            <w:tcW w:w="1206" w:type="dxa"/>
            <w:shd w:val="clear" w:color="auto" w:fill="auto"/>
          </w:tcPr>
          <w:p>
            <w:pPr>
              <w:spacing w:before="0" w:beforeLines="0" w:after="0" w:afterLines="0" w:line="240" w:lineRule="auto"/>
              <w:ind w:firstLine="0" w:firstLineChars="0"/>
              <w:rPr>
                <w:del w:id="487" w:author="卡噗胖胖" w:date="2019-01-08T13:57:00Z"/>
                <w:rFonts w:ascii="仿宋" w:hAnsi="仿宋" w:eastAsia="仿宋" w:cs="Arial"/>
                <w:color w:val="000000" w:themeColor="text1"/>
                <w:sz w:val="18"/>
                <w:szCs w:val="18"/>
                <w14:textFill>
                  <w14:solidFill>
                    <w14:schemeClr w14:val="tx1"/>
                  </w14:solidFill>
                </w14:textFill>
              </w:rPr>
            </w:pPr>
            <w:del w:id="488" w:author="卡噗胖胖" w:date="2019-01-08T13:57:00Z">
              <w:r>
                <w:rPr>
                  <w:rFonts w:ascii="仿宋" w:hAnsi="仿宋" w:eastAsia="仿宋" w:cs="Arial"/>
                  <w:color w:val="000000" w:themeColor="text1"/>
                  <w:sz w:val="18"/>
                  <w:szCs w:val="18"/>
                  <w14:textFill>
                    <w14:solidFill>
                      <w14:schemeClr w14:val="tx1"/>
                    </w14:solidFill>
                  </w14:textFill>
                </w:rPr>
                <w:delText>数据节点</w:delText>
              </w:r>
            </w:del>
          </w:p>
        </w:tc>
        <w:tc>
          <w:tcPr>
            <w:tcW w:w="992" w:type="dxa"/>
            <w:shd w:val="clear" w:color="auto" w:fill="auto"/>
          </w:tcPr>
          <w:p>
            <w:pPr>
              <w:spacing w:before="0" w:beforeLines="0" w:after="0" w:afterLines="0" w:line="240" w:lineRule="auto"/>
              <w:ind w:firstLine="0" w:firstLineChars="0"/>
              <w:rPr>
                <w:del w:id="489" w:author="卡噗胖胖" w:date="2019-01-08T13:57:00Z"/>
                <w:rFonts w:ascii="仿宋" w:hAnsi="仿宋" w:eastAsia="仿宋" w:cs="Arial"/>
                <w:color w:val="000000" w:themeColor="text1"/>
                <w:sz w:val="18"/>
                <w:szCs w:val="18"/>
                <w14:textFill>
                  <w14:solidFill>
                    <w14:schemeClr w14:val="tx1"/>
                  </w14:solidFill>
                </w14:textFill>
              </w:rPr>
            </w:pPr>
            <w:del w:id="490" w:author="卡噗胖胖" w:date="2019-01-08T13:57:00Z">
              <w:r>
                <w:rPr>
                  <w:rFonts w:ascii="仿宋" w:hAnsi="仿宋" w:eastAsia="仿宋" w:cs="Arial"/>
                  <w:color w:val="000000" w:themeColor="text1"/>
                  <w:sz w:val="18"/>
                  <w:szCs w:val="18"/>
                  <w14:textFill>
                    <w14:solidFill>
                      <w14:schemeClr w14:val="tx1"/>
                    </w14:solidFill>
                  </w14:textFill>
                </w:rPr>
                <w:delText>字符型</w:delText>
              </w:r>
            </w:del>
          </w:p>
        </w:tc>
        <w:tc>
          <w:tcPr>
            <w:tcW w:w="4245" w:type="dxa"/>
            <w:shd w:val="clear" w:color="auto" w:fill="auto"/>
          </w:tcPr>
          <w:p>
            <w:pPr>
              <w:spacing w:before="0" w:beforeLines="0" w:after="0" w:afterLines="0" w:line="240" w:lineRule="auto"/>
              <w:ind w:firstLine="0" w:firstLineChars="0"/>
              <w:rPr>
                <w:del w:id="491" w:author="卡噗胖胖" w:date="2019-01-08T13:57:00Z"/>
                <w:rFonts w:ascii="仿宋" w:hAnsi="仿宋" w:eastAsia="仿宋" w:cs="Arial"/>
                <w:color w:val="000000" w:themeColor="text1"/>
                <w:sz w:val="18"/>
                <w:szCs w:val="18"/>
                <w14:textFill>
                  <w14:solidFill>
                    <w14:schemeClr w14:val="tx1"/>
                  </w14:solidFill>
                </w14:textFill>
              </w:rPr>
            </w:pPr>
            <w:del w:id="492" w:author="卡噗胖胖" w:date="2019-01-08T13:57:00Z">
              <w:r>
                <w:rPr>
                  <w:rFonts w:hint="eastAsia" w:ascii="仿宋" w:hAnsi="仿宋" w:eastAsia="仿宋" w:cs="Arial"/>
                  <w:color w:val="000000" w:themeColor="text1"/>
                  <w:sz w:val="18"/>
                  <w:szCs w:val="18"/>
                  <w14:textFill>
                    <w14:solidFill>
                      <w14:schemeClr w14:val="tx1"/>
                    </w14:solidFill>
                  </w14:textFill>
                </w:rPr>
                <w:delText>&lt;</w:delText>
              </w:r>
            </w:del>
            <w:del w:id="493" w:author="卡噗胖胖" w:date="2019-01-08T13:57:00Z">
              <w:r>
                <w:rPr>
                  <w:rFonts w:ascii="仿宋" w:hAnsi="仿宋" w:eastAsia="仿宋" w:cs="Arial"/>
                  <w:color w:val="000000" w:themeColor="text1"/>
                  <w:sz w:val="18"/>
                  <w:szCs w:val="18"/>
                  <w14:textFill>
                    <w14:solidFill>
                      <w14:schemeClr w14:val="tx1"/>
                    </w14:solidFill>
                  </w14:textFill>
                </w:rPr>
                <w:delText>DATAINFO</w:delText>
              </w:r>
            </w:del>
            <w:del w:id="494" w:author="卡噗胖胖" w:date="2019-01-08T13:57:00Z">
              <w:r>
                <w:rPr>
                  <w:rFonts w:hint="eastAsia" w:ascii="仿宋" w:hAnsi="仿宋" w:eastAsia="仿宋" w:cs="Arial"/>
                  <w:color w:val="000000" w:themeColor="text1"/>
                  <w:sz w:val="18"/>
                  <w:szCs w:val="18"/>
                  <w14:textFill>
                    <w14:solidFill>
                      <w14:schemeClr w14:val="tx1"/>
                    </w14:solidFill>
                  </w14:textFill>
                </w:rPr>
                <w:delText>&gt;</w:delText>
              </w:r>
            </w:del>
            <w:del w:id="495" w:author="卡噗胖胖" w:date="2019-01-08T13:57:00Z">
              <w:r>
                <w:rPr>
                  <w:rFonts w:ascii="仿宋" w:hAnsi="仿宋" w:eastAsia="仿宋" w:cs="Arial"/>
                  <w:color w:val="000000" w:themeColor="text1"/>
                  <w:sz w:val="18"/>
                  <w:szCs w:val="18"/>
                  <w14:textFill>
                    <w14:solidFill>
                      <w14:schemeClr w14:val="tx1"/>
                    </w14:solidFill>
                  </w14:textFill>
                </w:rPr>
                <w:delText>与</w:delText>
              </w:r>
            </w:del>
            <w:del w:id="496" w:author="卡噗胖胖" w:date="2019-01-08T13:57:00Z">
              <w:r>
                <w:rPr>
                  <w:rFonts w:hint="eastAsia" w:ascii="仿宋" w:hAnsi="仿宋" w:eastAsia="仿宋" w:cs="Arial"/>
                  <w:color w:val="000000" w:themeColor="text1"/>
                  <w:sz w:val="18"/>
                  <w:szCs w:val="18"/>
                  <w14:textFill>
                    <w14:solidFill>
                      <w14:schemeClr w14:val="tx1"/>
                    </w14:solidFill>
                  </w14:textFill>
                </w:rPr>
                <w:delText>&lt;</w:delText>
              </w:r>
            </w:del>
            <w:del w:id="497" w:author="卡噗胖胖" w:date="2019-01-08T13:57:00Z">
              <w:r>
                <w:rPr>
                  <w:rFonts w:ascii="仿宋" w:hAnsi="仿宋" w:eastAsia="仿宋" w:cs="Arial"/>
                  <w:color w:val="000000" w:themeColor="text1"/>
                  <w:sz w:val="18"/>
                  <w:szCs w:val="18"/>
                  <w14:textFill>
                    <w14:solidFill>
                      <w14:schemeClr w14:val="tx1"/>
                    </w14:solidFill>
                  </w14:textFill>
                </w:rPr>
                <w:delText>/DATAINFO</w:delText>
              </w:r>
            </w:del>
            <w:del w:id="498" w:author="卡噗胖胖" w:date="2019-01-08T13:57:00Z">
              <w:r>
                <w:rPr>
                  <w:rFonts w:hint="eastAsia" w:ascii="仿宋" w:hAnsi="仿宋" w:eastAsia="仿宋" w:cs="Arial"/>
                  <w:color w:val="000000" w:themeColor="text1"/>
                  <w:sz w:val="18"/>
                  <w:szCs w:val="18"/>
                  <w14:textFill>
                    <w14:solidFill>
                      <w14:schemeClr w14:val="tx1"/>
                    </w14:solidFill>
                  </w14:textFill>
                </w:rPr>
                <w:delText>&gt;之间为一条数据，多个DATAINFO组合为多条数据。</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del w:id="499" w:author="卡噗胖胖" w:date="2019-01-08T13:57:00Z"/>
        </w:trPr>
        <w:tc>
          <w:tcPr>
            <w:tcW w:w="1211" w:type="dxa"/>
            <w:shd w:val="clear" w:color="auto" w:fill="auto"/>
          </w:tcPr>
          <w:p>
            <w:pPr>
              <w:spacing w:before="0" w:beforeLines="0" w:after="0" w:afterLines="0" w:line="240" w:lineRule="auto"/>
              <w:ind w:firstLine="0" w:firstLineChars="0"/>
              <w:rPr>
                <w:del w:id="500" w:author="卡噗胖胖" w:date="2019-01-08T13:57:00Z"/>
                <w:rFonts w:ascii="仿宋" w:hAnsi="仿宋" w:eastAsia="仿宋" w:cs="Arial"/>
                <w:color w:val="000000" w:themeColor="text1"/>
                <w:sz w:val="18"/>
                <w:szCs w:val="18"/>
                <w14:textFill>
                  <w14:solidFill>
                    <w14:schemeClr w14:val="tx1"/>
                  </w14:solidFill>
                </w14:textFill>
              </w:rPr>
            </w:pPr>
            <w:del w:id="501" w:author="卡噗胖胖" w:date="2019-01-08T13:57:00Z">
              <w:r>
                <w:rPr>
                  <w:rFonts w:ascii="仿宋" w:hAnsi="仿宋" w:eastAsia="仿宋" w:cs="Arial"/>
                  <w:color w:val="000000" w:themeColor="text1"/>
                  <w:sz w:val="18"/>
                  <w:szCs w:val="18"/>
                  <w14:textFill>
                    <w14:solidFill>
                      <w14:schemeClr w14:val="tx1"/>
                    </w14:solidFill>
                  </w14:textFill>
                </w:rPr>
                <w:delText>DESC1</w:delText>
              </w:r>
            </w:del>
            <w:del w:id="502" w:author="卡噗胖胖" w:date="2019-01-08T13:57:00Z">
              <w:r>
                <w:rPr>
                  <w:rFonts w:hint="eastAsia" w:ascii="仿宋" w:hAnsi="仿宋" w:eastAsia="仿宋" w:cs="Arial"/>
                  <w:color w:val="000000" w:themeColor="text1"/>
                  <w:sz w:val="18"/>
                  <w:szCs w:val="18"/>
                  <w14:textFill>
                    <w14:solidFill>
                      <w14:schemeClr w14:val="tx1"/>
                    </w14:solidFill>
                  </w14:textFill>
                </w:rPr>
                <w:delText>~</w:delText>
              </w:r>
            </w:del>
            <w:del w:id="503" w:author="卡噗胖胖" w:date="2019-01-08T13:57:00Z">
              <w:r>
                <w:rPr>
                  <w:rFonts w:ascii="仿宋" w:hAnsi="仿宋" w:eastAsia="仿宋" w:cs="Arial"/>
                  <w:color w:val="000000" w:themeColor="text1"/>
                  <w:sz w:val="18"/>
                  <w:szCs w:val="18"/>
                  <w14:textFill>
                    <w14:solidFill>
                      <w14:schemeClr w14:val="tx1"/>
                    </w14:solidFill>
                  </w14:textFill>
                </w:rPr>
                <w:delText>n</w:delText>
              </w:r>
            </w:del>
          </w:p>
        </w:tc>
        <w:tc>
          <w:tcPr>
            <w:tcW w:w="1206" w:type="dxa"/>
            <w:shd w:val="clear" w:color="auto" w:fill="auto"/>
          </w:tcPr>
          <w:p>
            <w:pPr>
              <w:spacing w:before="0" w:beforeLines="0" w:after="0" w:afterLines="0" w:line="240" w:lineRule="auto"/>
              <w:ind w:firstLine="0" w:firstLineChars="0"/>
              <w:rPr>
                <w:del w:id="504" w:author="卡噗胖胖" w:date="2019-01-08T13:57:00Z"/>
                <w:rFonts w:ascii="仿宋" w:hAnsi="仿宋" w:eastAsia="仿宋" w:cs="Arial"/>
                <w:color w:val="000000" w:themeColor="text1"/>
                <w:sz w:val="18"/>
                <w:szCs w:val="18"/>
                <w14:textFill>
                  <w14:solidFill>
                    <w14:schemeClr w14:val="tx1"/>
                  </w14:solidFill>
                </w14:textFill>
              </w:rPr>
            </w:pPr>
            <w:del w:id="505" w:author="卡噗胖胖" w:date="2019-01-08T13:57:00Z">
              <w:r>
                <w:rPr>
                  <w:rFonts w:ascii="仿宋" w:hAnsi="仿宋" w:eastAsia="仿宋" w:cs="Arial"/>
                  <w:color w:val="000000" w:themeColor="text1"/>
                  <w:sz w:val="18"/>
                  <w:szCs w:val="18"/>
                  <w14:textFill>
                    <w14:solidFill>
                      <w14:schemeClr w14:val="tx1"/>
                    </w14:solidFill>
                  </w14:textFill>
                </w:rPr>
                <w:delText>主数据描述项</w:delText>
              </w:r>
            </w:del>
          </w:p>
        </w:tc>
        <w:tc>
          <w:tcPr>
            <w:tcW w:w="992" w:type="dxa"/>
            <w:shd w:val="clear" w:color="auto" w:fill="auto"/>
          </w:tcPr>
          <w:p>
            <w:pPr>
              <w:spacing w:before="0" w:beforeLines="0" w:after="0" w:afterLines="0" w:line="240" w:lineRule="auto"/>
              <w:ind w:firstLine="0" w:firstLineChars="0"/>
              <w:rPr>
                <w:del w:id="506" w:author="卡噗胖胖" w:date="2019-01-08T13:57:00Z"/>
                <w:rFonts w:ascii="仿宋" w:hAnsi="仿宋" w:eastAsia="仿宋" w:cs="Arial"/>
                <w:color w:val="000000" w:themeColor="text1"/>
                <w:sz w:val="18"/>
                <w:szCs w:val="18"/>
                <w14:textFill>
                  <w14:solidFill>
                    <w14:schemeClr w14:val="tx1"/>
                  </w14:solidFill>
                </w14:textFill>
              </w:rPr>
            </w:pPr>
            <w:del w:id="507" w:author="卡噗胖胖" w:date="2019-01-08T13:57:00Z">
              <w:r>
                <w:rPr>
                  <w:rFonts w:ascii="仿宋" w:hAnsi="仿宋" w:eastAsia="仿宋" w:cs="Arial"/>
                  <w:color w:val="000000" w:themeColor="text1"/>
                  <w:sz w:val="18"/>
                  <w:szCs w:val="18"/>
                  <w14:textFill>
                    <w14:solidFill>
                      <w14:schemeClr w14:val="tx1"/>
                    </w14:solidFill>
                  </w14:textFill>
                </w:rPr>
                <w:delText>字符型</w:delText>
              </w:r>
            </w:del>
          </w:p>
        </w:tc>
        <w:tc>
          <w:tcPr>
            <w:tcW w:w="4245" w:type="dxa"/>
            <w:shd w:val="clear" w:color="auto" w:fill="auto"/>
          </w:tcPr>
          <w:p>
            <w:pPr>
              <w:spacing w:before="0" w:beforeLines="0" w:after="0" w:afterLines="0" w:line="240" w:lineRule="auto"/>
              <w:ind w:firstLine="0" w:firstLineChars="0"/>
              <w:rPr>
                <w:del w:id="508" w:author="卡噗胖胖" w:date="2019-01-08T13:57:00Z"/>
                <w:rFonts w:ascii="仿宋" w:hAnsi="仿宋" w:eastAsia="仿宋" w:cs="Arial"/>
                <w:color w:val="000000" w:themeColor="text1"/>
                <w:sz w:val="18"/>
                <w:szCs w:val="18"/>
                <w14:textFill>
                  <w14:solidFill>
                    <w14:schemeClr w14:val="tx1"/>
                  </w14:solidFill>
                </w14:textFill>
              </w:rPr>
            </w:pPr>
            <w:del w:id="509" w:author="卡噗胖胖" w:date="2019-01-08T13:57:00Z">
              <w:r>
                <w:rPr>
                  <w:rFonts w:hint="eastAsia" w:ascii="仿宋" w:hAnsi="仿宋" w:eastAsia="仿宋" w:cs="Arial"/>
                  <w:color w:val="000000" w:themeColor="text1"/>
                  <w:sz w:val="18"/>
                  <w:szCs w:val="18"/>
                  <w14:textFill>
                    <w14:solidFill>
                      <w14:schemeClr w14:val="tx1"/>
                    </w14:solidFill>
                  </w14:textFill>
                </w:rPr>
                <w:delText>选填，描述单条数据的特征信息。Remark为当前描述项说明信息。</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del w:id="510" w:author="卡噗胖胖" w:date="2019-01-08T13:57:00Z"/>
        </w:trPr>
        <w:tc>
          <w:tcPr>
            <w:tcW w:w="1211" w:type="dxa"/>
            <w:shd w:val="clear" w:color="auto" w:fill="auto"/>
          </w:tcPr>
          <w:p>
            <w:pPr>
              <w:spacing w:before="0" w:beforeLines="0" w:after="0" w:afterLines="0" w:line="240" w:lineRule="auto"/>
              <w:ind w:firstLine="0" w:firstLineChars="0"/>
              <w:rPr>
                <w:del w:id="511" w:author="卡噗胖胖" w:date="2019-01-08T13:57:00Z"/>
                <w:rFonts w:ascii="仿宋" w:hAnsi="仿宋" w:eastAsia="仿宋" w:cs="Arial"/>
                <w:color w:val="000000" w:themeColor="text1"/>
                <w:sz w:val="18"/>
                <w:szCs w:val="18"/>
                <w14:textFill>
                  <w14:solidFill>
                    <w14:schemeClr w14:val="tx1"/>
                  </w14:solidFill>
                </w14:textFill>
              </w:rPr>
            </w:pPr>
            <w:del w:id="512" w:author="卡噗胖胖" w:date="2019-01-08T13:57:00Z">
              <w:r>
                <w:rPr>
                  <w:rFonts w:ascii="仿宋" w:hAnsi="仿宋" w:eastAsia="仿宋" w:cs="Arial"/>
                  <w:color w:val="000000" w:themeColor="text1"/>
                  <w:sz w:val="18"/>
                  <w:szCs w:val="18"/>
                  <w14:textFill>
                    <w14:solidFill>
                      <w14:schemeClr w14:val="tx1"/>
                    </w14:solidFill>
                  </w14:textFill>
                </w:rPr>
                <w:delText>CODE</w:delText>
              </w:r>
            </w:del>
          </w:p>
        </w:tc>
        <w:tc>
          <w:tcPr>
            <w:tcW w:w="1206" w:type="dxa"/>
            <w:shd w:val="clear" w:color="auto" w:fill="auto"/>
          </w:tcPr>
          <w:p>
            <w:pPr>
              <w:spacing w:before="0" w:beforeLines="0" w:after="0" w:afterLines="0" w:line="240" w:lineRule="auto"/>
              <w:ind w:firstLine="0" w:firstLineChars="0"/>
              <w:rPr>
                <w:del w:id="513" w:author="卡噗胖胖" w:date="2019-01-08T13:57:00Z"/>
                <w:rFonts w:ascii="仿宋" w:hAnsi="仿宋" w:eastAsia="仿宋" w:cs="Arial"/>
                <w:color w:val="000000" w:themeColor="text1"/>
                <w:sz w:val="18"/>
                <w:szCs w:val="18"/>
                <w14:textFill>
                  <w14:solidFill>
                    <w14:schemeClr w14:val="tx1"/>
                  </w14:solidFill>
                </w14:textFill>
              </w:rPr>
            </w:pPr>
            <w:del w:id="514" w:author="卡噗胖胖" w:date="2019-01-08T13:57:00Z">
              <w:r>
                <w:rPr>
                  <w:rFonts w:ascii="仿宋" w:hAnsi="仿宋" w:eastAsia="仿宋" w:cs="Arial"/>
                  <w:color w:val="000000" w:themeColor="text1"/>
                  <w:sz w:val="18"/>
                  <w:szCs w:val="18"/>
                  <w14:textFill>
                    <w14:solidFill>
                      <w14:schemeClr w14:val="tx1"/>
                    </w14:solidFill>
                  </w14:textFill>
                </w:rPr>
                <w:delText>主数据编码</w:delText>
              </w:r>
            </w:del>
          </w:p>
        </w:tc>
        <w:tc>
          <w:tcPr>
            <w:tcW w:w="992" w:type="dxa"/>
            <w:shd w:val="clear" w:color="auto" w:fill="auto"/>
          </w:tcPr>
          <w:p>
            <w:pPr>
              <w:spacing w:before="0" w:beforeLines="0" w:after="0" w:afterLines="0" w:line="240" w:lineRule="auto"/>
              <w:ind w:firstLine="0" w:firstLineChars="0"/>
              <w:rPr>
                <w:del w:id="515" w:author="卡噗胖胖" w:date="2019-01-08T13:57:00Z"/>
                <w:rFonts w:ascii="仿宋" w:hAnsi="仿宋" w:eastAsia="仿宋" w:cs="Arial"/>
                <w:color w:val="000000" w:themeColor="text1"/>
                <w:sz w:val="18"/>
                <w:szCs w:val="18"/>
                <w14:textFill>
                  <w14:solidFill>
                    <w14:schemeClr w14:val="tx1"/>
                  </w14:solidFill>
                </w14:textFill>
              </w:rPr>
            </w:pPr>
            <w:del w:id="516" w:author="卡噗胖胖" w:date="2019-01-08T13:57:00Z">
              <w:r>
                <w:rPr>
                  <w:rFonts w:ascii="仿宋" w:hAnsi="仿宋" w:eastAsia="仿宋" w:cs="Arial"/>
                  <w:color w:val="000000" w:themeColor="text1"/>
                  <w:sz w:val="18"/>
                  <w:szCs w:val="18"/>
                  <w14:textFill>
                    <w14:solidFill>
                      <w14:schemeClr w14:val="tx1"/>
                    </w14:solidFill>
                  </w14:textFill>
                </w:rPr>
                <w:delText>字符型</w:delText>
              </w:r>
            </w:del>
          </w:p>
        </w:tc>
        <w:tc>
          <w:tcPr>
            <w:tcW w:w="4245" w:type="dxa"/>
            <w:shd w:val="clear" w:color="auto" w:fill="auto"/>
          </w:tcPr>
          <w:p>
            <w:pPr>
              <w:spacing w:before="0" w:beforeLines="0" w:after="0" w:afterLines="0" w:line="240" w:lineRule="auto"/>
              <w:ind w:firstLine="0" w:firstLineChars="0"/>
              <w:rPr>
                <w:del w:id="517" w:author="卡噗胖胖" w:date="2019-01-08T13:57:00Z"/>
                <w:rFonts w:ascii="仿宋" w:hAnsi="仿宋" w:eastAsia="仿宋" w:cs="Arial"/>
                <w:color w:val="000000" w:themeColor="text1"/>
                <w:sz w:val="18"/>
                <w:szCs w:val="18"/>
                <w14:textFill>
                  <w14:solidFill>
                    <w14:schemeClr w14:val="tx1"/>
                  </w14:solidFill>
                </w14:textFill>
              </w:rPr>
            </w:pPr>
            <w:del w:id="518" w:author="卡噗胖胖" w:date="2019-01-08T13:57:00Z">
              <w:r>
                <w:rPr>
                  <w:rFonts w:hint="eastAsia" w:ascii="仿宋" w:hAnsi="仿宋" w:eastAsia="仿宋" w:cs="Arial"/>
                  <w:color w:val="000000" w:themeColor="text1"/>
                  <w:sz w:val="18"/>
                  <w:szCs w:val="18"/>
                  <w14:textFill>
                    <w14:solidFill>
                      <w14:schemeClr w14:val="tx1"/>
                    </w14:solidFill>
                  </w14:textFill>
                </w:rPr>
                <w:delText>必填，由数据提供方生成，编码生成规范依据主数据标准。</w:delText>
              </w:r>
            </w:del>
          </w:p>
        </w:tc>
      </w:tr>
    </w:tbl>
    <w:p>
      <w:pPr>
        <w:pStyle w:val="4"/>
        <w:numPr>
          <w:ilvl w:val="1"/>
          <w:numId w:val="9"/>
        </w:numPr>
        <w:spacing w:before="240" w:beforeLines="100" w:after="0" w:afterLines="0" w:line="415" w:lineRule="auto"/>
        <w:ind w:left="493" w:hanging="493" w:firstLineChars="0"/>
        <w:rPr>
          <w:del w:id="519" w:author="卡噗胖胖" w:date="2019-01-08T13:57:00Z"/>
          <w:b w:val="0"/>
        </w:rPr>
      </w:pPr>
      <w:del w:id="520" w:author="卡噗胖胖" w:date="2019-01-08T13:57:00Z">
        <w:bookmarkStart w:id="120" w:name="_Toc534730154"/>
        <w:r>
          <w:rPr>
            <w:rFonts w:hint="eastAsia"/>
            <w:b w:val="0"/>
          </w:rPr>
          <w:delText>反馈报文格式</w:delText>
        </w:r>
        <w:bookmarkEnd w:id="120"/>
      </w:del>
    </w:p>
    <w:p>
      <w:pPr>
        <w:spacing w:before="120" w:after="120" w:line="440" w:lineRule="exact"/>
        <w:ind w:firstLine="480"/>
        <w:rPr>
          <w:del w:id="521" w:author="卡噗胖胖" w:date="2019-01-08T13:57:00Z"/>
          <w:rFonts w:ascii="仿宋" w:hAnsi="仿宋" w:eastAsia="仿宋"/>
        </w:rPr>
      </w:pPr>
      <w:del w:id="522" w:author="卡噗胖胖" w:date="2019-01-08T13:57:00Z">
        <w:r>
          <w:rPr>
            <w:rFonts w:hint="eastAsia" w:ascii="仿宋" w:hAnsi="仿宋" w:eastAsia="仿宋"/>
          </w:rPr>
          <w:delText>反馈报文格式如下</w:delText>
        </w:r>
      </w:del>
    </w:p>
    <w:tbl>
      <w:tblPr>
        <w:tblStyle w:val="34"/>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del w:id="523" w:author="卡噗胖胖" w:date="2019-01-08T13:57:00Z"/>
        </w:trPr>
        <w:tc>
          <w:tcPr>
            <w:tcW w:w="7654" w:type="dxa"/>
            <w:shd w:val="clear" w:color="auto" w:fill="F1F1F1" w:themeFill="background1" w:themeFillShade="F2"/>
          </w:tcPr>
          <w:p>
            <w:pPr>
              <w:pStyle w:val="100"/>
              <w:rPr>
                <w:del w:id="524" w:author="卡噗胖胖" w:date="2019-01-08T13:57:00Z"/>
                <w:rFonts w:ascii="Arial" w:hAnsi="Arial" w:cs="Arial"/>
                <w:color w:val="000000" w:themeColor="text1"/>
                <w:kern w:val="2"/>
                <w:sz w:val="18"/>
                <w:szCs w:val="18"/>
                <w14:textFill>
                  <w14:solidFill>
                    <w14:schemeClr w14:val="tx1"/>
                  </w14:solidFill>
                </w14:textFill>
              </w:rPr>
            </w:pPr>
            <w:del w:id="525" w:author="卡噗胖胖" w:date="2019-01-08T13:57: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rPr>
                <w:del w:id="526" w:author="卡噗胖胖" w:date="2019-01-08T13:57:00Z"/>
                <w:rFonts w:ascii="Arial" w:hAnsi="Arial" w:cs="Arial"/>
                <w:color w:val="000000" w:themeColor="text1"/>
                <w:kern w:val="2"/>
                <w:sz w:val="18"/>
                <w:szCs w:val="18"/>
                <w14:textFill>
                  <w14:solidFill>
                    <w14:schemeClr w14:val="tx1"/>
                  </w14:solidFill>
                </w14:textFill>
              </w:rPr>
            </w:pPr>
            <w:del w:id="527" w:author="卡噗胖胖" w:date="2019-01-08T13:57:00Z">
              <w:r>
                <w:rPr>
                  <w:rFonts w:ascii="Arial" w:hAnsi="Arial" w:cs="Arial"/>
                  <w:color w:val="000000" w:themeColor="text1"/>
                  <w:kern w:val="2"/>
                  <w:sz w:val="18"/>
                  <w:szCs w:val="18"/>
                  <w14:textFill>
                    <w14:solidFill>
                      <w14:schemeClr w14:val="tx1"/>
                    </w14:solidFill>
                  </w14:textFill>
                </w:rPr>
                <w:delText>&lt;ESB&gt;</w:delText>
              </w:r>
            </w:del>
          </w:p>
          <w:p>
            <w:pPr>
              <w:pStyle w:val="100"/>
              <w:rPr>
                <w:del w:id="528" w:author="卡噗胖胖" w:date="2019-01-08T13:57:00Z"/>
                <w:rFonts w:ascii="Arial" w:hAnsi="Arial" w:cs="Arial"/>
                <w:color w:val="000000" w:themeColor="text1"/>
                <w:kern w:val="2"/>
                <w:sz w:val="18"/>
                <w:szCs w:val="18"/>
                <w14:textFill>
                  <w14:solidFill>
                    <w14:schemeClr w14:val="tx1"/>
                  </w14:solidFill>
                </w14:textFill>
              </w:rPr>
            </w:pPr>
            <w:del w:id="529"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&lt;RESULT&gt;S成功/E失败&lt;/RESULT&gt;</w:delText>
              </w:r>
            </w:del>
          </w:p>
          <w:p>
            <w:pPr>
              <w:pStyle w:val="100"/>
              <w:rPr>
                <w:del w:id="530" w:author="卡噗胖胖" w:date="2019-01-08T13:57:00Z"/>
                <w:rFonts w:ascii="Arial" w:hAnsi="Arial" w:cs="Arial"/>
                <w:color w:val="000000" w:themeColor="text1"/>
                <w:kern w:val="2"/>
                <w:sz w:val="18"/>
                <w:szCs w:val="18"/>
                <w14:textFill>
                  <w14:solidFill>
                    <w14:schemeClr w14:val="tx1"/>
                  </w14:solidFill>
                </w14:textFill>
              </w:rPr>
            </w:pPr>
            <w:del w:id="531" w:author="卡噗胖胖" w:date="2019-01-08T13:57: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rPr>
                <w:del w:id="532" w:author="卡噗胖胖" w:date="2019-01-08T13:57:00Z"/>
                <w:rFonts w:ascii="Arial" w:hAnsi="Arial" w:cs="Arial"/>
                <w:color w:val="000000" w:themeColor="text1"/>
                <w:kern w:val="2"/>
                <w:sz w:val="18"/>
                <w:szCs w:val="18"/>
                <w14:textFill>
                  <w14:solidFill>
                    <w14:schemeClr w14:val="tx1"/>
                  </w14:solidFill>
                </w14:textFill>
              </w:rPr>
            </w:pPr>
            <w:del w:id="533" w:author="卡噗胖胖" w:date="2019-01-08T13:57: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rPr>
                <w:del w:id="534" w:author="卡噗胖胖" w:date="2019-01-08T13:57:00Z"/>
                <w:rFonts w:ascii="Arial" w:hAnsi="Arial" w:cs="Arial"/>
                <w:color w:val="000000" w:themeColor="text1"/>
                <w:kern w:val="2"/>
                <w:sz w:val="18"/>
                <w:szCs w:val="18"/>
                <w14:textFill>
                  <w14:solidFill>
                    <w14:schemeClr w14:val="tx1"/>
                  </w14:solidFill>
                </w14:textFill>
              </w:rPr>
            </w:pPr>
            <w:del w:id="535"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rPr>
                <w:del w:id="536" w:author="卡噗胖胖" w:date="2019-01-08T13:57:00Z"/>
                <w:rFonts w:ascii="Arial" w:hAnsi="Arial" w:cs="Arial"/>
                <w:color w:val="000000" w:themeColor="text1"/>
                <w:kern w:val="2"/>
                <w:sz w:val="18"/>
                <w:szCs w:val="18"/>
                <w14:textFill>
                  <w14:solidFill>
                    <w14:schemeClr w14:val="tx1"/>
                  </w14:solidFill>
                </w14:textFill>
              </w:rPr>
            </w:pPr>
            <w:del w:id="537" w:author="卡噗胖胖" w:date="2019-01-08T13:57: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rPr>
                <w:del w:id="538" w:author="卡噗胖胖" w:date="2019-01-08T13:57:00Z"/>
                <w:rFonts w:ascii="Arial" w:hAnsi="Arial" w:cs="Arial"/>
                <w:color w:val="000000" w:themeColor="text1"/>
                <w:kern w:val="2"/>
                <w:sz w:val="18"/>
                <w:szCs w:val="18"/>
                <w14:textFill>
                  <w14:solidFill>
                    <w14:schemeClr w14:val="tx1"/>
                  </w14:solidFill>
                </w14:textFill>
              </w:rPr>
            </w:pPr>
            <w:del w:id="539"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rPr>
                <w:del w:id="540" w:author="卡噗胖胖" w:date="2019-01-08T13:57:00Z"/>
                <w:rFonts w:ascii="Arial" w:hAnsi="Arial" w:cs="Arial"/>
                <w:color w:val="000000" w:themeColor="text1"/>
                <w:kern w:val="2"/>
                <w:sz w:val="18"/>
                <w:szCs w:val="18"/>
                <w14:textFill>
                  <w14:solidFill>
                    <w14:schemeClr w14:val="tx1"/>
                  </w14:solidFill>
                </w14:textFill>
              </w:rPr>
            </w:pPr>
            <w:del w:id="541"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rPr>
                <w:del w:id="542" w:author="卡噗胖胖" w:date="2019-01-08T13:57:00Z"/>
                <w:rFonts w:ascii="Arial" w:hAnsi="Arial" w:cs="Arial"/>
                <w:color w:val="000000" w:themeColor="text1"/>
                <w:kern w:val="2"/>
                <w:sz w:val="18"/>
                <w:szCs w:val="18"/>
                <w14:textFill>
                  <w14:solidFill>
                    <w14:schemeClr w14:val="tx1"/>
                  </w14:solidFill>
                </w14:textFill>
              </w:rPr>
            </w:pPr>
            <w:del w:id="543"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&lt;DESC2&gt;部门编码的值&lt;/DESC2&gt;</w:delText>
              </w:r>
            </w:del>
          </w:p>
          <w:p>
            <w:pPr>
              <w:pStyle w:val="100"/>
              <w:rPr>
                <w:del w:id="544" w:author="卡噗胖胖" w:date="2019-01-08T13:57:00Z"/>
                <w:rFonts w:ascii="Arial" w:hAnsi="Arial" w:cs="Arial"/>
                <w:color w:val="000000" w:themeColor="text1"/>
                <w:kern w:val="2"/>
                <w:sz w:val="18"/>
                <w:szCs w:val="18"/>
                <w14:textFill>
                  <w14:solidFill>
                    <w14:schemeClr w14:val="tx1"/>
                  </w14:solidFill>
                </w14:textFill>
              </w:rPr>
            </w:pPr>
            <w:del w:id="545"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&lt;DESC3&gt;简称的值&lt;/DESC3&gt;</w:delText>
              </w:r>
            </w:del>
          </w:p>
          <w:p>
            <w:pPr>
              <w:pStyle w:val="100"/>
              <w:rPr>
                <w:del w:id="546" w:author="卡噗胖胖" w:date="2019-01-08T13:57:00Z"/>
                <w:rFonts w:ascii="Arial" w:hAnsi="Arial" w:cs="Arial"/>
                <w:color w:val="000000" w:themeColor="text1"/>
                <w:kern w:val="2"/>
                <w:sz w:val="18"/>
                <w:szCs w:val="18"/>
                <w14:textFill>
                  <w14:solidFill>
                    <w14:schemeClr w14:val="tx1"/>
                  </w14:solidFill>
                </w14:textFill>
              </w:rPr>
            </w:pPr>
            <w:del w:id="547"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&lt;DESC4&gt;所属组织的值&lt;/DESC4&gt;</w:delText>
              </w:r>
            </w:del>
          </w:p>
          <w:p>
            <w:pPr>
              <w:pStyle w:val="100"/>
              <w:rPr>
                <w:del w:id="548" w:author="卡噗胖胖" w:date="2019-01-08T13:57:00Z"/>
                <w:rFonts w:ascii="Arial" w:hAnsi="Arial" w:cs="Arial"/>
                <w:color w:val="000000" w:themeColor="text1"/>
                <w:kern w:val="2"/>
                <w:sz w:val="18"/>
                <w:szCs w:val="18"/>
                <w14:textFill>
                  <w14:solidFill>
                    <w14:schemeClr w14:val="tx1"/>
                  </w14:solidFill>
                </w14:textFill>
              </w:rPr>
            </w:pPr>
            <w:del w:id="549"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&lt;DESC5&gt;部门类型的值&lt;/DESC5&gt;</w:delText>
              </w:r>
            </w:del>
          </w:p>
          <w:p>
            <w:pPr>
              <w:pStyle w:val="100"/>
              <w:rPr>
                <w:del w:id="550" w:author="卡噗胖胖" w:date="2019-01-08T13:57:00Z"/>
                <w:rFonts w:ascii="Arial" w:hAnsi="Arial" w:cs="Arial"/>
                <w:color w:val="000000" w:themeColor="text1"/>
                <w:kern w:val="2"/>
                <w:sz w:val="18"/>
                <w:szCs w:val="18"/>
                <w14:textFill>
                  <w14:solidFill>
                    <w14:schemeClr w14:val="tx1"/>
                  </w14:solidFill>
                </w14:textFill>
              </w:rPr>
            </w:pPr>
            <w:del w:id="551"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&lt;DESC6&gt;启用状态的值&lt;/DESC6&gt;</w:delText>
              </w:r>
            </w:del>
          </w:p>
          <w:p>
            <w:pPr>
              <w:pStyle w:val="100"/>
              <w:rPr>
                <w:del w:id="552" w:author="卡噗胖胖" w:date="2019-01-08T13:57:00Z"/>
                <w:rFonts w:ascii="Arial" w:hAnsi="Arial" w:cs="Arial"/>
                <w:color w:val="000000" w:themeColor="text1"/>
                <w:kern w:val="2"/>
                <w:sz w:val="18"/>
                <w:szCs w:val="18"/>
                <w14:textFill>
                  <w14:solidFill>
                    <w14:schemeClr w14:val="tx1"/>
                  </w14:solidFill>
                </w14:textFill>
              </w:rPr>
            </w:pPr>
            <w:del w:id="553"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&lt;DESC7&gt;对应行政部门的值&lt;/DESC7&gt;</w:delText>
              </w:r>
            </w:del>
          </w:p>
          <w:p>
            <w:pPr>
              <w:pStyle w:val="100"/>
              <w:rPr>
                <w:del w:id="554" w:author="卡噗胖胖" w:date="2019-01-08T13:57:00Z"/>
                <w:rFonts w:ascii="Arial" w:hAnsi="Arial" w:cs="Arial"/>
                <w:color w:val="000000" w:themeColor="text1"/>
                <w:kern w:val="2"/>
                <w:sz w:val="18"/>
                <w:szCs w:val="18"/>
                <w14:textFill>
                  <w14:solidFill>
                    <w14:schemeClr w14:val="tx1"/>
                  </w14:solidFill>
                </w14:textFill>
              </w:rPr>
            </w:pPr>
            <w:del w:id="555"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&lt;DESC8&gt;源系统部门主键的值&lt;/DESC8&gt;</w:delText>
              </w:r>
            </w:del>
          </w:p>
          <w:p>
            <w:pPr>
              <w:pStyle w:val="100"/>
              <w:rPr>
                <w:del w:id="556" w:author="卡噗胖胖" w:date="2019-01-08T13:57:00Z"/>
                <w:rFonts w:ascii="Arial" w:hAnsi="Arial" w:cs="Arial"/>
                <w:color w:val="000000" w:themeColor="text1"/>
                <w:kern w:val="2"/>
                <w:sz w:val="18"/>
                <w:szCs w:val="18"/>
                <w14:textFill>
                  <w14:solidFill>
                    <w14:schemeClr w14:val="tx1"/>
                  </w14:solidFill>
                </w14:textFill>
              </w:rPr>
            </w:pPr>
            <w:del w:id="557"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&lt;DESC9&gt;源系统上级部门主键的值&lt;/DESC9&gt;</w:delText>
              </w:r>
            </w:del>
          </w:p>
          <w:p>
            <w:pPr>
              <w:pStyle w:val="100"/>
              <w:rPr>
                <w:del w:id="558" w:author="卡噗胖胖" w:date="2019-01-08T13:57:00Z"/>
                <w:rFonts w:ascii="Arial" w:hAnsi="Arial" w:cs="Arial"/>
                <w:color w:val="000000" w:themeColor="text1"/>
                <w:kern w:val="2"/>
                <w:sz w:val="18"/>
                <w:szCs w:val="18"/>
                <w14:textFill>
                  <w14:solidFill>
                    <w14:schemeClr w14:val="tx1"/>
                  </w14:solidFill>
                </w14:textFill>
              </w:rPr>
            </w:pPr>
            <w:del w:id="559"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&lt;DESC10&gt;源系统所属组织主键的值&lt;/DESC10&gt;</w:delText>
              </w:r>
            </w:del>
          </w:p>
          <w:p>
            <w:pPr>
              <w:pStyle w:val="100"/>
              <w:rPr>
                <w:del w:id="560" w:author="卡噗胖胖" w:date="2019-01-08T13:57:00Z"/>
                <w:rFonts w:ascii="Arial" w:hAnsi="Arial" w:cs="Arial"/>
                <w:color w:val="000000" w:themeColor="text1"/>
                <w:kern w:val="2"/>
                <w:sz w:val="18"/>
                <w:szCs w:val="18"/>
                <w14:textFill>
                  <w14:solidFill>
                    <w14:schemeClr w14:val="tx1"/>
                  </w14:solidFill>
                </w14:textFill>
              </w:rPr>
            </w:pPr>
            <w:del w:id="561"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rPr>
                <w:del w:id="562" w:author="卡噗胖胖" w:date="2019-01-08T13:57:00Z"/>
                <w:rFonts w:ascii="Arial" w:hAnsi="Arial" w:cs="Arial"/>
                <w:color w:val="000000" w:themeColor="text1"/>
                <w:kern w:val="2"/>
                <w:sz w:val="18"/>
                <w:szCs w:val="18"/>
                <w14:textFill>
                  <w14:solidFill>
                    <w14:schemeClr w14:val="tx1"/>
                  </w14:solidFill>
                </w14:textFill>
              </w:rPr>
            </w:pPr>
            <w:del w:id="563"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rPr>
                <w:del w:id="564" w:author="卡噗胖胖" w:date="2019-01-08T13:57:00Z"/>
                <w:rFonts w:ascii="Arial" w:hAnsi="Arial" w:cs="Arial"/>
                <w:color w:val="000000" w:themeColor="text1"/>
                <w:kern w:val="2"/>
                <w:sz w:val="18"/>
                <w:szCs w:val="18"/>
                <w14:textFill>
                  <w14:solidFill>
                    <w14:schemeClr w14:val="tx1"/>
                  </w14:solidFill>
                </w14:textFill>
              </w:rPr>
            </w:pPr>
            <w:del w:id="565"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rPr>
                <w:del w:id="566" w:author="卡噗胖胖" w:date="2019-01-08T13:57:00Z"/>
                <w:rFonts w:ascii="Arial" w:hAnsi="Arial" w:cs="Arial"/>
                <w:color w:val="000000" w:themeColor="text1"/>
                <w:kern w:val="2"/>
                <w:sz w:val="18"/>
                <w:szCs w:val="18"/>
                <w14:textFill>
                  <w14:solidFill>
                    <w14:schemeClr w14:val="tx1"/>
                  </w14:solidFill>
                </w14:textFill>
              </w:rPr>
            </w:pPr>
            <w:del w:id="567" w:author="卡噗胖胖" w:date="2019-01-08T13:57: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rPr>
                <w:del w:id="568" w:author="卡噗胖胖" w:date="2019-01-08T13:57:00Z"/>
                <w:rFonts w:ascii="Arial" w:hAnsi="Arial" w:cs="Arial"/>
                <w:color w:val="000000" w:themeColor="text1"/>
                <w:kern w:val="2"/>
                <w:sz w:val="18"/>
                <w:szCs w:val="18"/>
                <w14:textFill>
                  <w14:solidFill>
                    <w14:schemeClr w14:val="tx1"/>
                  </w14:solidFill>
                </w14:textFill>
              </w:rPr>
            </w:pPr>
            <w:del w:id="569" w:author="卡噗胖胖" w:date="2019-01-08T13:57: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rPr>
                <w:del w:id="570" w:author="卡噗胖胖" w:date="2019-01-08T13:57:00Z"/>
                <w:rFonts w:ascii="Arial" w:hAnsi="Arial" w:cs="Arial"/>
                <w:color w:val="000000" w:themeColor="text1"/>
                <w:kern w:val="2"/>
                <w:sz w:val="18"/>
                <w:szCs w:val="18"/>
                <w14:textFill>
                  <w14:solidFill>
                    <w14:schemeClr w14:val="tx1"/>
                  </w14:solidFill>
                </w14:textFill>
              </w:rPr>
            </w:pPr>
            <w:del w:id="571"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rPr>
                <w:del w:id="572" w:author="卡噗胖胖" w:date="2019-01-08T13:57:00Z"/>
                <w:rFonts w:ascii="Arial" w:hAnsi="Arial" w:cs="Arial"/>
                <w:color w:val="000000" w:themeColor="text1"/>
                <w:kern w:val="2"/>
                <w:sz w:val="18"/>
                <w:szCs w:val="18"/>
                <w14:textFill>
                  <w14:solidFill>
                    <w14:schemeClr w14:val="tx1"/>
                  </w14:solidFill>
                </w14:textFill>
              </w:rPr>
            </w:pPr>
            <w:del w:id="573"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rPr>
                <w:del w:id="574" w:author="卡噗胖胖" w:date="2019-01-08T13:57:00Z"/>
                <w:rFonts w:ascii="Arial" w:hAnsi="Arial" w:cs="Arial"/>
                <w:color w:val="000000" w:themeColor="text1"/>
                <w:kern w:val="2"/>
                <w:sz w:val="18"/>
                <w:szCs w:val="18"/>
                <w14:textFill>
                  <w14:solidFill>
                    <w14:schemeClr w14:val="tx1"/>
                  </w14:solidFill>
                </w14:textFill>
              </w:rPr>
            </w:pPr>
            <w:del w:id="575"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&lt;DESC2&gt;部门编码的值&lt;/DESC2&gt;</w:delText>
              </w:r>
            </w:del>
          </w:p>
          <w:p>
            <w:pPr>
              <w:pStyle w:val="100"/>
              <w:rPr>
                <w:del w:id="576" w:author="卡噗胖胖" w:date="2019-01-08T13:57:00Z"/>
                <w:rFonts w:ascii="Arial" w:hAnsi="Arial" w:cs="Arial"/>
                <w:color w:val="000000" w:themeColor="text1"/>
                <w:kern w:val="2"/>
                <w:sz w:val="18"/>
                <w:szCs w:val="18"/>
                <w14:textFill>
                  <w14:solidFill>
                    <w14:schemeClr w14:val="tx1"/>
                  </w14:solidFill>
                </w14:textFill>
              </w:rPr>
            </w:pPr>
            <w:del w:id="577"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&lt;DESC3&gt;简称的值&lt;/DESC3&gt;</w:delText>
              </w:r>
            </w:del>
          </w:p>
          <w:p>
            <w:pPr>
              <w:pStyle w:val="100"/>
              <w:rPr>
                <w:del w:id="578" w:author="卡噗胖胖" w:date="2019-01-08T13:57:00Z"/>
                <w:rFonts w:ascii="Arial" w:hAnsi="Arial" w:cs="Arial"/>
                <w:color w:val="000000" w:themeColor="text1"/>
                <w:kern w:val="2"/>
                <w:sz w:val="18"/>
                <w:szCs w:val="18"/>
                <w14:textFill>
                  <w14:solidFill>
                    <w14:schemeClr w14:val="tx1"/>
                  </w14:solidFill>
                </w14:textFill>
              </w:rPr>
            </w:pPr>
            <w:del w:id="579"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&lt;DESC4&gt;所属组织的值&lt;/DESC4&gt;</w:delText>
              </w:r>
            </w:del>
          </w:p>
          <w:p>
            <w:pPr>
              <w:pStyle w:val="100"/>
              <w:rPr>
                <w:del w:id="580" w:author="卡噗胖胖" w:date="2019-01-08T13:57:00Z"/>
                <w:rFonts w:ascii="Arial" w:hAnsi="Arial" w:cs="Arial"/>
                <w:color w:val="000000" w:themeColor="text1"/>
                <w:kern w:val="2"/>
                <w:sz w:val="18"/>
                <w:szCs w:val="18"/>
                <w14:textFill>
                  <w14:solidFill>
                    <w14:schemeClr w14:val="tx1"/>
                  </w14:solidFill>
                </w14:textFill>
              </w:rPr>
            </w:pPr>
            <w:del w:id="581"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&lt;DESC5&gt;部门类型的值&lt;/DESC5&gt;</w:delText>
              </w:r>
            </w:del>
          </w:p>
          <w:p>
            <w:pPr>
              <w:pStyle w:val="100"/>
              <w:rPr>
                <w:del w:id="582" w:author="卡噗胖胖" w:date="2019-01-08T13:57:00Z"/>
                <w:rFonts w:ascii="Arial" w:hAnsi="Arial" w:cs="Arial"/>
                <w:color w:val="000000" w:themeColor="text1"/>
                <w:kern w:val="2"/>
                <w:sz w:val="18"/>
                <w:szCs w:val="18"/>
                <w14:textFill>
                  <w14:solidFill>
                    <w14:schemeClr w14:val="tx1"/>
                  </w14:solidFill>
                </w14:textFill>
              </w:rPr>
            </w:pPr>
            <w:del w:id="583"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&lt;DESC6&gt;启用状态的值&lt;/DESC6&gt;</w:delText>
              </w:r>
            </w:del>
          </w:p>
          <w:p>
            <w:pPr>
              <w:pStyle w:val="100"/>
              <w:rPr>
                <w:del w:id="584" w:author="卡噗胖胖" w:date="2019-01-08T13:57:00Z"/>
                <w:rFonts w:ascii="Arial" w:hAnsi="Arial" w:cs="Arial"/>
                <w:color w:val="000000" w:themeColor="text1"/>
                <w:kern w:val="2"/>
                <w:sz w:val="18"/>
                <w:szCs w:val="18"/>
                <w14:textFill>
                  <w14:solidFill>
                    <w14:schemeClr w14:val="tx1"/>
                  </w14:solidFill>
                </w14:textFill>
              </w:rPr>
            </w:pPr>
            <w:del w:id="585"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&lt;DESC7&gt;对应行政部门的值&lt;/DESC7&gt;</w:delText>
              </w:r>
            </w:del>
          </w:p>
          <w:p>
            <w:pPr>
              <w:pStyle w:val="100"/>
              <w:rPr>
                <w:del w:id="586" w:author="卡噗胖胖" w:date="2019-01-08T13:57:00Z"/>
                <w:rFonts w:ascii="Arial" w:hAnsi="Arial" w:cs="Arial"/>
                <w:color w:val="000000" w:themeColor="text1"/>
                <w:kern w:val="2"/>
                <w:sz w:val="18"/>
                <w:szCs w:val="18"/>
                <w14:textFill>
                  <w14:solidFill>
                    <w14:schemeClr w14:val="tx1"/>
                  </w14:solidFill>
                </w14:textFill>
              </w:rPr>
            </w:pPr>
            <w:del w:id="587"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&lt;DESC8&gt;源系统部门主键的值&lt;/DESC8&gt;</w:delText>
              </w:r>
            </w:del>
          </w:p>
          <w:p>
            <w:pPr>
              <w:pStyle w:val="100"/>
              <w:rPr>
                <w:del w:id="588" w:author="卡噗胖胖" w:date="2019-01-08T13:57:00Z"/>
                <w:rFonts w:ascii="Arial" w:hAnsi="Arial" w:cs="Arial"/>
                <w:color w:val="000000" w:themeColor="text1"/>
                <w:kern w:val="2"/>
                <w:sz w:val="18"/>
                <w:szCs w:val="18"/>
                <w14:textFill>
                  <w14:solidFill>
                    <w14:schemeClr w14:val="tx1"/>
                  </w14:solidFill>
                </w14:textFill>
              </w:rPr>
            </w:pPr>
            <w:del w:id="589"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&lt;DESC9&gt;源系统上级部门主键的值&lt;/DESC9&gt;</w:delText>
              </w:r>
            </w:del>
          </w:p>
          <w:p>
            <w:pPr>
              <w:pStyle w:val="100"/>
              <w:rPr>
                <w:del w:id="590" w:author="卡噗胖胖" w:date="2019-01-08T13:57:00Z"/>
                <w:rFonts w:ascii="Arial" w:hAnsi="Arial" w:cs="Arial"/>
                <w:color w:val="000000" w:themeColor="text1"/>
                <w:kern w:val="2"/>
                <w:sz w:val="18"/>
                <w:szCs w:val="18"/>
                <w14:textFill>
                  <w14:solidFill>
                    <w14:schemeClr w14:val="tx1"/>
                  </w14:solidFill>
                </w14:textFill>
              </w:rPr>
            </w:pPr>
            <w:del w:id="591"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&lt;DESC10&gt;源系统所属组织主键的值&lt;/DESC10&gt;</w:delText>
              </w:r>
            </w:del>
          </w:p>
          <w:p>
            <w:pPr>
              <w:pStyle w:val="100"/>
              <w:rPr>
                <w:del w:id="592" w:author="卡噗胖胖" w:date="2019-01-08T13:57:00Z"/>
                <w:rFonts w:ascii="Arial" w:hAnsi="Arial" w:cs="Arial"/>
                <w:color w:val="000000" w:themeColor="text1"/>
                <w:kern w:val="2"/>
                <w:sz w:val="18"/>
                <w:szCs w:val="18"/>
                <w14:textFill>
                  <w14:solidFill>
                    <w14:schemeClr w14:val="tx1"/>
                  </w14:solidFill>
                </w14:textFill>
              </w:rPr>
            </w:pPr>
            <w:del w:id="593"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rPr>
                <w:del w:id="594" w:author="卡噗胖胖" w:date="2019-01-08T13:57:00Z"/>
                <w:rFonts w:ascii="Arial" w:hAnsi="Arial" w:cs="Arial"/>
                <w:color w:val="000000" w:themeColor="text1"/>
                <w:kern w:val="2"/>
                <w:sz w:val="18"/>
                <w:szCs w:val="18"/>
                <w14:textFill>
                  <w14:solidFill>
                    <w14:schemeClr w14:val="tx1"/>
                  </w14:solidFill>
                </w14:textFill>
              </w:rPr>
            </w:pPr>
            <w:del w:id="595"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rPr>
                <w:del w:id="596" w:author="卡噗胖胖" w:date="2019-01-08T13:57:00Z"/>
                <w:rFonts w:ascii="Arial" w:hAnsi="Arial" w:cs="Arial"/>
                <w:color w:val="000000" w:themeColor="text1"/>
                <w:kern w:val="2"/>
                <w:sz w:val="18"/>
                <w:szCs w:val="18"/>
                <w14:textFill>
                  <w14:solidFill>
                    <w14:schemeClr w14:val="tx1"/>
                  </w14:solidFill>
                </w14:textFill>
              </w:rPr>
            </w:pPr>
            <w:del w:id="597"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rPr>
                <w:del w:id="598" w:author="卡噗胖胖" w:date="2019-01-08T13:57:00Z"/>
                <w:rFonts w:ascii="Arial" w:hAnsi="Arial" w:cs="Arial"/>
                <w:color w:val="000000" w:themeColor="text1"/>
                <w:kern w:val="2"/>
                <w:sz w:val="18"/>
                <w:szCs w:val="18"/>
                <w14:textFill>
                  <w14:solidFill>
                    <w14:schemeClr w14:val="tx1"/>
                  </w14:solidFill>
                </w14:textFill>
              </w:rPr>
            </w:pPr>
            <w:del w:id="599" w:author="卡噗胖胖" w:date="2019-01-08T13:57: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rPr>
                <w:del w:id="600" w:author="卡噗胖胖" w:date="2019-01-08T13:57:00Z"/>
                <w:rFonts w:ascii="Arial" w:hAnsi="Arial" w:cs="Arial"/>
                <w:color w:val="000000" w:themeColor="text1"/>
                <w:kern w:val="2"/>
                <w:sz w:val="18"/>
                <w:szCs w:val="18"/>
                <w14:textFill>
                  <w14:solidFill>
                    <w14:schemeClr w14:val="tx1"/>
                  </w14:solidFill>
                </w14:textFill>
              </w:rPr>
            </w:pPr>
            <w:del w:id="601" w:author="卡噗胖胖" w:date="2019-01-08T13:57: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rPr>
                <w:del w:id="602" w:author="卡噗胖胖" w:date="2019-01-08T13:57:00Z"/>
                <w:rFonts w:ascii="Arial" w:hAnsi="Arial" w:cs="Arial"/>
                <w:color w:val="000000" w:themeColor="text1"/>
                <w:kern w:val="2"/>
                <w:sz w:val="18"/>
                <w:szCs w:val="18"/>
                <w14:textFill>
                  <w14:solidFill>
                    <w14:schemeClr w14:val="tx1"/>
                  </w14:solidFill>
                </w14:textFill>
              </w:rPr>
            </w:pPr>
            <w:del w:id="603" w:author="卡噗胖胖" w:date="2019-01-08T13:57: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rPr>
                <w:del w:id="604" w:author="卡噗胖胖" w:date="2019-01-08T13:57:00Z"/>
                <w:rFonts w:ascii="Arial" w:hAnsi="Arial" w:cs="Arial"/>
                <w:color w:val="000000" w:themeColor="text1"/>
                <w:kern w:val="2"/>
                <w:sz w:val="18"/>
                <w:szCs w:val="18"/>
                <w14:textFill>
                  <w14:solidFill>
                    <w14:schemeClr w14:val="tx1"/>
                  </w14:solidFill>
                </w14:textFill>
              </w:rPr>
            </w:pPr>
            <w:del w:id="605"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rPr>
                <w:del w:id="606" w:author="卡噗胖胖" w:date="2019-01-08T13:57:00Z"/>
                <w:rFonts w:ascii="Arial" w:hAnsi="Arial" w:cs="Arial"/>
                <w:color w:val="000000" w:themeColor="text1"/>
                <w:kern w:val="2"/>
                <w:sz w:val="18"/>
                <w:szCs w:val="18"/>
                <w14:textFill>
                  <w14:solidFill>
                    <w14:schemeClr w14:val="tx1"/>
                  </w14:solidFill>
                </w14:textFill>
              </w:rPr>
            </w:pPr>
            <w:del w:id="607"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rPr>
                <w:del w:id="608" w:author="卡噗胖胖" w:date="2019-01-08T13:57:00Z"/>
                <w:rFonts w:ascii="Arial" w:hAnsi="Arial" w:cs="Arial"/>
                <w:color w:val="000000" w:themeColor="text1"/>
                <w:kern w:val="2"/>
                <w:sz w:val="18"/>
                <w:szCs w:val="18"/>
                <w14:textFill>
                  <w14:solidFill>
                    <w14:schemeClr w14:val="tx1"/>
                  </w14:solidFill>
                </w14:textFill>
              </w:rPr>
            </w:pPr>
            <w:del w:id="609"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&lt;TOTALPAGES&gt;总页数&lt;/TOTALPAGES&gt;</w:delText>
              </w:r>
            </w:del>
          </w:p>
          <w:p>
            <w:pPr>
              <w:pStyle w:val="100"/>
              <w:rPr>
                <w:del w:id="610" w:author="卡噗胖胖" w:date="2019-01-08T13:57:00Z"/>
                <w:rFonts w:ascii="Arial" w:hAnsi="Arial" w:cs="Arial"/>
                <w:color w:val="000000" w:themeColor="text1"/>
                <w:kern w:val="2"/>
                <w:sz w:val="18"/>
                <w:szCs w:val="18"/>
                <w14:textFill>
                  <w14:solidFill>
                    <w14:schemeClr w14:val="tx1"/>
                  </w14:solidFill>
                </w14:textFill>
              </w:rPr>
            </w:pPr>
            <w:del w:id="611"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&lt;TOTALNUMBER&gt;总条数&lt;/TOTALNUMBER&gt;</w:delText>
              </w:r>
            </w:del>
          </w:p>
          <w:p>
            <w:pPr>
              <w:pStyle w:val="100"/>
              <w:rPr>
                <w:del w:id="612" w:author="卡噗胖胖" w:date="2019-01-08T13:57:00Z"/>
                <w:rFonts w:ascii="Arial" w:hAnsi="Arial" w:cs="Arial"/>
                <w:color w:val="000000" w:themeColor="text1"/>
                <w:kern w:val="2"/>
                <w:sz w:val="18"/>
                <w:szCs w:val="18"/>
                <w14:textFill>
                  <w14:solidFill>
                    <w14:schemeClr w14:val="tx1"/>
                  </w14:solidFill>
                </w14:textFill>
              </w:rPr>
            </w:pPr>
            <w:del w:id="613" w:author="卡噗胖胖" w:date="2019-01-08T13:57: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rPr>
                <w:del w:id="614" w:author="卡噗胖胖" w:date="2019-01-08T13:57:00Z"/>
                <w:rFonts w:ascii="Arial" w:hAnsi="Arial" w:cs="Arial"/>
                <w:color w:val="000000" w:themeColor="text1"/>
                <w:kern w:val="2"/>
                <w:sz w:val="18"/>
                <w:szCs w:val="18"/>
                <w14:textFill>
                  <w14:solidFill>
                    <w14:schemeClr w14:val="tx1"/>
                  </w14:solidFill>
                </w14:textFill>
              </w:rPr>
            </w:pPr>
            <w:del w:id="615" w:author="卡噗胖胖" w:date="2019-01-08T13:57: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rPr>
                <w:del w:id="616" w:author="卡噗胖胖" w:date="2019-01-08T13:57:00Z"/>
                <w:rFonts w:ascii="Arial" w:hAnsi="Arial" w:cs="Arial"/>
                <w:color w:val="000000" w:themeColor="text1"/>
                <w:kern w:val="2"/>
                <w:sz w:val="18"/>
                <w:szCs w:val="18"/>
                <w14:textFill>
                  <w14:solidFill>
                    <w14:schemeClr w14:val="tx1"/>
                  </w14:solidFill>
                </w14:textFill>
              </w:rPr>
            </w:pPr>
            <w:del w:id="617" w:author="卡噗胖胖" w:date="2019-01-08T13:57:00Z">
              <w:r>
                <w:rPr>
                  <w:rFonts w:hint="eastAsia" w:ascii="Arial" w:hAnsi="Arial" w:cs="Arial"/>
                  <w:color w:val="000000" w:themeColor="text1"/>
                  <w:kern w:val="2"/>
                  <w:sz w:val="18"/>
                  <w:szCs w:val="18"/>
                  <w14:textFill>
                    <w14:solidFill>
                      <w14:schemeClr w14:val="tx1"/>
                    </w14:solidFill>
                  </w14:textFill>
                </w:rPr>
                <w:delText xml:space="preserve">    &lt;DESC&gt;数据处理情况的描述&lt;/DESC&gt;</w:delText>
              </w:r>
            </w:del>
          </w:p>
          <w:p>
            <w:pPr>
              <w:spacing w:before="0" w:beforeLines="0" w:after="0" w:afterLines="0" w:line="240" w:lineRule="auto"/>
              <w:ind w:firstLine="0" w:firstLineChars="0"/>
              <w:rPr>
                <w:del w:id="618" w:author="卡噗胖胖" w:date="2019-01-08T13:57:00Z"/>
                <w:rFonts w:cs="Arial" w:asciiTheme="minorEastAsia" w:hAnsiTheme="minorEastAsia" w:eastAsiaTheme="minorEastAsia"/>
                <w:color w:val="000000" w:themeColor="text1"/>
                <w:sz w:val="18"/>
                <w:szCs w:val="18"/>
                <w14:textFill>
                  <w14:solidFill>
                    <w14:schemeClr w14:val="tx1"/>
                  </w14:solidFill>
                </w14:textFill>
              </w:rPr>
            </w:pPr>
            <w:del w:id="619" w:author="卡噗胖胖" w:date="2019-01-08T13:57: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del w:id="620" w:author="卡噗胖胖" w:date="2019-01-08T13:57:00Z"/>
          <w:rFonts w:ascii="仿宋" w:hAnsi="仿宋" w:eastAsia="仿宋"/>
        </w:rPr>
      </w:pPr>
      <w:del w:id="621" w:author="卡噗胖胖" w:date="2019-01-08T13:57:00Z">
        <w:r>
          <w:rPr>
            <w:rFonts w:hint="eastAsia" w:ascii="仿宋" w:hAnsi="仿宋" w:eastAsia="仿宋"/>
          </w:rPr>
          <w:delText>字段说明：</w:delText>
        </w:r>
      </w:del>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del w:id="622" w:author="卡噗胖胖" w:date="2019-01-08T13:57:00Z"/>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del w:id="623" w:author="卡噗胖胖" w:date="2019-01-08T13:57:00Z"/>
                <w:rFonts w:ascii="仿宋" w:hAnsi="仿宋" w:eastAsia="仿宋" w:cs="Arial"/>
                <w:color w:val="000000" w:themeColor="text1"/>
                <w:sz w:val="18"/>
                <w:szCs w:val="18"/>
                <w14:textFill>
                  <w14:solidFill>
                    <w14:schemeClr w14:val="tx1"/>
                  </w14:solidFill>
                </w14:textFill>
              </w:rPr>
            </w:pPr>
            <w:del w:id="624" w:author="卡噗胖胖" w:date="2019-01-08T13:57:00Z">
              <w:r>
                <w:rPr>
                  <w:rFonts w:ascii="仿宋" w:hAnsi="仿宋" w:eastAsia="仿宋" w:cs="Arial"/>
                  <w:color w:val="000000" w:themeColor="text1"/>
                  <w:sz w:val="18"/>
                  <w:szCs w:val="18"/>
                  <w14:textFill>
                    <w14:solidFill>
                      <w14:schemeClr w14:val="tx1"/>
                    </w14:solidFill>
                  </w14:textFill>
                </w:rPr>
                <w:delText>属性</w:delText>
              </w:r>
            </w:del>
          </w:p>
        </w:tc>
        <w:tc>
          <w:tcPr>
            <w:tcW w:w="1206" w:type="dxa"/>
            <w:shd w:val="clear" w:color="auto" w:fill="auto"/>
            <w:vAlign w:val="center"/>
          </w:tcPr>
          <w:p>
            <w:pPr>
              <w:spacing w:before="0" w:beforeLines="0" w:after="0" w:afterLines="0" w:line="240" w:lineRule="auto"/>
              <w:ind w:firstLine="0" w:firstLineChars="0"/>
              <w:rPr>
                <w:del w:id="625" w:author="卡噗胖胖" w:date="2019-01-08T13:57:00Z"/>
                <w:rFonts w:ascii="仿宋" w:hAnsi="仿宋" w:eastAsia="仿宋" w:cs="Arial"/>
                <w:color w:val="000000" w:themeColor="text1"/>
                <w:sz w:val="18"/>
                <w:szCs w:val="18"/>
                <w14:textFill>
                  <w14:solidFill>
                    <w14:schemeClr w14:val="tx1"/>
                  </w14:solidFill>
                </w14:textFill>
              </w:rPr>
            </w:pPr>
            <w:del w:id="626" w:author="卡噗胖胖" w:date="2019-01-08T13:57:00Z">
              <w:r>
                <w:rPr>
                  <w:rFonts w:ascii="仿宋" w:hAnsi="仿宋" w:eastAsia="仿宋" w:cs="Arial"/>
                  <w:color w:val="000000" w:themeColor="text1"/>
                  <w:sz w:val="18"/>
                  <w:szCs w:val="18"/>
                  <w14:textFill>
                    <w14:solidFill>
                      <w14:schemeClr w14:val="tx1"/>
                    </w14:solidFill>
                  </w14:textFill>
                </w:rPr>
                <w:delText>名称</w:delText>
              </w:r>
            </w:del>
          </w:p>
        </w:tc>
        <w:tc>
          <w:tcPr>
            <w:tcW w:w="992" w:type="dxa"/>
            <w:shd w:val="clear" w:color="auto" w:fill="auto"/>
            <w:vAlign w:val="center"/>
          </w:tcPr>
          <w:p>
            <w:pPr>
              <w:spacing w:before="0" w:beforeLines="0" w:after="0" w:afterLines="0" w:line="240" w:lineRule="auto"/>
              <w:ind w:firstLine="0" w:firstLineChars="0"/>
              <w:rPr>
                <w:del w:id="627" w:author="卡噗胖胖" w:date="2019-01-08T13:57:00Z"/>
                <w:rFonts w:ascii="仿宋" w:hAnsi="仿宋" w:eastAsia="仿宋" w:cs="Arial"/>
                <w:color w:val="000000" w:themeColor="text1"/>
                <w:sz w:val="18"/>
                <w:szCs w:val="18"/>
                <w14:textFill>
                  <w14:solidFill>
                    <w14:schemeClr w14:val="tx1"/>
                  </w14:solidFill>
                </w14:textFill>
              </w:rPr>
            </w:pPr>
            <w:del w:id="628" w:author="卡噗胖胖" w:date="2019-01-08T13:57:00Z">
              <w:r>
                <w:rPr>
                  <w:rFonts w:ascii="仿宋" w:hAnsi="仿宋" w:eastAsia="仿宋" w:cs="Arial"/>
                  <w:color w:val="000000" w:themeColor="text1"/>
                  <w:sz w:val="18"/>
                  <w:szCs w:val="18"/>
                  <w14:textFill>
                    <w14:solidFill>
                      <w14:schemeClr w14:val="tx1"/>
                    </w14:solidFill>
                  </w14:textFill>
                </w:rPr>
                <w:delText>数据类型</w:delText>
              </w:r>
            </w:del>
          </w:p>
        </w:tc>
        <w:tc>
          <w:tcPr>
            <w:tcW w:w="4245" w:type="dxa"/>
            <w:shd w:val="clear" w:color="auto" w:fill="auto"/>
            <w:vAlign w:val="center"/>
          </w:tcPr>
          <w:p>
            <w:pPr>
              <w:spacing w:before="0" w:beforeLines="0" w:after="0" w:afterLines="0" w:line="240" w:lineRule="auto"/>
              <w:ind w:firstLine="0" w:firstLineChars="0"/>
              <w:rPr>
                <w:del w:id="629" w:author="卡噗胖胖" w:date="2019-01-08T13:57:00Z"/>
                <w:rFonts w:ascii="仿宋" w:hAnsi="仿宋" w:eastAsia="仿宋" w:cs="Arial"/>
                <w:color w:val="000000" w:themeColor="text1"/>
                <w:sz w:val="18"/>
                <w:szCs w:val="18"/>
                <w14:textFill>
                  <w14:solidFill>
                    <w14:schemeClr w14:val="tx1"/>
                  </w14:solidFill>
                </w14:textFill>
              </w:rPr>
            </w:pPr>
            <w:del w:id="630" w:author="卡噗胖胖" w:date="2019-01-08T13:57:00Z">
              <w:r>
                <w:rPr>
                  <w:rFonts w:ascii="仿宋" w:hAnsi="仿宋" w:eastAsia="仿宋" w:cs="Arial"/>
                  <w:color w:val="000000" w:themeColor="text1"/>
                  <w:sz w:val="18"/>
                  <w:szCs w:val="18"/>
                  <w14:textFill>
                    <w14:solidFill>
                      <w14:schemeClr w14:val="tx1"/>
                    </w14:solidFill>
                  </w14:textFill>
                </w:rPr>
                <w:delText>说明</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del w:id="631" w:author="卡噗胖胖" w:date="2019-01-08T13:57:00Z"/>
        </w:trPr>
        <w:tc>
          <w:tcPr>
            <w:tcW w:w="1211" w:type="dxa"/>
            <w:shd w:val="clear" w:color="auto" w:fill="auto"/>
          </w:tcPr>
          <w:p>
            <w:pPr>
              <w:spacing w:before="0" w:beforeLines="0" w:after="0" w:afterLines="0" w:line="240" w:lineRule="auto"/>
              <w:ind w:firstLine="0" w:firstLineChars="0"/>
              <w:rPr>
                <w:del w:id="632" w:author="卡噗胖胖" w:date="2019-01-08T13:57:00Z"/>
                <w:rFonts w:ascii="仿宋" w:hAnsi="仿宋" w:eastAsia="仿宋" w:cs="Arial"/>
                <w:color w:val="000000" w:themeColor="text1"/>
                <w:sz w:val="18"/>
                <w:szCs w:val="18"/>
                <w14:textFill>
                  <w14:solidFill>
                    <w14:schemeClr w14:val="tx1"/>
                  </w14:solidFill>
                </w14:textFill>
              </w:rPr>
            </w:pPr>
            <w:del w:id="633" w:author="卡噗胖胖" w:date="2019-01-08T13:57:00Z">
              <w:r>
                <w:rPr>
                  <w:rFonts w:ascii="仿宋" w:hAnsi="仿宋" w:eastAsia="仿宋" w:cs="Arial"/>
                  <w:color w:val="000000" w:themeColor="text1"/>
                  <w:sz w:val="18"/>
                  <w:szCs w:val="18"/>
                  <w14:textFill>
                    <w14:solidFill>
                      <w14:schemeClr w14:val="tx1"/>
                    </w14:solidFill>
                  </w14:textFill>
                </w:rPr>
                <w:delText>DATAINFOS</w:delText>
              </w:r>
            </w:del>
          </w:p>
        </w:tc>
        <w:tc>
          <w:tcPr>
            <w:tcW w:w="1206" w:type="dxa"/>
            <w:shd w:val="clear" w:color="auto" w:fill="auto"/>
          </w:tcPr>
          <w:p>
            <w:pPr>
              <w:spacing w:before="0" w:beforeLines="0" w:after="0" w:afterLines="0" w:line="240" w:lineRule="auto"/>
              <w:ind w:firstLine="0" w:firstLineChars="0"/>
              <w:rPr>
                <w:del w:id="634" w:author="卡噗胖胖" w:date="2019-01-08T13:57:00Z"/>
                <w:rFonts w:ascii="仿宋" w:hAnsi="仿宋" w:eastAsia="仿宋" w:cs="Arial"/>
                <w:color w:val="000000" w:themeColor="text1"/>
                <w:sz w:val="18"/>
                <w:szCs w:val="18"/>
                <w14:textFill>
                  <w14:solidFill>
                    <w14:schemeClr w14:val="tx1"/>
                  </w14:solidFill>
                </w14:textFill>
              </w:rPr>
            </w:pPr>
            <w:del w:id="635" w:author="卡噗胖胖" w:date="2019-01-08T13:57:00Z">
              <w:r>
                <w:rPr>
                  <w:rFonts w:ascii="仿宋" w:hAnsi="仿宋" w:eastAsia="仿宋" w:cs="Arial"/>
                  <w:color w:val="000000" w:themeColor="text1"/>
                  <w:sz w:val="18"/>
                  <w:szCs w:val="18"/>
                  <w14:textFill>
                    <w14:solidFill>
                      <w14:schemeClr w14:val="tx1"/>
                    </w14:solidFill>
                  </w14:textFill>
                </w:rPr>
                <w:delText>主数据集合</w:delText>
              </w:r>
            </w:del>
          </w:p>
        </w:tc>
        <w:tc>
          <w:tcPr>
            <w:tcW w:w="992" w:type="dxa"/>
            <w:shd w:val="clear" w:color="auto" w:fill="auto"/>
          </w:tcPr>
          <w:p>
            <w:pPr>
              <w:spacing w:before="0" w:beforeLines="0" w:after="0" w:afterLines="0" w:line="240" w:lineRule="auto"/>
              <w:ind w:firstLine="0" w:firstLineChars="0"/>
              <w:rPr>
                <w:del w:id="636" w:author="卡噗胖胖" w:date="2019-01-08T13:57:00Z"/>
                <w:rFonts w:ascii="仿宋" w:hAnsi="仿宋" w:eastAsia="仿宋" w:cs="Arial"/>
                <w:color w:val="000000" w:themeColor="text1"/>
                <w:sz w:val="18"/>
                <w:szCs w:val="18"/>
                <w14:textFill>
                  <w14:solidFill>
                    <w14:schemeClr w14:val="tx1"/>
                  </w14:solidFill>
                </w14:textFill>
              </w:rPr>
            </w:pPr>
            <w:del w:id="637" w:author="卡噗胖胖" w:date="2019-01-08T13:57:00Z">
              <w:r>
                <w:rPr>
                  <w:rFonts w:ascii="仿宋" w:hAnsi="仿宋" w:eastAsia="仿宋" w:cs="Arial"/>
                  <w:color w:val="000000" w:themeColor="text1"/>
                  <w:sz w:val="18"/>
                  <w:szCs w:val="18"/>
                  <w14:textFill>
                    <w14:solidFill>
                      <w14:schemeClr w14:val="tx1"/>
                    </w14:solidFill>
                  </w14:textFill>
                </w:rPr>
                <w:delText>字符型</w:delText>
              </w:r>
            </w:del>
          </w:p>
        </w:tc>
        <w:tc>
          <w:tcPr>
            <w:tcW w:w="4245" w:type="dxa"/>
            <w:shd w:val="clear" w:color="auto" w:fill="auto"/>
          </w:tcPr>
          <w:p>
            <w:pPr>
              <w:spacing w:before="0" w:beforeLines="0" w:after="0" w:afterLines="0" w:line="240" w:lineRule="auto"/>
              <w:ind w:firstLine="0" w:firstLineChars="0"/>
              <w:rPr>
                <w:del w:id="638" w:author="卡噗胖胖" w:date="2019-01-08T13:57:00Z"/>
                <w:rFonts w:ascii="仿宋" w:hAnsi="仿宋" w:eastAsia="仿宋" w:cs="Arial"/>
                <w:color w:val="000000" w:themeColor="text1"/>
                <w:sz w:val="18"/>
                <w:szCs w:val="18"/>
                <w14:textFill>
                  <w14:solidFill>
                    <w14:schemeClr w14:val="tx1"/>
                  </w14:solidFill>
                </w14:textFill>
              </w:rPr>
            </w:pPr>
            <w:del w:id="639" w:author="卡噗胖胖" w:date="2019-01-08T13:57:00Z">
              <w:r>
                <w:rPr>
                  <w:rFonts w:hint="eastAsia" w:ascii="仿宋" w:hAnsi="仿宋" w:eastAsia="仿宋" w:cs="Arial"/>
                  <w:color w:val="000000" w:themeColor="text1"/>
                  <w:sz w:val="18"/>
                  <w:szCs w:val="18"/>
                  <w14:textFill>
                    <w14:solidFill>
                      <w14:schemeClr w14:val="tx1"/>
                    </w14:solidFill>
                  </w14:textFill>
                </w:rPr>
                <w:delText>DATAINFOS为DATAINFO父节点，代表一批数据的集合。</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del w:id="640" w:author="卡噗胖胖" w:date="2019-01-08T13:57:00Z"/>
        </w:trPr>
        <w:tc>
          <w:tcPr>
            <w:tcW w:w="1211" w:type="dxa"/>
            <w:shd w:val="clear" w:color="auto" w:fill="auto"/>
          </w:tcPr>
          <w:p>
            <w:pPr>
              <w:spacing w:before="0" w:beforeLines="0" w:after="0" w:afterLines="0" w:line="240" w:lineRule="auto"/>
              <w:ind w:firstLine="0" w:firstLineChars="0"/>
              <w:rPr>
                <w:del w:id="641" w:author="卡噗胖胖" w:date="2019-01-08T13:57:00Z"/>
                <w:rFonts w:ascii="仿宋" w:hAnsi="仿宋" w:eastAsia="仿宋" w:cs="Arial"/>
                <w:color w:val="000000" w:themeColor="text1"/>
                <w:sz w:val="18"/>
                <w:szCs w:val="18"/>
                <w14:textFill>
                  <w14:solidFill>
                    <w14:schemeClr w14:val="tx1"/>
                  </w14:solidFill>
                </w14:textFill>
              </w:rPr>
            </w:pPr>
            <w:del w:id="642" w:author="卡噗胖胖" w:date="2019-01-08T13:57:00Z">
              <w:r>
                <w:rPr>
                  <w:rFonts w:hint="eastAsia" w:cs="Arial" w:asciiTheme="minorEastAsia" w:hAnsiTheme="minorEastAsia" w:eastAsiaTheme="minorEastAsia"/>
                  <w:color w:val="000000" w:themeColor="text1"/>
                  <w:sz w:val="18"/>
                  <w:szCs w:val="18"/>
                  <w14:textFill>
                    <w14:solidFill>
                      <w14:schemeClr w14:val="tx1"/>
                    </w14:solidFill>
                  </w14:textFill>
                </w:rPr>
                <w:delText>PUUID</w:delText>
              </w:r>
            </w:del>
          </w:p>
        </w:tc>
        <w:tc>
          <w:tcPr>
            <w:tcW w:w="1206" w:type="dxa"/>
            <w:shd w:val="clear" w:color="auto" w:fill="auto"/>
          </w:tcPr>
          <w:p>
            <w:pPr>
              <w:spacing w:before="0" w:beforeLines="0" w:after="0" w:afterLines="0" w:line="240" w:lineRule="auto"/>
              <w:ind w:firstLine="0" w:firstLineChars="0"/>
              <w:rPr>
                <w:del w:id="643" w:author="卡噗胖胖" w:date="2019-01-08T13:57:00Z"/>
                <w:rFonts w:ascii="仿宋" w:hAnsi="仿宋" w:eastAsia="仿宋" w:cs="Arial"/>
                <w:color w:val="000000" w:themeColor="text1"/>
                <w:sz w:val="18"/>
                <w:szCs w:val="18"/>
                <w14:textFill>
                  <w14:solidFill>
                    <w14:schemeClr w14:val="tx1"/>
                  </w14:solidFill>
                </w14:textFill>
              </w:rPr>
            </w:pPr>
            <w:del w:id="644" w:author="卡噗胖胖" w:date="2019-01-08T13:57:00Z">
              <w:r>
                <w:rPr>
                  <w:rFonts w:ascii="仿宋" w:hAnsi="仿宋" w:eastAsia="仿宋" w:cs="Arial"/>
                  <w:color w:val="000000" w:themeColor="text1"/>
                  <w:sz w:val="18"/>
                  <w:szCs w:val="18"/>
                  <w14:textFill>
                    <w14:solidFill>
                      <w14:schemeClr w14:val="tx1"/>
                    </w14:solidFill>
                  </w14:textFill>
                </w:rPr>
                <w:delText>批数据ID</w:delText>
              </w:r>
            </w:del>
          </w:p>
        </w:tc>
        <w:tc>
          <w:tcPr>
            <w:tcW w:w="992" w:type="dxa"/>
            <w:shd w:val="clear" w:color="auto" w:fill="auto"/>
          </w:tcPr>
          <w:p>
            <w:pPr>
              <w:spacing w:before="0" w:beforeLines="0" w:after="0" w:afterLines="0" w:line="240" w:lineRule="auto"/>
              <w:ind w:firstLine="0" w:firstLineChars="0"/>
              <w:rPr>
                <w:del w:id="645" w:author="卡噗胖胖" w:date="2019-01-08T13:57:00Z"/>
                <w:rFonts w:ascii="仿宋" w:hAnsi="仿宋" w:eastAsia="仿宋" w:cs="Arial"/>
                <w:color w:val="000000" w:themeColor="text1"/>
                <w:sz w:val="18"/>
                <w:szCs w:val="18"/>
                <w14:textFill>
                  <w14:solidFill>
                    <w14:schemeClr w14:val="tx1"/>
                  </w14:solidFill>
                </w14:textFill>
              </w:rPr>
            </w:pPr>
            <w:del w:id="646" w:author="卡噗胖胖" w:date="2019-01-08T13:57:00Z">
              <w:r>
                <w:rPr>
                  <w:rFonts w:ascii="仿宋" w:hAnsi="仿宋" w:eastAsia="仿宋" w:cs="Arial"/>
                  <w:color w:val="000000" w:themeColor="text1"/>
                  <w:sz w:val="18"/>
                  <w:szCs w:val="18"/>
                  <w14:textFill>
                    <w14:solidFill>
                      <w14:schemeClr w14:val="tx1"/>
                    </w14:solidFill>
                  </w14:textFill>
                </w:rPr>
                <w:delText>字符型</w:delText>
              </w:r>
            </w:del>
          </w:p>
        </w:tc>
        <w:tc>
          <w:tcPr>
            <w:tcW w:w="4245" w:type="dxa"/>
            <w:shd w:val="clear" w:color="auto" w:fill="auto"/>
          </w:tcPr>
          <w:p>
            <w:pPr>
              <w:spacing w:before="0" w:beforeLines="0" w:after="0" w:afterLines="0" w:line="240" w:lineRule="auto"/>
              <w:ind w:firstLine="0" w:firstLineChars="0"/>
              <w:rPr>
                <w:del w:id="647" w:author="卡噗胖胖" w:date="2019-01-08T13:57:00Z"/>
                <w:rFonts w:ascii="仿宋" w:hAnsi="仿宋" w:eastAsia="仿宋" w:cs="Arial"/>
                <w:color w:val="000000" w:themeColor="text1"/>
                <w:sz w:val="18"/>
                <w:szCs w:val="18"/>
                <w14:textFill>
                  <w14:solidFill>
                    <w14:schemeClr w14:val="tx1"/>
                  </w14:solidFill>
                </w14:textFill>
              </w:rPr>
            </w:pPr>
            <w:del w:id="648" w:author="卡噗胖胖" w:date="2019-01-08T13:57:00Z">
              <w:r>
                <w:rPr>
                  <w:rFonts w:hint="eastAsia" w:ascii="仿宋" w:hAnsi="仿宋" w:eastAsia="仿宋" w:cs="Arial"/>
                  <w:color w:val="000000" w:themeColor="text1"/>
                  <w:sz w:val="18"/>
                  <w:szCs w:val="18"/>
                  <w14:textFill>
                    <w14:solidFill>
                      <w14:schemeClr w14:val="tx1"/>
                    </w14:solidFill>
                  </w14:textFill>
                </w:rPr>
                <w:delText>必填，采用32位字符描述，由数据提供方生成，每批数据id不能重复，便于查询数据同步日志。</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del w:id="649" w:author="卡噗胖胖" w:date="2019-01-08T13:57:00Z"/>
        </w:trPr>
        <w:tc>
          <w:tcPr>
            <w:tcW w:w="1211" w:type="dxa"/>
            <w:shd w:val="clear" w:color="auto" w:fill="auto"/>
          </w:tcPr>
          <w:p>
            <w:pPr>
              <w:spacing w:before="0" w:beforeLines="0" w:after="0" w:afterLines="0" w:line="240" w:lineRule="auto"/>
              <w:ind w:firstLine="0" w:firstLineChars="0"/>
              <w:rPr>
                <w:del w:id="650" w:author="卡噗胖胖" w:date="2019-01-08T13:57:00Z"/>
                <w:rFonts w:ascii="仿宋" w:hAnsi="仿宋" w:eastAsia="仿宋" w:cs="Arial"/>
                <w:color w:val="000000" w:themeColor="text1"/>
                <w:sz w:val="18"/>
                <w:szCs w:val="18"/>
                <w14:textFill>
                  <w14:solidFill>
                    <w14:schemeClr w14:val="tx1"/>
                  </w14:solidFill>
                </w14:textFill>
              </w:rPr>
            </w:pPr>
            <w:del w:id="651" w:author="卡噗胖胖" w:date="2019-01-08T13:57:00Z">
              <w:r>
                <w:rPr>
                  <w:rFonts w:ascii="仿宋" w:hAnsi="仿宋" w:eastAsia="仿宋" w:cs="Arial"/>
                  <w:color w:val="000000" w:themeColor="text1"/>
                  <w:sz w:val="18"/>
                  <w:szCs w:val="18"/>
                  <w14:textFill>
                    <w14:solidFill>
                      <w14:schemeClr w14:val="tx1"/>
                    </w14:solidFill>
                  </w14:textFill>
                </w:rPr>
                <w:delText>DATAINFO</w:delText>
              </w:r>
            </w:del>
          </w:p>
        </w:tc>
        <w:tc>
          <w:tcPr>
            <w:tcW w:w="1206" w:type="dxa"/>
            <w:shd w:val="clear" w:color="auto" w:fill="auto"/>
          </w:tcPr>
          <w:p>
            <w:pPr>
              <w:spacing w:before="0" w:beforeLines="0" w:after="0" w:afterLines="0" w:line="240" w:lineRule="auto"/>
              <w:ind w:firstLine="0" w:firstLineChars="0"/>
              <w:rPr>
                <w:del w:id="652" w:author="卡噗胖胖" w:date="2019-01-08T13:57:00Z"/>
                <w:rFonts w:ascii="仿宋" w:hAnsi="仿宋" w:eastAsia="仿宋" w:cs="Arial"/>
                <w:color w:val="000000" w:themeColor="text1"/>
                <w:sz w:val="18"/>
                <w:szCs w:val="18"/>
                <w14:textFill>
                  <w14:solidFill>
                    <w14:schemeClr w14:val="tx1"/>
                  </w14:solidFill>
                </w14:textFill>
              </w:rPr>
            </w:pPr>
            <w:del w:id="653" w:author="卡噗胖胖" w:date="2019-01-08T13:57:00Z">
              <w:r>
                <w:rPr>
                  <w:rFonts w:ascii="仿宋" w:hAnsi="仿宋" w:eastAsia="仿宋" w:cs="Arial"/>
                  <w:color w:val="000000" w:themeColor="text1"/>
                  <w:sz w:val="18"/>
                  <w:szCs w:val="18"/>
                  <w14:textFill>
                    <w14:solidFill>
                      <w14:schemeClr w14:val="tx1"/>
                    </w14:solidFill>
                  </w14:textFill>
                </w:rPr>
                <w:delText>数据节点</w:delText>
              </w:r>
            </w:del>
          </w:p>
        </w:tc>
        <w:tc>
          <w:tcPr>
            <w:tcW w:w="992" w:type="dxa"/>
            <w:shd w:val="clear" w:color="auto" w:fill="auto"/>
          </w:tcPr>
          <w:p>
            <w:pPr>
              <w:spacing w:before="0" w:beforeLines="0" w:after="0" w:afterLines="0" w:line="240" w:lineRule="auto"/>
              <w:ind w:firstLine="0" w:firstLineChars="0"/>
              <w:rPr>
                <w:del w:id="654" w:author="卡噗胖胖" w:date="2019-01-08T13:57:00Z"/>
                <w:rFonts w:ascii="仿宋" w:hAnsi="仿宋" w:eastAsia="仿宋" w:cs="Arial"/>
                <w:color w:val="000000" w:themeColor="text1"/>
                <w:sz w:val="18"/>
                <w:szCs w:val="18"/>
                <w14:textFill>
                  <w14:solidFill>
                    <w14:schemeClr w14:val="tx1"/>
                  </w14:solidFill>
                </w14:textFill>
              </w:rPr>
            </w:pPr>
            <w:del w:id="655" w:author="卡噗胖胖" w:date="2019-01-08T13:57:00Z">
              <w:r>
                <w:rPr>
                  <w:rFonts w:ascii="仿宋" w:hAnsi="仿宋" w:eastAsia="仿宋" w:cs="Arial"/>
                  <w:color w:val="000000" w:themeColor="text1"/>
                  <w:sz w:val="18"/>
                  <w:szCs w:val="18"/>
                  <w14:textFill>
                    <w14:solidFill>
                      <w14:schemeClr w14:val="tx1"/>
                    </w14:solidFill>
                  </w14:textFill>
                </w:rPr>
                <w:delText>字符型</w:delText>
              </w:r>
            </w:del>
          </w:p>
        </w:tc>
        <w:tc>
          <w:tcPr>
            <w:tcW w:w="4245" w:type="dxa"/>
            <w:shd w:val="clear" w:color="auto" w:fill="auto"/>
          </w:tcPr>
          <w:p>
            <w:pPr>
              <w:spacing w:before="0" w:beforeLines="0" w:after="0" w:afterLines="0" w:line="240" w:lineRule="auto"/>
              <w:ind w:firstLine="0" w:firstLineChars="0"/>
              <w:rPr>
                <w:del w:id="656" w:author="卡噗胖胖" w:date="2019-01-08T13:57:00Z"/>
                <w:rFonts w:ascii="仿宋" w:hAnsi="仿宋" w:eastAsia="仿宋" w:cs="Arial"/>
                <w:color w:val="000000" w:themeColor="text1"/>
                <w:sz w:val="18"/>
                <w:szCs w:val="18"/>
                <w14:textFill>
                  <w14:solidFill>
                    <w14:schemeClr w14:val="tx1"/>
                  </w14:solidFill>
                </w14:textFill>
              </w:rPr>
            </w:pPr>
            <w:del w:id="657" w:author="卡噗胖胖" w:date="2019-01-08T13:57:00Z">
              <w:r>
                <w:rPr>
                  <w:rFonts w:hint="eastAsia" w:ascii="仿宋" w:hAnsi="仿宋" w:eastAsia="仿宋" w:cs="Arial"/>
                  <w:color w:val="000000" w:themeColor="text1"/>
                  <w:sz w:val="18"/>
                  <w:szCs w:val="18"/>
                  <w14:textFill>
                    <w14:solidFill>
                      <w14:schemeClr w14:val="tx1"/>
                    </w14:solidFill>
                  </w14:textFill>
                </w:rPr>
                <w:delText>&lt;</w:delText>
              </w:r>
            </w:del>
            <w:del w:id="658" w:author="卡噗胖胖" w:date="2019-01-08T13:57:00Z">
              <w:r>
                <w:rPr>
                  <w:rFonts w:ascii="仿宋" w:hAnsi="仿宋" w:eastAsia="仿宋" w:cs="Arial"/>
                  <w:color w:val="000000" w:themeColor="text1"/>
                  <w:sz w:val="18"/>
                  <w:szCs w:val="18"/>
                  <w14:textFill>
                    <w14:solidFill>
                      <w14:schemeClr w14:val="tx1"/>
                    </w14:solidFill>
                  </w14:textFill>
                </w:rPr>
                <w:delText>DATAINFO</w:delText>
              </w:r>
            </w:del>
            <w:del w:id="659" w:author="卡噗胖胖" w:date="2019-01-08T13:57:00Z">
              <w:r>
                <w:rPr>
                  <w:rFonts w:hint="eastAsia" w:ascii="仿宋" w:hAnsi="仿宋" w:eastAsia="仿宋" w:cs="Arial"/>
                  <w:color w:val="000000" w:themeColor="text1"/>
                  <w:sz w:val="18"/>
                  <w:szCs w:val="18"/>
                  <w14:textFill>
                    <w14:solidFill>
                      <w14:schemeClr w14:val="tx1"/>
                    </w14:solidFill>
                  </w14:textFill>
                </w:rPr>
                <w:delText>&gt;</w:delText>
              </w:r>
            </w:del>
            <w:del w:id="660" w:author="卡噗胖胖" w:date="2019-01-08T13:57:00Z">
              <w:r>
                <w:rPr>
                  <w:rFonts w:ascii="仿宋" w:hAnsi="仿宋" w:eastAsia="仿宋" w:cs="Arial"/>
                  <w:color w:val="000000" w:themeColor="text1"/>
                  <w:sz w:val="18"/>
                  <w:szCs w:val="18"/>
                  <w14:textFill>
                    <w14:solidFill>
                      <w14:schemeClr w14:val="tx1"/>
                    </w14:solidFill>
                  </w14:textFill>
                </w:rPr>
                <w:delText>与</w:delText>
              </w:r>
            </w:del>
            <w:del w:id="661" w:author="卡噗胖胖" w:date="2019-01-08T13:57:00Z">
              <w:r>
                <w:rPr>
                  <w:rFonts w:hint="eastAsia" w:ascii="仿宋" w:hAnsi="仿宋" w:eastAsia="仿宋" w:cs="Arial"/>
                  <w:color w:val="000000" w:themeColor="text1"/>
                  <w:sz w:val="18"/>
                  <w:szCs w:val="18"/>
                  <w14:textFill>
                    <w14:solidFill>
                      <w14:schemeClr w14:val="tx1"/>
                    </w14:solidFill>
                  </w14:textFill>
                </w:rPr>
                <w:delText>&lt;</w:delText>
              </w:r>
            </w:del>
            <w:del w:id="662" w:author="卡噗胖胖" w:date="2019-01-08T13:57:00Z">
              <w:r>
                <w:rPr>
                  <w:rFonts w:ascii="仿宋" w:hAnsi="仿宋" w:eastAsia="仿宋" w:cs="Arial"/>
                  <w:color w:val="000000" w:themeColor="text1"/>
                  <w:sz w:val="18"/>
                  <w:szCs w:val="18"/>
                  <w14:textFill>
                    <w14:solidFill>
                      <w14:schemeClr w14:val="tx1"/>
                    </w14:solidFill>
                  </w14:textFill>
                </w:rPr>
                <w:delText>/DATAINFO</w:delText>
              </w:r>
            </w:del>
            <w:del w:id="663" w:author="卡噗胖胖" w:date="2019-01-08T13:57:00Z">
              <w:r>
                <w:rPr>
                  <w:rFonts w:hint="eastAsia" w:ascii="仿宋" w:hAnsi="仿宋" w:eastAsia="仿宋" w:cs="Arial"/>
                  <w:color w:val="000000" w:themeColor="text1"/>
                  <w:sz w:val="18"/>
                  <w:szCs w:val="18"/>
                  <w14:textFill>
                    <w14:solidFill>
                      <w14:schemeClr w14:val="tx1"/>
                    </w14:solidFill>
                  </w14:textFill>
                </w:rPr>
                <w:delText>&gt;之间为一条数据，多个DATAINFO组合为多条数据。</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del w:id="664" w:author="卡噗胖胖" w:date="2019-01-08T13:57:00Z"/>
        </w:trPr>
        <w:tc>
          <w:tcPr>
            <w:tcW w:w="1211" w:type="dxa"/>
            <w:shd w:val="clear" w:color="auto" w:fill="auto"/>
          </w:tcPr>
          <w:p>
            <w:pPr>
              <w:spacing w:before="0" w:beforeLines="0" w:after="0" w:afterLines="0" w:line="240" w:lineRule="auto"/>
              <w:ind w:firstLine="0" w:firstLineChars="0"/>
              <w:rPr>
                <w:del w:id="665" w:author="卡噗胖胖" w:date="2019-01-08T13:57:00Z"/>
                <w:rFonts w:ascii="仿宋" w:hAnsi="仿宋" w:eastAsia="仿宋" w:cs="Arial"/>
                <w:color w:val="000000" w:themeColor="text1"/>
                <w:sz w:val="18"/>
                <w:szCs w:val="18"/>
                <w14:textFill>
                  <w14:solidFill>
                    <w14:schemeClr w14:val="tx1"/>
                  </w14:solidFill>
                </w14:textFill>
              </w:rPr>
            </w:pPr>
            <w:del w:id="666" w:author="卡噗胖胖" w:date="2019-01-08T13:57:00Z">
              <w:r>
                <w:rPr>
                  <w:rFonts w:ascii="仿宋" w:hAnsi="仿宋" w:eastAsia="仿宋" w:cs="Arial"/>
                  <w:color w:val="000000" w:themeColor="text1"/>
                  <w:sz w:val="18"/>
                  <w:szCs w:val="18"/>
                  <w14:textFill>
                    <w14:solidFill>
                      <w14:schemeClr w14:val="tx1"/>
                    </w14:solidFill>
                  </w14:textFill>
                </w:rPr>
                <w:delText>DESC1</w:delText>
              </w:r>
            </w:del>
            <w:del w:id="667" w:author="卡噗胖胖" w:date="2019-01-08T13:57:00Z">
              <w:r>
                <w:rPr>
                  <w:rFonts w:hint="eastAsia" w:ascii="仿宋" w:hAnsi="仿宋" w:eastAsia="仿宋" w:cs="Arial"/>
                  <w:color w:val="000000" w:themeColor="text1"/>
                  <w:sz w:val="18"/>
                  <w:szCs w:val="18"/>
                  <w14:textFill>
                    <w14:solidFill>
                      <w14:schemeClr w14:val="tx1"/>
                    </w14:solidFill>
                  </w14:textFill>
                </w:rPr>
                <w:delText>~</w:delText>
              </w:r>
            </w:del>
            <w:del w:id="668" w:author="卡噗胖胖" w:date="2019-01-08T13:57:00Z">
              <w:r>
                <w:rPr>
                  <w:rFonts w:ascii="仿宋" w:hAnsi="仿宋" w:eastAsia="仿宋" w:cs="Arial"/>
                  <w:color w:val="000000" w:themeColor="text1"/>
                  <w:sz w:val="18"/>
                  <w:szCs w:val="18"/>
                  <w14:textFill>
                    <w14:solidFill>
                      <w14:schemeClr w14:val="tx1"/>
                    </w14:solidFill>
                  </w14:textFill>
                </w:rPr>
                <w:delText>n</w:delText>
              </w:r>
            </w:del>
          </w:p>
        </w:tc>
        <w:tc>
          <w:tcPr>
            <w:tcW w:w="1206" w:type="dxa"/>
            <w:shd w:val="clear" w:color="auto" w:fill="auto"/>
          </w:tcPr>
          <w:p>
            <w:pPr>
              <w:spacing w:before="0" w:beforeLines="0" w:after="0" w:afterLines="0" w:line="240" w:lineRule="auto"/>
              <w:ind w:firstLine="0" w:firstLineChars="0"/>
              <w:rPr>
                <w:del w:id="669" w:author="卡噗胖胖" w:date="2019-01-08T13:57:00Z"/>
                <w:rFonts w:ascii="仿宋" w:hAnsi="仿宋" w:eastAsia="仿宋" w:cs="Arial"/>
                <w:color w:val="000000" w:themeColor="text1"/>
                <w:sz w:val="18"/>
                <w:szCs w:val="18"/>
                <w14:textFill>
                  <w14:solidFill>
                    <w14:schemeClr w14:val="tx1"/>
                  </w14:solidFill>
                </w14:textFill>
              </w:rPr>
            </w:pPr>
            <w:del w:id="670" w:author="卡噗胖胖" w:date="2019-01-08T13:57:00Z">
              <w:r>
                <w:rPr>
                  <w:rFonts w:ascii="仿宋" w:hAnsi="仿宋" w:eastAsia="仿宋" w:cs="Arial"/>
                  <w:color w:val="000000" w:themeColor="text1"/>
                  <w:sz w:val="18"/>
                  <w:szCs w:val="18"/>
                  <w14:textFill>
                    <w14:solidFill>
                      <w14:schemeClr w14:val="tx1"/>
                    </w14:solidFill>
                  </w14:textFill>
                </w:rPr>
                <w:delText>主数据描述项</w:delText>
              </w:r>
            </w:del>
          </w:p>
        </w:tc>
        <w:tc>
          <w:tcPr>
            <w:tcW w:w="992" w:type="dxa"/>
            <w:shd w:val="clear" w:color="auto" w:fill="auto"/>
          </w:tcPr>
          <w:p>
            <w:pPr>
              <w:spacing w:before="0" w:beforeLines="0" w:after="0" w:afterLines="0" w:line="240" w:lineRule="auto"/>
              <w:ind w:firstLine="0" w:firstLineChars="0"/>
              <w:rPr>
                <w:del w:id="671" w:author="卡噗胖胖" w:date="2019-01-08T13:57:00Z"/>
                <w:rFonts w:ascii="仿宋" w:hAnsi="仿宋" w:eastAsia="仿宋" w:cs="Arial"/>
                <w:color w:val="000000" w:themeColor="text1"/>
                <w:sz w:val="18"/>
                <w:szCs w:val="18"/>
                <w14:textFill>
                  <w14:solidFill>
                    <w14:schemeClr w14:val="tx1"/>
                  </w14:solidFill>
                </w14:textFill>
              </w:rPr>
            </w:pPr>
            <w:del w:id="672" w:author="卡噗胖胖" w:date="2019-01-08T13:57:00Z">
              <w:r>
                <w:rPr>
                  <w:rFonts w:ascii="仿宋" w:hAnsi="仿宋" w:eastAsia="仿宋" w:cs="Arial"/>
                  <w:color w:val="000000" w:themeColor="text1"/>
                  <w:sz w:val="18"/>
                  <w:szCs w:val="18"/>
                  <w14:textFill>
                    <w14:solidFill>
                      <w14:schemeClr w14:val="tx1"/>
                    </w14:solidFill>
                  </w14:textFill>
                </w:rPr>
                <w:delText>字符型</w:delText>
              </w:r>
            </w:del>
          </w:p>
        </w:tc>
        <w:tc>
          <w:tcPr>
            <w:tcW w:w="4245" w:type="dxa"/>
            <w:shd w:val="clear" w:color="auto" w:fill="auto"/>
          </w:tcPr>
          <w:p>
            <w:pPr>
              <w:spacing w:before="0" w:beforeLines="0" w:after="0" w:afterLines="0" w:line="240" w:lineRule="auto"/>
              <w:ind w:firstLine="0" w:firstLineChars="0"/>
              <w:rPr>
                <w:del w:id="673" w:author="卡噗胖胖" w:date="2019-01-08T13:57:00Z"/>
                <w:rFonts w:ascii="仿宋" w:hAnsi="仿宋" w:eastAsia="仿宋" w:cs="Arial"/>
                <w:color w:val="000000" w:themeColor="text1"/>
                <w:sz w:val="18"/>
                <w:szCs w:val="18"/>
                <w14:textFill>
                  <w14:solidFill>
                    <w14:schemeClr w14:val="tx1"/>
                  </w14:solidFill>
                </w14:textFill>
              </w:rPr>
            </w:pPr>
            <w:del w:id="674" w:author="卡噗胖胖" w:date="2019-01-08T13:57:00Z">
              <w:r>
                <w:rPr>
                  <w:rFonts w:hint="eastAsia" w:ascii="仿宋" w:hAnsi="仿宋" w:eastAsia="仿宋" w:cs="Arial"/>
                  <w:color w:val="000000" w:themeColor="text1"/>
                  <w:sz w:val="18"/>
                  <w:szCs w:val="18"/>
                  <w14:textFill>
                    <w14:solidFill>
                      <w14:schemeClr w14:val="tx1"/>
                    </w14:solidFill>
                  </w14:textFill>
                </w:rPr>
                <w:delText>选填，描述单条数据的特征信息。Remark为当前描述项说明信息。</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del w:id="675" w:author="卡噗胖胖" w:date="2019-01-08T13:57:00Z"/>
        </w:trPr>
        <w:tc>
          <w:tcPr>
            <w:tcW w:w="1211" w:type="dxa"/>
            <w:shd w:val="clear" w:color="auto" w:fill="auto"/>
          </w:tcPr>
          <w:p>
            <w:pPr>
              <w:spacing w:before="0" w:beforeLines="0" w:after="0" w:afterLines="0" w:line="240" w:lineRule="auto"/>
              <w:ind w:firstLine="0" w:firstLineChars="0"/>
              <w:rPr>
                <w:del w:id="676" w:author="卡噗胖胖" w:date="2019-01-08T13:57:00Z"/>
                <w:rFonts w:ascii="仿宋" w:hAnsi="仿宋" w:eastAsia="仿宋" w:cs="Arial"/>
                <w:color w:val="000000" w:themeColor="text1"/>
                <w:sz w:val="18"/>
                <w:szCs w:val="18"/>
                <w14:textFill>
                  <w14:solidFill>
                    <w14:schemeClr w14:val="tx1"/>
                  </w14:solidFill>
                </w14:textFill>
              </w:rPr>
            </w:pPr>
            <w:del w:id="677" w:author="卡噗胖胖" w:date="2019-01-08T13:57:00Z">
              <w:r>
                <w:rPr>
                  <w:rFonts w:ascii="仿宋" w:hAnsi="仿宋" w:eastAsia="仿宋" w:cs="Arial"/>
                  <w:color w:val="000000" w:themeColor="text1"/>
                  <w:sz w:val="18"/>
                  <w:szCs w:val="18"/>
                  <w14:textFill>
                    <w14:solidFill>
                      <w14:schemeClr w14:val="tx1"/>
                    </w14:solidFill>
                  </w14:textFill>
                </w:rPr>
                <w:delText>CODE</w:delText>
              </w:r>
            </w:del>
          </w:p>
        </w:tc>
        <w:tc>
          <w:tcPr>
            <w:tcW w:w="1206" w:type="dxa"/>
            <w:shd w:val="clear" w:color="auto" w:fill="auto"/>
          </w:tcPr>
          <w:p>
            <w:pPr>
              <w:spacing w:before="0" w:beforeLines="0" w:after="0" w:afterLines="0" w:line="240" w:lineRule="auto"/>
              <w:ind w:firstLine="0" w:firstLineChars="0"/>
              <w:rPr>
                <w:del w:id="678" w:author="卡噗胖胖" w:date="2019-01-08T13:57:00Z"/>
                <w:rFonts w:ascii="仿宋" w:hAnsi="仿宋" w:eastAsia="仿宋" w:cs="Arial"/>
                <w:color w:val="000000" w:themeColor="text1"/>
                <w:sz w:val="18"/>
                <w:szCs w:val="18"/>
                <w14:textFill>
                  <w14:solidFill>
                    <w14:schemeClr w14:val="tx1"/>
                  </w14:solidFill>
                </w14:textFill>
              </w:rPr>
            </w:pPr>
            <w:del w:id="679" w:author="卡噗胖胖" w:date="2019-01-08T13:57:00Z">
              <w:r>
                <w:rPr>
                  <w:rFonts w:ascii="仿宋" w:hAnsi="仿宋" w:eastAsia="仿宋" w:cs="Arial"/>
                  <w:color w:val="000000" w:themeColor="text1"/>
                  <w:sz w:val="18"/>
                  <w:szCs w:val="18"/>
                  <w14:textFill>
                    <w14:solidFill>
                      <w14:schemeClr w14:val="tx1"/>
                    </w14:solidFill>
                  </w14:textFill>
                </w:rPr>
                <w:delText>主数据编码</w:delText>
              </w:r>
            </w:del>
          </w:p>
        </w:tc>
        <w:tc>
          <w:tcPr>
            <w:tcW w:w="992" w:type="dxa"/>
            <w:shd w:val="clear" w:color="auto" w:fill="auto"/>
          </w:tcPr>
          <w:p>
            <w:pPr>
              <w:spacing w:before="0" w:beforeLines="0" w:after="0" w:afterLines="0" w:line="240" w:lineRule="auto"/>
              <w:ind w:firstLine="0" w:firstLineChars="0"/>
              <w:rPr>
                <w:del w:id="680" w:author="卡噗胖胖" w:date="2019-01-08T13:57:00Z"/>
                <w:rFonts w:ascii="仿宋" w:hAnsi="仿宋" w:eastAsia="仿宋" w:cs="Arial"/>
                <w:color w:val="000000" w:themeColor="text1"/>
                <w:sz w:val="18"/>
                <w:szCs w:val="18"/>
                <w14:textFill>
                  <w14:solidFill>
                    <w14:schemeClr w14:val="tx1"/>
                  </w14:solidFill>
                </w14:textFill>
              </w:rPr>
            </w:pPr>
            <w:del w:id="681" w:author="卡噗胖胖" w:date="2019-01-08T13:57:00Z">
              <w:r>
                <w:rPr>
                  <w:rFonts w:ascii="仿宋" w:hAnsi="仿宋" w:eastAsia="仿宋" w:cs="Arial"/>
                  <w:color w:val="000000" w:themeColor="text1"/>
                  <w:sz w:val="18"/>
                  <w:szCs w:val="18"/>
                  <w14:textFill>
                    <w14:solidFill>
                      <w14:schemeClr w14:val="tx1"/>
                    </w14:solidFill>
                  </w14:textFill>
                </w:rPr>
                <w:delText>字符型</w:delText>
              </w:r>
            </w:del>
          </w:p>
        </w:tc>
        <w:tc>
          <w:tcPr>
            <w:tcW w:w="4245" w:type="dxa"/>
            <w:shd w:val="clear" w:color="auto" w:fill="auto"/>
          </w:tcPr>
          <w:p>
            <w:pPr>
              <w:spacing w:before="0" w:beforeLines="0" w:after="0" w:afterLines="0" w:line="240" w:lineRule="auto"/>
              <w:ind w:firstLine="0" w:firstLineChars="0"/>
              <w:rPr>
                <w:del w:id="682" w:author="卡噗胖胖" w:date="2019-01-08T13:57:00Z"/>
                <w:rFonts w:ascii="仿宋" w:hAnsi="仿宋" w:eastAsia="仿宋" w:cs="Arial"/>
                <w:color w:val="000000" w:themeColor="text1"/>
                <w:sz w:val="18"/>
                <w:szCs w:val="18"/>
                <w14:textFill>
                  <w14:solidFill>
                    <w14:schemeClr w14:val="tx1"/>
                  </w14:solidFill>
                </w14:textFill>
              </w:rPr>
            </w:pPr>
            <w:del w:id="683" w:author="卡噗胖胖" w:date="2019-01-08T13:57:00Z">
              <w:r>
                <w:rPr>
                  <w:rFonts w:hint="eastAsia" w:ascii="仿宋" w:hAnsi="仿宋" w:eastAsia="仿宋" w:cs="Arial"/>
                  <w:color w:val="000000" w:themeColor="text1"/>
                  <w:sz w:val="18"/>
                  <w:szCs w:val="18"/>
                  <w14:textFill>
                    <w14:solidFill>
                      <w14:schemeClr w14:val="tx1"/>
                    </w14:solidFill>
                  </w14:textFill>
                </w:rPr>
                <w:delText>必填，由数据提供方生成，编码生成规范依据主数据标准。</w:delText>
              </w:r>
            </w:del>
          </w:p>
        </w:tc>
      </w:tr>
    </w:tbl>
    <w:p>
      <w:pPr>
        <w:pStyle w:val="72"/>
        <w:numPr>
          <w:ilvl w:val="0"/>
          <w:numId w:val="9"/>
        </w:numPr>
        <w:rPr>
          <w:rFonts w:ascii="仿宋" w:hAnsi="仿宋"/>
          <w:b w:val="0"/>
        </w:rPr>
      </w:pPr>
      <w:bookmarkStart w:id="121" w:name="_Toc534730155"/>
      <w:r>
        <w:rPr>
          <w:rFonts w:hint="eastAsia" w:ascii="仿宋" w:hAnsi="仿宋"/>
          <w:b w:val="0"/>
        </w:rPr>
        <w:t>人员</w:t>
      </w:r>
      <w:bookmarkEnd w:id="121"/>
    </w:p>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22" w:name="_Toc534730156"/>
      <w:r>
        <w:rPr>
          <w:rFonts w:hint="eastAsia" w:ascii="仿宋" w:hAnsi="仿宋" w:eastAsia="仿宋"/>
          <w:b w:val="0"/>
          <w:sz w:val="24"/>
          <w:szCs w:val="24"/>
        </w:rPr>
        <w:t>请求报文格式</w:t>
      </w:r>
      <w:bookmarkEnd w:id="122"/>
    </w:p>
    <w:p>
      <w:pPr>
        <w:spacing w:before="120" w:after="120" w:line="440" w:lineRule="exact"/>
        <w:ind w:firstLine="480"/>
        <w:rPr>
          <w:rFonts w:ascii="仿宋" w:hAnsi="仿宋" w:eastAsia="仿宋"/>
        </w:rPr>
      </w:pPr>
      <w:r>
        <w:rPr>
          <w:rFonts w:hint="eastAsia" w:ascii="仿宋" w:hAnsi="仿宋" w:eastAsia="仿宋"/>
        </w:rPr>
        <w:t>rest请求报文格式如下:</w:t>
      </w:r>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trPr>
        <w:tc>
          <w:tcPr>
            <w:tcW w:w="7513" w:type="dxa"/>
            <w:shd w:val="clear" w:color="auto" w:fill="F1F1F1" w:themeFill="background1" w:themeFillShade="F2"/>
          </w:tcPr>
          <w:p>
            <w:pPr>
              <w:pStyle w:val="100"/>
              <w:ind w:firstLine="360"/>
              <w:rPr>
                <w:ins w:id="684" w:author="卡噗胖胖" w:date="2019-01-08T11:45:00Z"/>
                <w:rFonts w:ascii="Arial" w:hAnsi="Arial" w:cs="Arial"/>
                <w:color w:val="000000" w:themeColor="text1"/>
                <w:kern w:val="2"/>
                <w:sz w:val="18"/>
                <w:szCs w:val="18"/>
                <w:rPrChange w:id="685" w:author="卡噗胖胖" w:date="2019-01-08T11:45:00Z">
                  <w:rPr>
                    <w:ins w:id="686" w:author="卡噗胖胖" w:date="2019-01-08T11:45:00Z"/>
                  </w:rPr>
                </w:rPrChange>
              </w:rPr>
            </w:pPr>
            <w:ins w:id="687" w:author="卡噗胖胖" w:date="2019-01-08T11:45:00Z">
              <w:r>
                <w:rPr>
                  <w:rFonts w:ascii="Arial" w:hAnsi="Arial" w:cs="Arial"/>
                  <w:color w:val="000000" w:themeColor="text1"/>
                  <w:kern w:val="2"/>
                  <w:sz w:val="18"/>
                  <w:szCs w:val="18"/>
                  <w:rPrChange w:id="688" w:author="卡噗胖胖" w:date="2019-01-08T11:45:00Z">
                    <w:rPr/>
                  </w:rPrChange>
                </w:rPr>
                <w:t>&lt;?xml version="1.0" encoding="UTF-8</w:t>
              </w:r>
            </w:ins>
            <w:ins w:id="689" w:author="卡噗胖胖" w:date="2019-01-08T11:45:00Z">
              <w:r>
                <w:rPr>
                  <w:rFonts w:ascii="Arial" w:hAnsi="Arial" w:cs="Arial"/>
                  <w:color w:val="000000" w:themeColor="text1"/>
                  <w:kern w:val="2"/>
                  <w:sz w:val="18"/>
                  <w:szCs w:val="18"/>
                  <w:rPrChange w:id="690" w:author="卡噗胖胖" w:date="2019-01-08T11:45:00Z">
                    <w:rPr/>
                  </w:rPrChange>
                </w:rPr>
                <w:t>" ?</w:t>
              </w:r>
            </w:ins>
            <w:ins w:id="691" w:author="卡噗胖胖" w:date="2019-01-08T11:45:00Z">
              <w:r>
                <w:rPr>
                  <w:rFonts w:ascii="Arial" w:hAnsi="Arial" w:cs="Arial"/>
                  <w:color w:val="000000" w:themeColor="text1"/>
                  <w:kern w:val="2"/>
                  <w:sz w:val="18"/>
                  <w:szCs w:val="18"/>
                  <w:rPrChange w:id="692" w:author="卡噗胖胖" w:date="2019-01-08T11:45:00Z">
                    <w:rPr/>
                  </w:rPrChange>
                </w:rPr>
                <w:t>&gt;</w:t>
              </w:r>
            </w:ins>
          </w:p>
          <w:p>
            <w:pPr>
              <w:pStyle w:val="100"/>
              <w:ind w:firstLine="360"/>
              <w:rPr>
                <w:ins w:id="693" w:author="卡噗胖胖" w:date="2019-01-08T11:45:00Z"/>
                <w:rFonts w:ascii="Arial" w:hAnsi="Arial" w:cs="Arial"/>
                <w:color w:val="000000" w:themeColor="text1"/>
                <w:kern w:val="2"/>
                <w:sz w:val="18"/>
                <w:szCs w:val="18"/>
                <w:rPrChange w:id="694" w:author="卡噗胖胖" w:date="2019-01-08T11:45:00Z">
                  <w:rPr>
                    <w:ins w:id="695" w:author="卡噗胖胖" w:date="2019-01-08T11:45:00Z"/>
                  </w:rPr>
                </w:rPrChange>
              </w:rPr>
            </w:pPr>
            <w:ins w:id="696" w:author="卡噗胖胖" w:date="2019-01-08T11:45:00Z">
              <w:r>
                <w:rPr>
                  <w:rFonts w:ascii="Arial" w:hAnsi="Arial" w:cs="Arial"/>
                  <w:color w:val="000000" w:themeColor="text1"/>
                  <w:kern w:val="2"/>
                  <w:sz w:val="18"/>
                  <w:szCs w:val="18"/>
                  <w:rPrChange w:id="697" w:author="卡噗胖胖" w:date="2019-01-08T11:45:00Z">
                    <w:rPr/>
                  </w:rPrChange>
                </w:rPr>
                <w:t>&lt;ESB&gt;</w:t>
              </w:r>
            </w:ins>
          </w:p>
          <w:p>
            <w:pPr>
              <w:pStyle w:val="100"/>
              <w:ind w:firstLine="360"/>
              <w:rPr>
                <w:ins w:id="698" w:author="卡噗胖胖" w:date="2019-01-08T11:45:00Z"/>
                <w:rFonts w:ascii="Arial" w:hAnsi="Arial" w:cs="Arial"/>
                <w:color w:val="000000" w:themeColor="text1"/>
                <w:kern w:val="2"/>
                <w:sz w:val="18"/>
                <w:szCs w:val="18"/>
                <w:rPrChange w:id="699" w:author="卡噗胖胖" w:date="2019-01-08T11:45:00Z">
                  <w:rPr>
                    <w:ins w:id="700" w:author="卡噗胖胖" w:date="2019-01-08T11:45:00Z"/>
                  </w:rPr>
                </w:rPrChange>
              </w:rPr>
            </w:pPr>
            <w:ins w:id="701" w:author="卡噗胖胖" w:date="2019-01-08T11:45:00Z">
              <w:r>
                <w:rPr>
                  <w:rFonts w:ascii="Arial" w:hAnsi="Arial" w:cs="Arial"/>
                  <w:color w:val="000000" w:themeColor="text1"/>
                  <w:kern w:val="2"/>
                  <w:sz w:val="18"/>
                  <w:szCs w:val="18"/>
                  <w:rPrChange w:id="702" w:author="卡噗胖胖" w:date="2019-01-08T11:45:00Z">
                    <w:rPr/>
                  </w:rPrChange>
                </w:rPr>
                <w:t xml:space="preserve">    &lt;DATA&gt;</w:t>
              </w:r>
            </w:ins>
          </w:p>
          <w:p>
            <w:pPr>
              <w:pStyle w:val="100"/>
              <w:ind w:firstLine="360"/>
              <w:rPr>
                <w:ins w:id="703" w:author="卡噗胖胖" w:date="2019-01-08T11:45:00Z"/>
                <w:rFonts w:ascii="Arial" w:hAnsi="Arial" w:cs="Arial"/>
                <w:color w:val="000000" w:themeColor="text1"/>
                <w:kern w:val="2"/>
                <w:sz w:val="18"/>
                <w:szCs w:val="18"/>
                <w:rPrChange w:id="704" w:author="卡噗胖胖" w:date="2019-01-08T11:45:00Z">
                  <w:rPr>
                    <w:ins w:id="705" w:author="卡噗胖胖" w:date="2019-01-08T11:45:00Z"/>
                  </w:rPr>
                </w:rPrChange>
              </w:rPr>
            </w:pPr>
            <w:ins w:id="706" w:author="卡噗胖胖" w:date="2019-01-08T11:45:00Z">
              <w:r>
                <w:rPr>
                  <w:rFonts w:ascii="Arial" w:hAnsi="Arial" w:cs="Arial"/>
                  <w:color w:val="000000" w:themeColor="text1"/>
                  <w:kern w:val="2"/>
                  <w:sz w:val="18"/>
                  <w:szCs w:val="18"/>
                  <w:rPrChange w:id="707" w:author="卡噗胖胖" w:date="2019-01-08T11:45:00Z">
                    <w:rPr/>
                  </w:rPrChange>
                </w:rPr>
                <w:t xml:space="preserve">        &lt;DATAINFOS&gt;</w:t>
              </w:r>
            </w:ins>
          </w:p>
          <w:p>
            <w:pPr>
              <w:pStyle w:val="100"/>
              <w:ind w:firstLine="360"/>
              <w:rPr>
                <w:ins w:id="708" w:author="卡噗胖胖" w:date="2019-01-08T11:45:00Z"/>
                <w:rFonts w:ascii="Arial" w:hAnsi="Arial" w:cs="Arial"/>
                <w:color w:val="000000" w:themeColor="text1"/>
                <w:kern w:val="2"/>
                <w:sz w:val="18"/>
                <w:szCs w:val="18"/>
                <w:rPrChange w:id="709" w:author="卡噗胖胖" w:date="2019-01-08T11:45:00Z">
                  <w:rPr>
                    <w:ins w:id="710" w:author="卡噗胖胖" w:date="2019-01-08T11:45:00Z"/>
                  </w:rPr>
                </w:rPrChange>
              </w:rPr>
            </w:pPr>
            <w:ins w:id="711" w:author="卡噗胖胖" w:date="2019-01-08T11:45:00Z">
              <w:r>
                <w:rPr>
                  <w:rFonts w:hint="eastAsia" w:ascii="Arial" w:hAnsi="Arial" w:cs="Arial"/>
                  <w:color w:val="000000" w:themeColor="text1"/>
                  <w:kern w:val="2"/>
                  <w:sz w:val="18"/>
                  <w:szCs w:val="18"/>
                  <w:rPrChange w:id="712" w:author="卡噗胖胖" w:date="2019-01-08T11:45:00Z">
                    <w:rPr>
                      <w:rFonts w:hint="eastAsia"/>
                    </w:rPr>
                  </w:rPrChange>
                </w:rPr>
                <w:t xml:space="preserve">            &lt;PUUID&gt;</w:t>
              </w:r>
            </w:ins>
            <w:ins w:id="713" w:author="卡噗胖胖" w:date="2019-01-08T11:45:00Z">
              <w:r>
                <w:rPr>
                  <w:rFonts w:hint="eastAsia" w:ascii="Arial" w:hAnsi="Arial" w:cs="Arial"/>
                  <w:color w:val="000000" w:themeColor="text1"/>
                  <w:kern w:val="2"/>
                  <w:sz w:val="18"/>
                  <w:szCs w:val="18"/>
                  <w:rPrChange w:id="714" w:author="卡噗胖胖" w:date="2019-01-08T11:45:00Z">
                    <w:rPr>
                      <w:rFonts w:hint="eastAsia"/>
                    </w:rPr>
                  </w:rPrChange>
                </w:rPr>
                <w:t>批数据</w:t>
              </w:r>
            </w:ins>
            <w:ins w:id="715" w:author="卡噗胖胖" w:date="2019-01-08T11:45:00Z">
              <w:r>
                <w:rPr>
                  <w:rFonts w:hint="eastAsia" w:ascii="Arial" w:hAnsi="Arial" w:cs="Arial"/>
                  <w:color w:val="000000" w:themeColor="text1"/>
                  <w:kern w:val="2"/>
                  <w:sz w:val="18"/>
                  <w:szCs w:val="18"/>
                  <w:rPrChange w:id="716" w:author="卡噗胖胖" w:date="2019-01-08T11:45:00Z">
                    <w:rPr>
                      <w:rFonts w:hint="eastAsia"/>
                    </w:rPr>
                  </w:rPrChange>
                </w:rPr>
                <w:t>的</w:t>
              </w:r>
            </w:ins>
            <w:ins w:id="717" w:author="卡噗胖胖" w:date="2019-01-08T11:45:00Z">
              <w:r>
                <w:rPr>
                  <w:rFonts w:hint="eastAsia" w:ascii="Arial" w:hAnsi="Arial" w:cs="Arial"/>
                  <w:color w:val="000000" w:themeColor="text1"/>
                  <w:kern w:val="2"/>
                  <w:sz w:val="18"/>
                  <w:szCs w:val="18"/>
                  <w:rPrChange w:id="718" w:author="卡噗胖胖" w:date="2019-01-08T11:45:00Z">
                    <w:rPr>
                      <w:rFonts w:hint="eastAsia"/>
                    </w:rPr>
                  </w:rPrChange>
                </w:rPr>
                <w:t>UUID&lt;/PUUID&gt;</w:t>
              </w:r>
            </w:ins>
          </w:p>
          <w:p>
            <w:pPr>
              <w:pStyle w:val="100"/>
              <w:ind w:firstLine="360"/>
              <w:rPr>
                <w:ins w:id="719" w:author="卡噗胖胖" w:date="2019-01-08T11:45:00Z"/>
                <w:rFonts w:ascii="Arial" w:hAnsi="Arial" w:cs="Arial"/>
                <w:color w:val="000000" w:themeColor="text1"/>
                <w:kern w:val="2"/>
                <w:sz w:val="18"/>
                <w:szCs w:val="18"/>
                <w:rPrChange w:id="720" w:author="卡噗胖胖" w:date="2019-01-08T11:45:00Z">
                  <w:rPr>
                    <w:ins w:id="721" w:author="卡噗胖胖" w:date="2019-01-08T11:45:00Z"/>
                  </w:rPr>
                </w:rPrChange>
              </w:rPr>
            </w:pPr>
            <w:ins w:id="722" w:author="卡噗胖胖" w:date="2019-01-08T11:45:00Z">
              <w:r>
                <w:rPr>
                  <w:rFonts w:ascii="Arial" w:hAnsi="Arial" w:cs="Arial"/>
                  <w:color w:val="000000" w:themeColor="text1"/>
                  <w:kern w:val="2"/>
                  <w:sz w:val="18"/>
                  <w:szCs w:val="18"/>
                  <w:rPrChange w:id="723" w:author="卡噗胖胖" w:date="2019-01-08T11:45:00Z">
                    <w:rPr/>
                  </w:rPrChange>
                </w:rPr>
                <w:t xml:space="preserve">            &lt;DATAINFO&gt;</w:t>
              </w:r>
            </w:ins>
          </w:p>
          <w:p>
            <w:pPr>
              <w:pStyle w:val="100"/>
              <w:ind w:firstLine="360"/>
              <w:rPr>
                <w:ins w:id="724" w:author="卡噗胖胖" w:date="2019-01-08T11:45:00Z"/>
                <w:rFonts w:ascii="Arial" w:hAnsi="Arial" w:cs="Arial"/>
                <w:color w:val="000000" w:themeColor="text1"/>
                <w:kern w:val="2"/>
                <w:sz w:val="18"/>
                <w:szCs w:val="18"/>
                <w:rPrChange w:id="725" w:author="卡噗胖胖" w:date="2019-01-08T11:45:00Z">
                  <w:rPr>
                    <w:ins w:id="726" w:author="卡噗胖胖" w:date="2019-01-08T11:45:00Z"/>
                  </w:rPr>
                </w:rPrChange>
              </w:rPr>
            </w:pPr>
            <w:ins w:id="727" w:author="卡噗胖胖" w:date="2019-01-08T11:45:00Z">
              <w:r>
                <w:rPr>
                  <w:rFonts w:hint="eastAsia" w:ascii="Arial" w:hAnsi="Arial" w:cs="Arial"/>
                  <w:color w:val="000000" w:themeColor="text1"/>
                  <w:kern w:val="2"/>
                  <w:sz w:val="18"/>
                  <w:szCs w:val="18"/>
                  <w:rPrChange w:id="728" w:author="卡噗胖胖" w:date="2019-01-08T11:45:00Z">
                    <w:rPr>
                      <w:rFonts w:hint="eastAsia"/>
                    </w:rPr>
                  </w:rPrChange>
                </w:rPr>
                <w:t xml:space="preserve">                &lt;CODE&gt;</w:t>
              </w:r>
            </w:ins>
            <w:ins w:id="729" w:author="卡噗胖胖" w:date="2019-01-08T11:45:00Z">
              <w:r>
                <w:rPr>
                  <w:rFonts w:hint="eastAsia" w:ascii="Arial" w:hAnsi="Arial" w:cs="Arial"/>
                  <w:color w:val="000000" w:themeColor="text1"/>
                  <w:kern w:val="2"/>
                  <w:sz w:val="18"/>
                  <w:szCs w:val="18"/>
                  <w:rPrChange w:id="730" w:author="卡噗胖胖" w:date="2019-01-08T11:45:00Z">
                    <w:rPr>
                      <w:rFonts w:hint="eastAsia"/>
                    </w:rPr>
                  </w:rPrChange>
                </w:rPr>
                <w:t>主编码的值</w:t>
              </w:r>
            </w:ins>
            <w:ins w:id="731" w:author="卡噗胖胖" w:date="2019-01-08T11:45:00Z">
              <w:r>
                <w:rPr>
                  <w:rFonts w:hint="eastAsia" w:ascii="Arial" w:hAnsi="Arial" w:cs="Arial"/>
                  <w:color w:val="000000" w:themeColor="text1"/>
                  <w:kern w:val="2"/>
                  <w:sz w:val="18"/>
                  <w:szCs w:val="18"/>
                  <w:rPrChange w:id="732" w:author="卡噗胖胖" w:date="2019-01-08T11:45:00Z">
                    <w:rPr>
                      <w:rFonts w:hint="eastAsia"/>
                    </w:rPr>
                  </w:rPrChange>
                </w:rPr>
                <w:t>&lt;/CODE&gt;</w:t>
              </w:r>
            </w:ins>
          </w:p>
          <w:p>
            <w:pPr>
              <w:pStyle w:val="100"/>
              <w:ind w:firstLine="360"/>
              <w:rPr>
                <w:ins w:id="733" w:author="卡噗胖胖" w:date="2019-01-08T11:45:00Z"/>
                <w:rFonts w:ascii="Arial" w:hAnsi="Arial" w:cs="Arial"/>
                <w:color w:val="000000" w:themeColor="text1"/>
                <w:kern w:val="2"/>
                <w:sz w:val="18"/>
                <w:szCs w:val="18"/>
                <w:rPrChange w:id="734" w:author="卡噗胖胖" w:date="2019-01-08T11:45:00Z">
                  <w:rPr>
                    <w:ins w:id="735" w:author="卡噗胖胖" w:date="2019-01-08T11:45:00Z"/>
                  </w:rPr>
                </w:rPrChange>
              </w:rPr>
            </w:pPr>
            <w:ins w:id="736" w:author="卡噗胖胖" w:date="2019-01-08T11:45:00Z">
              <w:r>
                <w:rPr>
                  <w:rFonts w:hint="eastAsia" w:ascii="Arial" w:hAnsi="Arial" w:cs="Arial"/>
                  <w:color w:val="000000" w:themeColor="text1"/>
                  <w:kern w:val="2"/>
                  <w:sz w:val="18"/>
                  <w:szCs w:val="18"/>
                  <w:rPrChange w:id="737" w:author="卡噗胖胖" w:date="2019-01-08T11:45:00Z">
                    <w:rPr>
                      <w:rFonts w:hint="eastAsia"/>
                    </w:rPr>
                  </w:rPrChange>
                </w:rPr>
                <w:t xml:space="preserve">                &lt;DESC3&gt;</w:t>
              </w:r>
            </w:ins>
            <w:ins w:id="738" w:author="卡噗胖胖" w:date="2019-01-08T11:45:00Z">
              <w:r>
                <w:rPr>
                  <w:rFonts w:hint="eastAsia" w:ascii="Arial" w:hAnsi="Arial" w:cs="Arial"/>
                  <w:color w:val="000000" w:themeColor="text1"/>
                  <w:kern w:val="2"/>
                  <w:sz w:val="18"/>
                  <w:szCs w:val="18"/>
                  <w:rPrChange w:id="739" w:author="卡噗胖胖" w:date="2019-01-08T11:45:00Z">
                    <w:rPr>
                      <w:rFonts w:hint="eastAsia"/>
                    </w:rPr>
                  </w:rPrChange>
                </w:rPr>
                <w:t>系统登录账号的值</w:t>
              </w:r>
            </w:ins>
            <w:ins w:id="740" w:author="卡噗胖胖" w:date="2019-01-08T11:45:00Z">
              <w:r>
                <w:rPr>
                  <w:rFonts w:hint="eastAsia" w:ascii="Arial" w:hAnsi="Arial" w:cs="Arial"/>
                  <w:color w:val="000000" w:themeColor="text1"/>
                  <w:kern w:val="2"/>
                  <w:sz w:val="18"/>
                  <w:szCs w:val="18"/>
                  <w:rPrChange w:id="741" w:author="卡噗胖胖" w:date="2019-01-08T11:45:00Z">
                    <w:rPr>
                      <w:rFonts w:hint="eastAsia"/>
                    </w:rPr>
                  </w:rPrChange>
                </w:rPr>
                <w:t>&lt;/DESC3&gt;</w:t>
              </w:r>
            </w:ins>
          </w:p>
          <w:p>
            <w:pPr>
              <w:pStyle w:val="100"/>
              <w:ind w:firstLine="360"/>
              <w:rPr>
                <w:ins w:id="742" w:author="卡噗胖胖" w:date="2019-01-08T11:45:00Z"/>
                <w:rFonts w:ascii="Arial" w:hAnsi="Arial" w:cs="Arial"/>
                <w:color w:val="000000" w:themeColor="text1"/>
                <w:kern w:val="2"/>
                <w:sz w:val="18"/>
                <w:szCs w:val="18"/>
                <w:rPrChange w:id="743" w:author="卡噗胖胖" w:date="2019-01-08T11:45:00Z">
                  <w:rPr>
                    <w:ins w:id="744" w:author="卡噗胖胖" w:date="2019-01-08T11:45:00Z"/>
                  </w:rPr>
                </w:rPrChange>
              </w:rPr>
            </w:pPr>
            <w:ins w:id="745" w:author="卡噗胖胖" w:date="2019-01-08T11:45:00Z">
              <w:r>
                <w:rPr>
                  <w:rFonts w:hint="eastAsia" w:ascii="Arial" w:hAnsi="Arial" w:cs="Arial"/>
                  <w:color w:val="000000" w:themeColor="text1"/>
                  <w:kern w:val="2"/>
                  <w:sz w:val="18"/>
                  <w:szCs w:val="18"/>
                  <w:rPrChange w:id="746" w:author="卡噗胖胖" w:date="2019-01-08T11:45:00Z">
                    <w:rPr>
                      <w:rFonts w:hint="eastAsia"/>
                    </w:rPr>
                  </w:rPrChange>
                </w:rPr>
                <w:t xml:space="preserve">                &lt;LASTMODIFYRECORDTIME&gt;</w:t>
              </w:r>
            </w:ins>
            <w:ins w:id="747" w:author="卡噗胖胖" w:date="2019-01-08T11:45:00Z">
              <w:r>
                <w:rPr>
                  <w:rFonts w:hint="eastAsia" w:ascii="Arial" w:hAnsi="Arial" w:cs="Arial"/>
                  <w:color w:val="000000" w:themeColor="text1"/>
                  <w:kern w:val="2"/>
                  <w:sz w:val="18"/>
                  <w:szCs w:val="18"/>
                  <w:rPrChange w:id="748" w:author="卡噗胖胖" w:date="2019-01-08T11:45:00Z">
                    <w:rPr>
                      <w:rFonts w:hint="eastAsia"/>
                    </w:rPr>
                  </w:rPrChange>
                </w:rPr>
                <w:t>上一次变更时间的值</w:t>
              </w:r>
            </w:ins>
            <w:ins w:id="749" w:author="卡噗胖胖" w:date="2019-01-08T11:45:00Z">
              <w:r>
                <w:rPr>
                  <w:rFonts w:hint="eastAsia" w:ascii="Arial" w:hAnsi="Arial" w:cs="Arial"/>
                  <w:color w:val="000000" w:themeColor="text1"/>
                  <w:kern w:val="2"/>
                  <w:sz w:val="18"/>
                  <w:szCs w:val="18"/>
                  <w:rPrChange w:id="750" w:author="卡噗胖胖" w:date="2019-01-08T11:45:00Z">
                    <w:rPr>
                      <w:rFonts w:hint="eastAsia"/>
                    </w:rPr>
                  </w:rPrChange>
                </w:rPr>
                <w:t>&lt;/LASTMODIFYRECORDTIME&gt;</w:t>
              </w:r>
            </w:ins>
          </w:p>
          <w:p>
            <w:pPr>
              <w:pStyle w:val="100"/>
              <w:ind w:firstLine="360"/>
              <w:rPr>
                <w:ins w:id="751" w:author="卡噗胖胖" w:date="2019-01-08T11:45:00Z"/>
                <w:rFonts w:ascii="Arial" w:hAnsi="Arial" w:cs="Arial"/>
                <w:color w:val="000000" w:themeColor="text1"/>
                <w:kern w:val="2"/>
                <w:sz w:val="18"/>
                <w:szCs w:val="18"/>
                <w:rPrChange w:id="752" w:author="卡噗胖胖" w:date="2019-01-08T11:45:00Z">
                  <w:rPr>
                    <w:ins w:id="753" w:author="卡噗胖胖" w:date="2019-01-08T11:45:00Z"/>
                  </w:rPr>
                </w:rPrChange>
              </w:rPr>
            </w:pPr>
            <w:ins w:id="754" w:author="卡噗胖胖" w:date="2019-01-08T11:45:00Z">
              <w:r>
                <w:rPr>
                  <w:rFonts w:ascii="Arial" w:hAnsi="Arial" w:cs="Arial"/>
                  <w:color w:val="000000" w:themeColor="text1"/>
                  <w:kern w:val="2"/>
                  <w:sz w:val="18"/>
                  <w:szCs w:val="18"/>
                  <w:rPrChange w:id="755" w:author="卡噗胖胖" w:date="2019-01-08T11:45:00Z">
                    <w:rPr/>
                  </w:rPrChange>
                </w:rPr>
                <w:t xml:space="preserve">            &lt;/DATAINFO&gt;</w:t>
              </w:r>
            </w:ins>
          </w:p>
          <w:p>
            <w:pPr>
              <w:pStyle w:val="100"/>
              <w:ind w:firstLine="360"/>
              <w:rPr>
                <w:ins w:id="756" w:author="卡噗胖胖" w:date="2019-01-08T11:45:00Z"/>
                <w:rFonts w:ascii="Arial" w:hAnsi="Arial" w:cs="Arial"/>
                <w:color w:val="000000" w:themeColor="text1"/>
                <w:kern w:val="2"/>
                <w:sz w:val="18"/>
                <w:szCs w:val="18"/>
                <w:rPrChange w:id="757" w:author="卡噗胖胖" w:date="2019-01-08T11:45:00Z">
                  <w:rPr>
                    <w:ins w:id="758" w:author="卡噗胖胖" w:date="2019-01-08T11:45:00Z"/>
                  </w:rPr>
                </w:rPrChange>
              </w:rPr>
            </w:pPr>
            <w:ins w:id="759" w:author="卡噗胖胖" w:date="2019-01-08T11:45:00Z">
              <w:r>
                <w:rPr>
                  <w:rFonts w:ascii="Arial" w:hAnsi="Arial" w:cs="Arial"/>
                  <w:color w:val="000000" w:themeColor="text1"/>
                  <w:kern w:val="2"/>
                  <w:sz w:val="18"/>
                  <w:szCs w:val="18"/>
                  <w:rPrChange w:id="760" w:author="卡噗胖胖" w:date="2019-01-08T11:45:00Z">
                    <w:rPr/>
                  </w:rPrChange>
                </w:rPr>
                <w:t xml:space="preserve">        &lt;/DATAINFOS&gt;</w:t>
              </w:r>
            </w:ins>
          </w:p>
          <w:p>
            <w:pPr>
              <w:pStyle w:val="100"/>
              <w:ind w:firstLine="360"/>
              <w:rPr>
                <w:ins w:id="761" w:author="卡噗胖胖" w:date="2019-01-08T11:45:00Z"/>
                <w:rFonts w:ascii="Arial" w:hAnsi="Arial" w:cs="Arial"/>
                <w:color w:val="000000" w:themeColor="text1"/>
                <w:kern w:val="2"/>
                <w:sz w:val="18"/>
                <w:szCs w:val="18"/>
                <w:rPrChange w:id="762" w:author="卡噗胖胖" w:date="2019-01-08T11:45:00Z">
                  <w:rPr>
                    <w:ins w:id="763" w:author="卡噗胖胖" w:date="2019-01-08T11:45:00Z"/>
                  </w:rPr>
                </w:rPrChange>
              </w:rPr>
            </w:pPr>
            <w:ins w:id="764" w:author="卡噗胖胖" w:date="2019-01-08T11:45:00Z">
              <w:r>
                <w:rPr>
                  <w:rFonts w:ascii="Arial" w:hAnsi="Arial" w:cs="Arial"/>
                  <w:color w:val="000000" w:themeColor="text1"/>
                  <w:kern w:val="2"/>
                  <w:sz w:val="18"/>
                  <w:szCs w:val="18"/>
                  <w:rPrChange w:id="765" w:author="卡噗胖胖" w:date="2019-01-08T11:45:00Z">
                    <w:rPr/>
                  </w:rPrChange>
                </w:rPr>
                <w:t xml:space="preserve">        &lt;SPLITPAGE&gt;</w:t>
              </w:r>
            </w:ins>
          </w:p>
          <w:p>
            <w:pPr>
              <w:pStyle w:val="100"/>
              <w:ind w:firstLine="360"/>
              <w:rPr>
                <w:ins w:id="766" w:author="卡噗胖胖" w:date="2019-01-08T11:45:00Z"/>
                <w:rFonts w:ascii="Arial" w:hAnsi="Arial" w:cs="Arial"/>
                <w:color w:val="000000" w:themeColor="text1"/>
                <w:kern w:val="2"/>
                <w:sz w:val="18"/>
                <w:szCs w:val="18"/>
                <w:rPrChange w:id="767" w:author="卡噗胖胖" w:date="2019-01-08T11:45:00Z">
                  <w:rPr>
                    <w:ins w:id="768" w:author="卡噗胖胖" w:date="2019-01-08T11:45:00Z"/>
                  </w:rPr>
                </w:rPrChange>
              </w:rPr>
            </w:pPr>
            <w:ins w:id="769" w:author="卡噗胖胖" w:date="2019-01-08T11:45:00Z">
              <w:r>
                <w:rPr>
                  <w:rFonts w:hint="eastAsia" w:ascii="Arial" w:hAnsi="Arial" w:cs="Arial"/>
                  <w:color w:val="000000" w:themeColor="text1"/>
                  <w:kern w:val="2"/>
                  <w:sz w:val="18"/>
                  <w:szCs w:val="18"/>
                  <w:rPrChange w:id="770" w:author="卡噗胖胖" w:date="2019-01-08T11:45:00Z">
                    <w:rPr>
                      <w:rFonts w:hint="eastAsia"/>
                    </w:rPr>
                  </w:rPrChange>
                </w:rPr>
                <w:t xml:space="preserve">            &lt;COUNTPERPAGE&gt;</w:t>
              </w:r>
            </w:ins>
            <w:ins w:id="771" w:author="卡噗胖胖" w:date="2019-01-08T11:45:00Z">
              <w:r>
                <w:rPr>
                  <w:rFonts w:hint="eastAsia" w:ascii="Arial" w:hAnsi="Arial" w:cs="Arial"/>
                  <w:color w:val="000000" w:themeColor="text1"/>
                  <w:kern w:val="2"/>
                  <w:sz w:val="18"/>
                  <w:szCs w:val="18"/>
                  <w:rPrChange w:id="772" w:author="卡噗胖胖" w:date="2019-01-08T11:45:00Z">
                    <w:rPr>
                      <w:rFonts w:hint="eastAsia"/>
                    </w:rPr>
                  </w:rPrChange>
                </w:rPr>
                <w:t>每页查询条数</w:t>
              </w:r>
            </w:ins>
            <w:ins w:id="773" w:author="卡噗胖胖" w:date="2019-01-08T11:45:00Z">
              <w:r>
                <w:rPr>
                  <w:rFonts w:hint="eastAsia" w:ascii="Arial" w:hAnsi="Arial" w:cs="Arial"/>
                  <w:color w:val="000000" w:themeColor="text1"/>
                  <w:kern w:val="2"/>
                  <w:sz w:val="18"/>
                  <w:szCs w:val="18"/>
                  <w:rPrChange w:id="774" w:author="卡噗胖胖" w:date="2019-01-08T11:45:00Z">
                    <w:rPr>
                      <w:rFonts w:hint="eastAsia"/>
                    </w:rPr>
                  </w:rPrChange>
                </w:rPr>
                <w:t>&lt;/COUNTPERPAGE&gt;</w:t>
              </w:r>
            </w:ins>
          </w:p>
          <w:p>
            <w:pPr>
              <w:pStyle w:val="100"/>
              <w:ind w:firstLine="360"/>
              <w:rPr>
                <w:ins w:id="775" w:author="卡噗胖胖" w:date="2019-01-08T11:45:00Z"/>
                <w:rFonts w:ascii="Arial" w:hAnsi="Arial" w:cs="Arial"/>
                <w:color w:val="000000" w:themeColor="text1"/>
                <w:kern w:val="2"/>
                <w:sz w:val="18"/>
                <w:szCs w:val="18"/>
                <w:rPrChange w:id="776" w:author="卡噗胖胖" w:date="2019-01-08T11:45:00Z">
                  <w:rPr>
                    <w:ins w:id="777" w:author="卡噗胖胖" w:date="2019-01-08T11:45:00Z"/>
                  </w:rPr>
                </w:rPrChange>
              </w:rPr>
            </w:pPr>
            <w:ins w:id="778" w:author="卡噗胖胖" w:date="2019-01-08T11:45:00Z">
              <w:r>
                <w:rPr>
                  <w:rFonts w:hint="eastAsia" w:ascii="Arial" w:hAnsi="Arial" w:cs="Arial"/>
                  <w:color w:val="000000" w:themeColor="text1"/>
                  <w:kern w:val="2"/>
                  <w:sz w:val="18"/>
                  <w:szCs w:val="18"/>
                  <w:rPrChange w:id="779" w:author="卡噗胖胖" w:date="2019-01-08T11:45:00Z">
                    <w:rPr>
                      <w:rFonts w:hint="eastAsia"/>
                    </w:rPr>
                  </w:rPrChange>
                </w:rPr>
                <w:t xml:space="preserve">            &lt;CURRENTPAGE&gt;</w:t>
              </w:r>
            </w:ins>
            <w:ins w:id="780" w:author="卡噗胖胖" w:date="2019-01-08T11:45:00Z">
              <w:r>
                <w:rPr>
                  <w:rFonts w:hint="eastAsia" w:ascii="Arial" w:hAnsi="Arial" w:cs="Arial"/>
                  <w:color w:val="000000" w:themeColor="text1"/>
                  <w:kern w:val="2"/>
                  <w:sz w:val="18"/>
                  <w:szCs w:val="18"/>
                  <w:rPrChange w:id="781" w:author="卡噗胖胖" w:date="2019-01-08T11:45:00Z">
                    <w:rPr>
                      <w:rFonts w:hint="eastAsia"/>
                    </w:rPr>
                  </w:rPrChange>
                </w:rPr>
                <w:t>当前页码</w:t>
              </w:r>
            </w:ins>
            <w:ins w:id="782" w:author="卡噗胖胖" w:date="2019-01-08T11:45:00Z">
              <w:r>
                <w:rPr>
                  <w:rFonts w:hint="eastAsia" w:ascii="Arial" w:hAnsi="Arial" w:cs="Arial"/>
                  <w:color w:val="000000" w:themeColor="text1"/>
                  <w:kern w:val="2"/>
                  <w:sz w:val="18"/>
                  <w:szCs w:val="18"/>
                  <w:rPrChange w:id="783" w:author="卡噗胖胖" w:date="2019-01-08T11:45:00Z">
                    <w:rPr>
                      <w:rFonts w:hint="eastAsia"/>
                    </w:rPr>
                  </w:rPrChange>
                </w:rPr>
                <w:t>&lt;/CURRENTPAGE&gt;</w:t>
              </w:r>
            </w:ins>
          </w:p>
          <w:p>
            <w:pPr>
              <w:pStyle w:val="100"/>
              <w:ind w:firstLine="360"/>
              <w:rPr>
                <w:ins w:id="784" w:author="卡噗胖胖" w:date="2019-01-08T11:45:00Z"/>
                <w:rFonts w:ascii="Arial" w:hAnsi="Arial" w:cs="Arial"/>
                <w:color w:val="000000" w:themeColor="text1"/>
                <w:kern w:val="2"/>
                <w:sz w:val="18"/>
                <w:szCs w:val="18"/>
                <w:rPrChange w:id="785" w:author="卡噗胖胖" w:date="2019-01-08T11:45:00Z">
                  <w:rPr>
                    <w:ins w:id="786" w:author="卡噗胖胖" w:date="2019-01-08T11:45:00Z"/>
                  </w:rPr>
                </w:rPrChange>
              </w:rPr>
            </w:pPr>
            <w:ins w:id="787" w:author="卡噗胖胖" w:date="2019-01-08T11:45:00Z">
              <w:r>
                <w:rPr>
                  <w:rFonts w:ascii="Arial" w:hAnsi="Arial" w:cs="Arial"/>
                  <w:color w:val="000000" w:themeColor="text1"/>
                  <w:kern w:val="2"/>
                  <w:sz w:val="18"/>
                  <w:szCs w:val="18"/>
                  <w:rPrChange w:id="788" w:author="卡噗胖胖" w:date="2019-01-08T11:45:00Z">
                    <w:rPr/>
                  </w:rPrChange>
                </w:rPr>
                <w:t xml:space="preserve">        &lt;/SPLITPAGE&gt;</w:t>
              </w:r>
            </w:ins>
          </w:p>
          <w:p>
            <w:pPr>
              <w:pStyle w:val="100"/>
              <w:ind w:firstLine="360"/>
              <w:rPr>
                <w:ins w:id="789" w:author="卡噗胖胖" w:date="2019-01-08T11:45:00Z"/>
                <w:rFonts w:ascii="Arial" w:hAnsi="Arial" w:cs="Arial"/>
                <w:color w:val="000000" w:themeColor="text1"/>
                <w:kern w:val="2"/>
                <w:sz w:val="18"/>
                <w:szCs w:val="18"/>
                <w:rPrChange w:id="790" w:author="卡噗胖胖" w:date="2019-01-08T11:45:00Z">
                  <w:rPr>
                    <w:ins w:id="791" w:author="卡噗胖胖" w:date="2019-01-08T11:45:00Z"/>
                  </w:rPr>
                </w:rPrChange>
              </w:rPr>
            </w:pPr>
            <w:ins w:id="792" w:author="卡噗胖胖" w:date="2019-01-08T11:45:00Z">
              <w:r>
                <w:rPr>
                  <w:rFonts w:ascii="Arial" w:hAnsi="Arial" w:cs="Arial"/>
                  <w:color w:val="000000" w:themeColor="text1"/>
                  <w:kern w:val="2"/>
                  <w:sz w:val="18"/>
                  <w:szCs w:val="18"/>
                  <w:rPrChange w:id="793" w:author="卡噗胖胖" w:date="2019-01-08T11:45:00Z">
                    <w:rPr/>
                  </w:rPrChange>
                </w:rPr>
                <w:t xml:space="preserve">    &lt;/DATA&gt;</w:t>
              </w:r>
            </w:ins>
          </w:p>
          <w:p>
            <w:pPr>
              <w:pStyle w:val="100"/>
              <w:ind w:firstLine="360"/>
              <w:rPr>
                <w:del w:id="794" w:author="卡噗胖胖" w:date="2019-01-08T11:45:00Z"/>
                <w:rFonts w:ascii="Arial" w:hAnsi="Arial" w:cs="Arial"/>
                <w:color w:val="000000" w:themeColor="text1"/>
                <w:kern w:val="2"/>
                <w:sz w:val="18"/>
                <w:szCs w:val="18"/>
                <w14:textFill>
                  <w14:solidFill>
                    <w14:schemeClr w14:val="tx1"/>
                  </w14:solidFill>
                </w14:textFill>
              </w:rPr>
            </w:pPr>
            <w:ins w:id="795" w:author="卡噗胖胖" w:date="2019-01-08T11:45:00Z">
              <w:r>
                <w:rPr>
                  <w:rFonts w:ascii="Arial" w:hAnsi="Arial" w:cs="Arial"/>
                  <w:color w:val="000000" w:themeColor="text1"/>
                  <w:kern w:val="2"/>
                  <w:sz w:val="18"/>
                  <w:szCs w:val="18"/>
                  <w:rPrChange w:id="796" w:author="卡噗胖胖" w:date="2019-01-08T11:45:00Z">
                    <w:rPr/>
                  </w:rPrChange>
                </w:rPr>
                <w:t>&lt;/ESB&gt;</w:t>
              </w:r>
            </w:ins>
            <w:del w:id="797" w:author="卡噗胖胖" w:date="2019-01-08T11:45: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798" w:author="卡噗胖胖" w:date="2019-01-08T11:45:00Z"/>
                <w:rFonts w:ascii="Arial" w:hAnsi="Arial" w:cs="Arial"/>
                <w:color w:val="000000" w:themeColor="text1"/>
                <w:kern w:val="2"/>
                <w:sz w:val="18"/>
                <w:szCs w:val="18"/>
                <w14:textFill>
                  <w14:solidFill>
                    <w14:schemeClr w14:val="tx1"/>
                  </w14:solidFill>
                </w14:textFill>
              </w:rPr>
            </w:pPr>
            <w:del w:id="799" w:author="卡噗胖胖" w:date="2019-01-08T11:45: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800" w:author="卡噗胖胖" w:date="2019-01-08T11:45:00Z"/>
                <w:rFonts w:ascii="Arial" w:hAnsi="Arial" w:cs="Arial"/>
                <w:color w:val="000000" w:themeColor="text1"/>
                <w:kern w:val="2"/>
                <w:sz w:val="18"/>
                <w:szCs w:val="18"/>
                <w14:textFill>
                  <w14:solidFill>
                    <w14:schemeClr w14:val="tx1"/>
                  </w14:solidFill>
                </w14:textFill>
              </w:rPr>
            </w:pPr>
            <w:del w:id="801" w:author="卡噗胖胖" w:date="2019-01-08T11:45: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802" w:author="卡噗胖胖" w:date="2019-01-08T11:45:00Z"/>
                <w:rFonts w:ascii="Arial" w:hAnsi="Arial" w:cs="Arial"/>
                <w:color w:val="000000" w:themeColor="text1"/>
                <w:kern w:val="2"/>
                <w:sz w:val="18"/>
                <w:szCs w:val="18"/>
                <w14:textFill>
                  <w14:solidFill>
                    <w14:schemeClr w14:val="tx1"/>
                  </w14:solidFill>
                </w14:textFill>
              </w:rPr>
            </w:pPr>
            <w:del w:id="803" w:author="卡噗胖胖" w:date="2019-01-08T11:45: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804" w:author="卡噗胖胖" w:date="2019-01-08T11:45:00Z"/>
                <w:rFonts w:ascii="Arial" w:hAnsi="Arial" w:cs="Arial"/>
                <w:color w:val="000000" w:themeColor="text1"/>
                <w:kern w:val="2"/>
                <w:sz w:val="18"/>
                <w:szCs w:val="18"/>
                <w14:textFill>
                  <w14:solidFill>
                    <w14:schemeClr w14:val="tx1"/>
                  </w14:solidFill>
                </w14:textFill>
              </w:rPr>
            </w:pPr>
            <w:del w:id="805" w:author="卡噗胖胖" w:date="2019-01-08T11:45: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806" w:author="卡噗胖胖" w:date="2019-01-08T11:45:00Z"/>
                <w:rFonts w:ascii="Arial" w:hAnsi="Arial" w:cs="Arial"/>
                <w:color w:val="000000" w:themeColor="text1"/>
                <w:kern w:val="2"/>
                <w:sz w:val="18"/>
                <w:szCs w:val="18"/>
                <w14:textFill>
                  <w14:solidFill>
                    <w14:schemeClr w14:val="tx1"/>
                  </w14:solidFill>
                </w14:textFill>
              </w:rPr>
            </w:pPr>
            <w:del w:id="807" w:author="卡噗胖胖" w:date="2019-01-08T11:45: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808" w:author="卡噗胖胖" w:date="2019-01-08T11:45:00Z"/>
                <w:rFonts w:ascii="Arial" w:hAnsi="Arial" w:cs="Arial"/>
                <w:color w:val="000000" w:themeColor="text1"/>
                <w:kern w:val="2"/>
                <w:sz w:val="18"/>
                <w:szCs w:val="18"/>
                <w:rPrChange w:id="809" w:author="卡噗胖胖" w:date="2019-01-08T11:45:00Z">
                  <w:rPr>
                    <w:del w:id="810" w:author="卡噗胖胖" w:date="2019-01-08T11:45:00Z"/>
                    <w:rFonts w:hAnsi="宋体"/>
                  </w:rPr>
                </w:rPrChange>
              </w:rPr>
            </w:pPr>
            <w:del w:id="811" w:author="卡噗胖胖" w:date="2019-01-08T11:45:00Z">
              <w:r>
                <w:rPr>
                  <w:rFonts w:hint="eastAsia" w:ascii="Arial" w:hAnsi="Arial" w:cs="Arial"/>
                  <w:color w:val="000000" w:themeColor="text1"/>
                  <w:kern w:val="2"/>
                  <w:sz w:val="18"/>
                  <w:szCs w:val="18"/>
                  <w14:textFill>
                    <w14:solidFill>
                      <w14:schemeClr w14:val="tx1"/>
                    </w14:solidFill>
                  </w14:textFill>
                </w:rPr>
                <w:delText xml:space="preserve">             </w:delText>
              </w:r>
            </w:del>
            <w:del w:id="812" w:author="卡噗胖胖" w:date="2019-01-08T11:45:00Z">
              <w:r>
                <w:rPr>
                  <w:rFonts w:ascii="Arial" w:hAnsi="Arial" w:cs="Arial"/>
                  <w:color w:val="000000" w:themeColor="text1"/>
                  <w:kern w:val="2"/>
                  <w:sz w:val="18"/>
                  <w:szCs w:val="18"/>
                  <w14:textFill>
                    <w14:solidFill>
                      <w14:schemeClr w14:val="tx1"/>
                    </w14:solidFill>
                  </w14:textFill>
                </w:rPr>
                <w:delText xml:space="preserve">&lt;LASTMODIFYRECORDTIME REMARK="上一次变更时间" STARTTIME="开始时间的值" ENDTIME="结束时间的值"&gt;&lt;/LASTMODIFYRECORDTIME&gt; </w:delText>
              </w:r>
            </w:del>
          </w:p>
          <w:p>
            <w:pPr>
              <w:pStyle w:val="100"/>
              <w:ind w:firstLine="360"/>
              <w:rPr>
                <w:del w:id="813" w:author="卡噗胖胖" w:date="2019-01-08T11:45:00Z"/>
                <w:rFonts w:ascii="Arial" w:hAnsi="Arial" w:cs="Arial"/>
                <w:color w:val="000000" w:themeColor="text1"/>
                <w:kern w:val="2"/>
                <w:sz w:val="18"/>
                <w:szCs w:val="18"/>
                <w14:textFill>
                  <w14:solidFill>
                    <w14:schemeClr w14:val="tx1"/>
                  </w14:solidFill>
                </w14:textFill>
              </w:rPr>
            </w:pPr>
            <w:del w:id="814" w:author="卡噗胖胖" w:date="2019-01-08T11:45: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815" w:author="卡噗胖胖" w:date="2019-01-08T11:45:00Z"/>
                <w:rFonts w:ascii="Arial" w:hAnsi="Arial" w:cs="Arial"/>
                <w:color w:val="000000" w:themeColor="text1"/>
                <w:kern w:val="2"/>
                <w:sz w:val="18"/>
                <w:szCs w:val="18"/>
                <w14:textFill>
                  <w14:solidFill>
                    <w14:schemeClr w14:val="tx1"/>
                  </w14:solidFill>
                </w14:textFill>
              </w:rPr>
            </w:pPr>
            <w:del w:id="816" w:author="卡噗胖胖" w:date="2019-01-08T11:45: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817" w:author="卡噗胖胖" w:date="2019-01-08T11:45:00Z"/>
                <w:rFonts w:ascii="Arial" w:hAnsi="Arial" w:cs="Arial"/>
                <w:color w:val="000000" w:themeColor="text1"/>
                <w:kern w:val="2"/>
                <w:sz w:val="18"/>
                <w:szCs w:val="18"/>
                <w14:textFill>
                  <w14:solidFill>
                    <w14:schemeClr w14:val="tx1"/>
                  </w14:solidFill>
                </w14:textFill>
              </w:rPr>
            </w:pPr>
            <w:del w:id="818" w:author="卡噗胖胖" w:date="2019-01-08T11:45: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819" w:author="卡噗胖胖" w:date="2019-01-08T11:45:00Z"/>
                <w:rFonts w:ascii="Arial" w:hAnsi="Arial" w:cs="Arial"/>
                <w:color w:val="000000" w:themeColor="text1"/>
                <w:kern w:val="2"/>
                <w:sz w:val="18"/>
                <w:szCs w:val="18"/>
                <w14:textFill>
                  <w14:solidFill>
                    <w14:schemeClr w14:val="tx1"/>
                  </w14:solidFill>
                </w14:textFill>
              </w:rPr>
            </w:pPr>
            <w:del w:id="820" w:author="卡噗胖胖" w:date="2019-01-08T11:45: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821" w:author="卡噗胖胖" w:date="2019-01-08T11:45:00Z"/>
                <w:rFonts w:ascii="Arial" w:hAnsi="Arial" w:cs="Arial"/>
                <w:color w:val="000000" w:themeColor="text1"/>
                <w:kern w:val="2"/>
                <w:sz w:val="18"/>
                <w:szCs w:val="18"/>
                <w14:textFill>
                  <w14:solidFill>
                    <w14:schemeClr w14:val="tx1"/>
                  </w14:solidFill>
                </w14:textFill>
              </w:rPr>
            </w:pPr>
            <w:del w:id="822" w:author="卡噗胖胖" w:date="2019-01-08T11:45: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823" w:author="卡噗胖胖" w:date="2019-01-08T11:45:00Z"/>
                <w:rFonts w:ascii="Arial" w:hAnsi="Arial" w:cs="Arial"/>
                <w:color w:val="000000" w:themeColor="text1"/>
                <w:kern w:val="2"/>
                <w:sz w:val="18"/>
                <w:szCs w:val="18"/>
                <w14:textFill>
                  <w14:solidFill>
                    <w14:schemeClr w14:val="tx1"/>
                  </w14:solidFill>
                </w14:textFill>
              </w:rPr>
            </w:pPr>
            <w:del w:id="824" w:author="卡噗胖胖" w:date="2019-01-08T11:45: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825" w:author="卡噗胖胖" w:date="2019-01-08T11:45:00Z"/>
                <w:rFonts w:ascii="Arial" w:hAnsi="Arial" w:cs="Arial"/>
                <w:color w:val="000000" w:themeColor="text1"/>
                <w:kern w:val="2"/>
                <w:sz w:val="18"/>
                <w:szCs w:val="18"/>
                <w14:textFill>
                  <w14:solidFill>
                    <w14:schemeClr w14:val="tx1"/>
                  </w14:solidFill>
                </w14:textFill>
              </w:rPr>
            </w:pPr>
            <w:del w:id="826" w:author="卡噗胖胖" w:date="2019-01-08T11:45:00Z">
              <w:r>
                <w:rPr>
                  <w:rFonts w:ascii="Arial" w:hAnsi="Arial" w:cs="Arial"/>
                  <w:color w:val="000000" w:themeColor="text1"/>
                  <w:kern w:val="2"/>
                  <w:sz w:val="18"/>
                  <w:szCs w:val="18"/>
                  <w14:textFill>
                    <w14:solidFill>
                      <w14:schemeClr w14:val="tx1"/>
                    </w14:solidFill>
                  </w14:textFill>
                </w:rPr>
                <w:delText xml:space="preserve">    &lt;/DATA&gt;</w:delText>
              </w:r>
            </w:del>
          </w:p>
          <w:p>
            <w:pPr>
              <w:spacing w:before="0" w:beforeLines="0" w:after="0" w:afterLines="0" w:line="240" w:lineRule="auto"/>
              <w:ind w:firstLine="0" w:firstLineChars="0"/>
              <w:rPr>
                <w:rFonts w:ascii="Arial" w:hAnsi="Arial" w:cs="Arial"/>
                <w:color w:val="000000" w:themeColor="text1"/>
                <w:sz w:val="18"/>
                <w:szCs w:val="18"/>
                <w14:textFill>
                  <w14:solidFill>
                    <w14:schemeClr w14:val="tx1"/>
                  </w14:solidFill>
                </w14:textFill>
              </w:rPr>
            </w:pPr>
            <w:del w:id="827" w:author="卡噗胖胖" w:date="2019-01-08T11:45: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bookmarkStart w:id="123" w:name="_Hlk521331331"/>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bookmarkEnd w:id="123"/>
    </w:tbl>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24" w:name="_Toc534730157"/>
      <w:r>
        <w:rPr>
          <w:rFonts w:hint="eastAsia" w:ascii="仿宋" w:hAnsi="仿宋" w:eastAsia="仿宋"/>
          <w:b w:val="0"/>
          <w:sz w:val="24"/>
          <w:szCs w:val="24"/>
        </w:rPr>
        <w:t>反馈报文格式</w:t>
      </w:r>
      <w:bookmarkEnd w:id="124"/>
    </w:p>
    <w:p>
      <w:pPr>
        <w:spacing w:before="120" w:after="120" w:line="440" w:lineRule="exact"/>
        <w:ind w:firstLine="480"/>
        <w:rPr>
          <w:rFonts w:ascii="仿宋" w:hAnsi="仿宋" w:eastAsia="仿宋"/>
        </w:rPr>
      </w:pPr>
      <w:r>
        <w:rPr>
          <w:rFonts w:hint="eastAsia" w:ascii="仿宋" w:hAnsi="仿宋" w:eastAsia="仿宋"/>
        </w:rPr>
        <w:t>反馈报文格式如下</w:t>
      </w:r>
    </w:p>
    <w:tbl>
      <w:tblPr>
        <w:tblStyle w:val="34"/>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trPr>
        <w:tc>
          <w:tcPr>
            <w:tcW w:w="7654" w:type="dxa"/>
            <w:shd w:val="clear" w:color="auto" w:fill="F1F1F1" w:themeFill="background1" w:themeFillShade="F2"/>
          </w:tcPr>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28" w:author="卡噗胖胖" w:date="2019-01-08T11:45:00Z">
                <w:pPr>
                  <w:spacing w:before="0" w:beforeLines="0" w:after="0" w:afterLines="0" w:line="240" w:lineRule="auto"/>
                  <w:ind w:firstLine="0" w:firstLineChars="0"/>
                </w:pPr>
              </w:pPrChange>
            </w:pPr>
            <w:bookmarkStart w:id="125" w:name="_Hlk521331384"/>
            <w:r>
              <w:rPr>
                <w:rFonts w:hint="eastAsia" w:cs="Arial" w:asciiTheme="minorEastAsia" w:hAnsiTheme="minorEastAsia" w:eastAsiaTheme="minorEastAsia"/>
                <w:color w:val="FF0000"/>
                <w:sz w:val="18"/>
                <w:szCs w:val="18"/>
              </w:rPr>
              <w:t>&lt;?xml version="1.0" encoding="UTF-8" ?&gt;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29"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&lt;ESB&gt;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30"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&lt;RESULT&gt;S成功/E失败&lt;/RESULT&gt;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31"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&lt;DATA&gt;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32"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&lt;DATAINFOS&gt;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33"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&lt;PUUID&gt;批数据的UUID&lt;/PUUID&gt;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34"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&lt;DATAINFO&gt;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35"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&lt;CODE&gt;主编码的值&lt;/CODE&gt;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36"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&lt;DESC1&gt;姓名的值&lt;/DESC1&gt;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37"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&lt;DESC2&gt;员工编号的值&lt;/DESC2&gt;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38"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&lt;DESC3&gt;系统登录账号的值&lt;/DESC3&gt;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39"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&lt;DESC4&gt;所属部门的值&lt;/DESC4&gt;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40"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&lt;DESC6&gt;性别的值&lt;/DESC6&gt;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41"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&lt;DESC7&gt;民族的值&lt;/DESC7&gt;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42"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&lt;DESC8&gt;籍贯的值&lt;/DESC8&gt;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43"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&lt;DESC10&gt;暂住证号码的值&lt;/DESC10&gt;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44"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&lt;DESC11&gt;电话的值&lt;/DESC11&gt;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45"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&lt;DESC13&gt;其他电话的值&lt;/DESC13&gt;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46"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&lt;DESC14&gt;个人邮箱的值&lt;/DESC14&gt;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47"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&lt;DESC15&gt;岗位的值&lt;/DESC15&gt;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48"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&lt;DESC16&gt;职级的值&lt;/DESC16&gt;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49"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&lt;DESC17&gt;职责描述的值&lt;/DESC17&gt;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50"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&lt;DESC18&gt;工资银行的值&lt;/DESC18&gt;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51"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&lt;DESC19&gt;工资账号的值&lt;/DESC19&gt;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52"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&lt;DESC20&gt;报销银行的值&lt;/DESC20&gt;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53"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&lt;DESC21&gt;报销账号的值&lt;/DESC21&gt;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54"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&lt;DESC22&gt;直接上级的值&lt;/DESC22&gt;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55"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&lt;DESC23&gt;显示顺序的值&lt;/DESC23&gt;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56"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&lt;DESC24&gt;人员类别的值&lt;/DESC24&gt;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57"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&lt;DESC25&gt;人员状态的值&lt;/DESC25&gt;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58"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&lt;DESC26&gt;源系统所属岗位主键的值&lt;/DESC26&gt;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59"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&lt;DESC27&gt;源系统所属部门主键的值&lt;/DESC27&gt;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60"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&lt;DESC28&gt;源系统人员主键的值&lt;/DESC28&gt;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61"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&lt;DESC29&gt;来源系统的值&lt;/DESC29&gt;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62"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&lt;DESC30&gt;名称拼音的值&lt;/DESC30&gt;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63"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&lt;DESC31&gt;启用状态的值&lt;/DESC31&gt;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64"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&lt;DESC32&gt;人员类别子组的值&lt;/DESC32&gt;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65"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&lt;DESC33&gt;职等的值&lt;/DESC33&gt;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66"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&lt;DESC34&gt;人事子范围的值&lt;/DESC34&gt;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67"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&lt;DESC35&gt;学历的值&lt;/DESC35&gt;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68"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&lt;DESC36&gt;国籍/出生国家的值&lt;/DESC36&gt;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69"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&lt;DESC37&gt;公司邮箱的值&lt;/DESC37&gt;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70"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&lt;DESC38&gt;OA人员userid的值&lt;/DESC38&gt;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71"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&lt;DESC39&gt;入职日期的值&lt;/DESC39&gt;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72"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&lt;DESC40&gt;离职日期的值&lt;/DESC40&gt;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73"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&lt;DESC41&gt;源系统直属上级主键的值&lt;/DESC41&gt;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74"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&lt;DESC42&gt;人事范围的值&lt;/DESC42&gt;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75"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&lt;DESC43&gt;工资范围的值&lt;/DESC43&gt;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76"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&lt;DESC44&gt;密码的值&lt;/DESC44&gt; </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77"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w:t>
            </w:r>
            <w:r>
              <w:rPr>
                <w:rFonts w:hint="eastAsia" w:cs="Arial" w:asciiTheme="minorEastAsia" w:hAnsiTheme="minorEastAsia" w:eastAsiaTheme="minorEastAsia"/>
                <w:color w:val="FF0000"/>
                <w:sz w:val="18"/>
                <w:szCs w:val="18"/>
              </w:rPr>
              <w:tab/>
            </w:r>
            <w:r>
              <w:rPr>
                <w:rFonts w:hint="eastAsia" w:cs="Arial" w:asciiTheme="minorEastAsia" w:hAnsiTheme="minorEastAsia" w:eastAsiaTheme="minorEastAsia"/>
                <w:color w:val="FF0000"/>
                <w:sz w:val="18"/>
                <w:szCs w:val="18"/>
              </w:rPr>
              <w:tab/>
            </w:r>
            <w:r>
              <w:rPr>
                <w:rFonts w:hint="eastAsia" w:cs="Arial" w:asciiTheme="minorEastAsia" w:hAnsiTheme="minorEastAsia" w:eastAsiaTheme="minorEastAsia"/>
                <w:color w:val="FF0000"/>
                <w:sz w:val="18"/>
                <w:szCs w:val="18"/>
              </w:rPr>
              <w:t xml:space="preserve">      </w:t>
            </w:r>
            <w:r>
              <w:rPr>
                <w:rFonts w:hint="eastAsia" w:cs="Arial" w:asciiTheme="minorEastAsia" w:hAnsiTheme="minorEastAsia" w:eastAsiaTheme="minorEastAsia"/>
                <w:color w:val="FF0000"/>
                <w:sz w:val="18"/>
                <w:szCs w:val="18"/>
                <w:lang w:val="en-US" w:eastAsia="zh-CN"/>
              </w:rPr>
              <w:t xml:space="preserve"> </w:t>
            </w:r>
            <w:r>
              <w:rPr>
                <w:rFonts w:hint="eastAsia" w:cs="Arial" w:asciiTheme="minorEastAsia" w:hAnsiTheme="minorEastAsia" w:eastAsiaTheme="minorEastAsia"/>
                <w:color w:val="FF0000"/>
                <w:sz w:val="18"/>
                <w:szCs w:val="18"/>
              </w:rPr>
              <w:t xml:space="preserve">&lt;DESC45&gt;所属部门名称的值&lt;/DESC44&gt; </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78"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w:t>
            </w:r>
            <w:r>
              <w:rPr>
                <w:rFonts w:hint="eastAsia" w:cs="Arial" w:asciiTheme="minorEastAsia" w:hAnsiTheme="minorEastAsia" w:eastAsiaTheme="minorEastAsia"/>
                <w:color w:val="FF0000"/>
                <w:sz w:val="18"/>
                <w:szCs w:val="18"/>
              </w:rPr>
              <w:tab/>
            </w:r>
            <w:r>
              <w:rPr>
                <w:rFonts w:hint="eastAsia" w:cs="Arial" w:asciiTheme="minorEastAsia" w:hAnsiTheme="minorEastAsia" w:eastAsiaTheme="minorEastAsia"/>
                <w:color w:val="FF0000"/>
                <w:sz w:val="18"/>
                <w:szCs w:val="18"/>
              </w:rPr>
              <w:tab/>
            </w:r>
            <w:r>
              <w:rPr>
                <w:rFonts w:hint="eastAsia" w:cs="Arial" w:asciiTheme="minorEastAsia" w:hAnsiTheme="minorEastAsia" w:eastAsiaTheme="minorEastAsia"/>
                <w:color w:val="FF0000"/>
                <w:sz w:val="18"/>
                <w:szCs w:val="18"/>
              </w:rPr>
              <w:t xml:space="preserve">       &lt;DESC46&gt;性别中文的值&lt;/DESC44&gt; </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79"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w:t>
            </w:r>
            <w:r>
              <w:rPr>
                <w:rFonts w:hint="eastAsia" w:cs="Arial" w:asciiTheme="minorEastAsia" w:hAnsiTheme="minorEastAsia" w:eastAsiaTheme="minorEastAsia"/>
                <w:color w:val="FF0000"/>
                <w:sz w:val="18"/>
                <w:szCs w:val="18"/>
              </w:rPr>
              <w:tab/>
            </w:r>
            <w:r>
              <w:rPr>
                <w:rFonts w:hint="eastAsia" w:cs="Arial" w:asciiTheme="minorEastAsia" w:hAnsiTheme="minorEastAsia" w:eastAsiaTheme="minorEastAsia"/>
                <w:color w:val="FF0000"/>
                <w:sz w:val="18"/>
                <w:szCs w:val="18"/>
              </w:rPr>
              <w:tab/>
            </w:r>
            <w:r>
              <w:rPr>
                <w:rFonts w:hint="eastAsia" w:cs="Arial" w:asciiTheme="minorEastAsia" w:hAnsiTheme="minorEastAsia" w:eastAsiaTheme="minorEastAsia"/>
                <w:color w:val="FF0000"/>
                <w:sz w:val="18"/>
                <w:szCs w:val="18"/>
              </w:rPr>
              <w:t xml:space="preserve">       &lt;DESC47&gt;名族名称的值&lt;/DESC44&gt; </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80"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w:t>
            </w:r>
            <w:r>
              <w:rPr>
                <w:rFonts w:hint="eastAsia" w:cs="Arial" w:asciiTheme="minorEastAsia" w:hAnsiTheme="minorEastAsia" w:eastAsiaTheme="minorEastAsia"/>
                <w:color w:val="FF0000"/>
                <w:sz w:val="18"/>
                <w:szCs w:val="18"/>
              </w:rPr>
              <w:tab/>
            </w:r>
            <w:r>
              <w:rPr>
                <w:rFonts w:hint="eastAsia" w:cs="Arial" w:asciiTheme="minorEastAsia" w:hAnsiTheme="minorEastAsia" w:eastAsiaTheme="minorEastAsia"/>
                <w:color w:val="FF0000"/>
                <w:sz w:val="18"/>
                <w:szCs w:val="18"/>
              </w:rPr>
              <w:tab/>
            </w:r>
            <w:r>
              <w:rPr>
                <w:rFonts w:hint="eastAsia" w:cs="Arial" w:asciiTheme="minorEastAsia" w:hAnsiTheme="minorEastAsia" w:eastAsiaTheme="minorEastAsia"/>
                <w:color w:val="FF0000"/>
                <w:sz w:val="18"/>
                <w:szCs w:val="18"/>
              </w:rPr>
              <w:t xml:space="preserve">       &lt;DESC48&gt;人员状态名称的值&lt;/DESC44&gt;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81"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w:t>
            </w:r>
            <w:r>
              <w:rPr>
                <w:rFonts w:hint="eastAsia" w:cs="Arial" w:asciiTheme="minorEastAsia" w:hAnsiTheme="minorEastAsia" w:eastAsiaTheme="minorEastAsia"/>
                <w:color w:val="FF0000"/>
                <w:sz w:val="18"/>
                <w:szCs w:val="18"/>
              </w:rPr>
              <w:tab/>
            </w:r>
            <w:r>
              <w:rPr>
                <w:rFonts w:hint="eastAsia" w:cs="Arial" w:asciiTheme="minorEastAsia" w:hAnsiTheme="minorEastAsia" w:eastAsiaTheme="minorEastAsia"/>
                <w:color w:val="FF0000"/>
                <w:sz w:val="18"/>
                <w:szCs w:val="18"/>
              </w:rPr>
              <w:tab/>
            </w:r>
            <w:r>
              <w:rPr>
                <w:rFonts w:hint="eastAsia" w:cs="Arial" w:asciiTheme="minorEastAsia" w:hAnsiTheme="minorEastAsia" w:eastAsiaTheme="minorEastAsia"/>
                <w:color w:val="FF0000"/>
                <w:sz w:val="18"/>
                <w:szCs w:val="18"/>
              </w:rPr>
              <w:t xml:space="preserve">       &lt;DESC55&gt;是否上市的值&lt;/DESC44&gt;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82"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w:t>
            </w:r>
            <w:r>
              <w:rPr>
                <w:rFonts w:hint="eastAsia" w:cs="Arial" w:asciiTheme="minorEastAsia" w:hAnsiTheme="minorEastAsia" w:eastAsiaTheme="minorEastAsia"/>
                <w:color w:val="FF0000"/>
                <w:sz w:val="18"/>
                <w:szCs w:val="18"/>
              </w:rPr>
              <w:tab/>
            </w:r>
            <w:r>
              <w:rPr>
                <w:rFonts w:hint="eastAsia" w:cs="Arial" w:asciiTheme="minorEastAsia" w:hAnsiTheme="minorEastAsia" w:eastAsiaTheme="minorEastAsia"/>
                <w:color w:val="FF0000"/>
                <w:sz w:val="18"/>
                <w:szCs w:val="18"/>
              </w:rPr>
              <w:tab/>
            </w:r>
            <w:r>
              <w:rPr>
                <w:rFonts w:hint="eastAsia" w:cs="Arial" w:asciiTheme="minorEastAsia" w:hAnsiTheme="minorEastAsia" w:eastAsiaTheme="minorEastAsia"/>
                <w:color w:val="FF0000"/>
                <w:sz w:val="18"/>
                <w:szCs w:val="18"/>
              </w:rPr>
              <w:t xml:space="preserve">       &lt;DESC56&gt;是否兼职的值&lt;/DESC44&gt; </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83"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&lt;LASTMODIFYRECORDTIME&gt;上一次变更时间的值&lt;/LASTMODIFYRECORDTIME&gt;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84"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&lt;UUID&gt;UUID的值&lt;/UUID&gt;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85"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&lt;/DATAINFO&gt;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86"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&lt;/DATAINFOS&gt;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87"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&lt;SPLITPAGE&gt;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88"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&lt;COUNTPERPAGE&gt;每页查询条数&lt;/COUNTPERPAGE&gt;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89"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&lt;CURRENTPAGE&gt;当前页码&lt;/CURRENTPAGE&gt;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90"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&lt;TOTALPAGES&gt;总页数&lt;/TOTALPAGES&gt;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91"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&lt;TOTALNUMBER&gt;总条数&lt;/TOTALNUMBER&gt;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92"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&lt;/SPLITPAGE&gt;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93"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&lt;/DATA&gt;</w:t>
            </w:r>
          </w:p>
          <w:p>
            <w:pPr>
              <w:pStyle w:val="100"/>
              <w:spacing w:before="0" w:beforeLines="0" w:after="0" w:afterLines="0" w:line="240" w:lineRule="auto"/>
              <w:ind w:firstLine="0" w:firstLineChars="0"/>
              <w:rPr>
                <w:rFonts w:hint="eastAsia" w:cs="Arial" w:asciiTheme="minorEastAsia" w:hAnsiTheme="minorEastAsia" w:eastAsiaTheme="minorEastAsia"/>
                <w:color w:val="FF0000"/>
                <w:sz w:val="18"/>
                <w:szCs w:val="18"/>
              </w:rPr>
              <w:pPrChange w:id="894"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 xml:space="preserve">    &lt;DESC&gt;数据处理情况的描述&lt;/DESC&gt;</w:t>
            </w:r>
          </w:p>
          <w:p>
            <w:pPr>
              <w:pStyle w:val="100"/>
              <w:spacing w:before="0" w:beforeLines="0" w:after="0" w:afterLines="0" w:line="240" w:lineRule="auto"/>
              <w:ind w:firstLine="0" w:firstLineChars="0"/>
              <w:rPr>
                <w:rFonts w:cs="Arial" w:asciiTheme="minorEastAsia" w:hAnsiTheme="minorEastAsia" w:eastAsiaTheme="minorEastAsia"/>
                <w:color w:val="FF0000"/>
                <w:sz w:val="18"/>
                <w:szCs w:val="18"/>
              </w:rPr>
              <w:pPrChange w:id="895" w:author="卡噗胖胖" w:date="2019-01-08T11:45:00Z">
                <w:pPr>
                  <w:spacing w:before="0" w:beforeLines="0" w:after="0" w:afterLines="0" w:line="240" w:lineRule="auto"/>
                  <w:ind w:firstLine="0" w:firstLineChars="0"/>
                </w:pPr>
              </w:pPrChange>
            </w:pPr>
            <w:r>
              <w:rPr>
                <w:rFonts w:hint="eastAsia" w:cs="Arial" w:asciiTheme="minorEastAsia" w:hAnsiTheme="minorEastAsia" w:eastAsiaTheme="minorEastAsia"/>
                <w:color w:val="FF0000"/>
                <w:sz w:val="18"/>
                <w:szCs w:val="18"/>
              </w:rPr>
              <w:t>&lt;/ESB&gt;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654" w:type="dxa"/>
            <w:shd w:val="clear" w:color="auto" w:fill="F1F1F1" w:themeFill="background1" w:themeFillShade="F2"/>
          </w:tcPr>
          <w:p>
            <w:pPr>
              <w:pStyle w:val="100"/>
              <w:rPr>
                <w:rFonts w:ascii="Arial" w:hAnsi="Arial" w:cs="Arial"/>
                <w:color w:val="000000" w:themeColor="text1"/>
                <w:sz w:val="18"/>
                <w:szCs w:val="18"/>
                <w14:textFill>
                  <w14:solidFill>
                    <w14:schemeClr w14:val="tx1"/>
                  </w14:solidFill>
                </w14:textFill>
              </w:rPr>
            </w:pPr>
          </w:p>
        </w:tc>
      </w:tr>
      <w:bookmarkEnd w:id="125"/>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spacing w:before="120" w:after="120" w:line="440" w:lineRule="exact"/>
        <w:ind w:firstLine="480"/>
        <w:rPr>
          <w:rFonts w:ascii="仿宋" w:hAnsi="仿宋" w:eastAsia="仿宋"/>
        </w:rPr>
      </w:pPr>
    </w:p>
    <w:p>
      <w:pPr>
        <w:pStyle w:val="72"/>
        <w:numPr>
          <w:ilvl w:val="0"/>
          <w:numId w:val="9"/>
        </w:numPr>
        <w:rPr>
          <w:rFonts w:ascii="仿宋" w:hAnsi="仿宋"/>
          <w:b w:val="0"/>
        </w:rPr>
      </w:pPr>
      <w:bookmarkStart w:id="126" w:name="_Toc534730158"/>
      <w:r>
        <w:rPr>
          <w:rFonts w:hint="eastAsia" w:ascii="仿宋" w:hAnsi="仿宋"/>
          <w:b w:val="0"/>
        </w:rPr>
        <w:t>岗位</w:t>
      </w:r>
      <w:bookmarkEnd w:id="126"/>
    </w:p>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27" w:name="_Toc534730159"/>
      <w:r>
        <w:rPr>
          <w:rFonts w:hint="eastAsia" w:ascii="仿宋" w:hAnsi="仿宋" w:eastAsia="仿宋"/>
          <w:b w:val="0"/>
          <w:sz w:val="24"/>
          <w:szCs w:val="24"/>
        </w:rPr>
        <w:t>请求报文格式</w:t>
      </w:r>
      <w:bookmarkEnd w:id="127"/>
    </w:p>
    <w:p>
      <w:pPr>
        <w:spacing w:before="120" w:after="120" w:line="440" w:lineRule="exact"/>
        <w:ind w:firstLine="480"/>
        <w:rPr>
          <w:rFonts w:ascii="仿宋" w:hAnsi="仿宋" w:eastAsia="仿宋"/>
        </w:rPr>
      </w:pPr>
      <w:r>
        <w:rPr>
          <w:rFonts w:hint="eastAsia" w:ascii="仿宋" w:hAnsi="仿宋" w:eastAsia="仿宋"/>
        </w:rPr>
        <w:t>r</w:t>
      </w:r>
      <w:r>
        <w:rPr>
          <w:rFonts w:ascii="仿宋" w:hAnsi="仿宋" w:eastAsia="仿宋"/>
        </w:rPr>
        <w:t>est</w:t>
      </w:r>
      <w:r>
        <w:rPr>
          <w:rFonts w:hint="eastAsia" w:ascii="仿宋" w:hAnsi="仿宋" w:eastAsia="仿宋"/>
        </w:rPr>
        <w:t>请求报文如下：</w:t>
      </w:r>
    </w:p>
    <w:tbl>
      <w:tblPr>
        <w:tblStyle w:val="34"/>
        <w:tblW w:w="7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518" w:type="dxa"/>
            <w:shd w:val="clear" w:color="auto" w:fill="F1F1F1" w:themeFill="background1" w:themeFillShade="F2"/>
          </w:tcPr>
          <w:p>
            <w:pPr>
              <w:pStyle w:val="100"/>
              <w:ind w:firstLine="360"/>
              <w:rPr>
                <w:ins w:id="896" w:author="卡噗胖胖" w:date="2019-01-08T11:46:00Z"/>
                <w:rFonts w:ascii="Arial" w:hAnsi="Arial" w:cs="Arial"/>
                <w:color w:val="000000" w:themeColor="text1"/>
                <w:kern w:val="2"/>
                <w:sz w:val="18"/>
                <w:szCs w:val="18"/>
                <w:rPrChange w:id="897" w:author="卡噗胖胖" w:date="2019-01-08T11:46:00Z">
                  <w:rPr>
                    <w:ins w:id="898" w:author="卡噗胖胖" w:date="2019-01-08T11:46:00Z"/>
                  </w:rPr>
                </w:rPrChange>
              </w:rPr>
            </w:pPr>
            <w:ins w:id="899" w:author="卡噗胖胖" w:date="2019-01-08T11:46:00Z">
              <w:r>
                <w:rPr>
                  <w:rFonts w:ascii="Arial" w:hAnsi="Arial" w:cs="Arial"/>
                  <w:color w:val="000000" w:themeColor="text1"/>
                  <w:kern w:val="2"/>
                  <w:sz w:val="18"/>
                  <w:szCs w:val="18"/>
                  <w:rPrChange w:id="900" w:author="卡噗胖胖" w:date="2019-01-08T11:46:00Z">
                    <w:rPr/>
                  </w:rPrChange>
                </w:rPr>
                <w:t>&lt;?xml version="1.0" encoding="UTF-8</w:t>
              </w:r>
            </w:ins>
            <w:ins w:id="901" w:author="卡噗胖胖" w:date="2019-01-08T11:46:00Z">
              <w:r>
                <w:rPr>
                  <w:rFonts w:ascii="Arial" w:hAnsi="Arial" w:cs="Arial"/>
                  <w:color w:val="000000" w:themeColor="text1"/>
                  <w:kern w:val="2"/>
                  <w:sz w:val="18"/>
                  <w:szCs w:val="18"/>
                  <w:rPrChange w:id="902" w:author="卡噗胖胖" w:date="2019-01-08T11:46:00Z">
                    <w:rPr/>
                  </w:rPrChange>
                </w:rPr>
                <w:t>" ?</w:t>
              </w:r>
            </w:ins>
            <w:ins w:id="903" w:author="卡噗胖胖" w:date="2019-01-08T11:46:00Z">
              <w:r>
                <w:rPr>
                  <w:rFonts w:ascii="Arial" w:hAnsi="Arial" w:cs="Arial"/>
                  <w:color w:val="000000" w:themeColor="text1"/>
                  <w:kern w:val="2"/>
                  <w:sz w:val="18"/>
                  <w:szCs w:val="18"/>
                  <w:rPrChange w:id="904" w:author="卡噗胖胖" w:date="2019-01-08T11:46:00Z">
                    <w:rPr/>
                  </w:rPrChange>
                </w:rPr>
                <w:t>&gt;</w:t>
              </w:r>
            </w:ins>
          </w:p>
          <w:p>
            <w:pPr>
              <w:pStyle w:val="100"/>
              <w:ind w:firstLine="360"/>
              <w:rPr>
                <w:ins w:id="905" w:author="卡噗胖胖" w:date="2019-01-08T11:46:00Z"/>
                <w:rFonts w:ascii="Arial" w:hAnsi="Arial" w:cs="Arial"/>
                <w:color w:val="000000" w:themeColor="text1"/>
                <w:kern w:val="2"/>
                <w:sz w:val="18"/>
                <w:szCs w:val="18"/>
                <w:rPrChange w:id="906" w:author="卡噗胖胖" w:date="2019-01-08T11:46:00Z">
                  <w:rPr>
                    <w:ins w:id="907" w:author="卡噗胖胖" w:date="2019-01-08T11:46:00Z"/>
                  </w:rPr>
                </w:rPrChange>
              </w:rPr>
            </w:pPr>
            <w:ins w:id="908" w:author="卡噗胖胖" w:date="2019-01-08T11:46:00Z">
              <w:r>
                <w:rPr>
                  <w:rFonts w:ascii="Arial" w:hAnsi="Arial" w:cs="Arial"/>
                  <w:color w:val="000000" w:themeColor="text1"/>
                  <w:kern w:val="2"/>
                  <w:sz w:val="18"/>
                  <w:szCs w:val="18"/>
                  <w:rPrChange w:id="909" w:author="卡噗胖胖" w:date="2019-01-08T11:46:00Z">
                    <w:rPr/>
                  </w:rPrChange>
                </w:rPr>
                <w:t>&lt;ESB&gt;</w:t>
              </w:r>
            </w:ins>
          </w:p>
          <w:p>
            <w:pPr>
              <w:pStyle w:val="100"/>
              <w:ind w:firstLine="360"/>
              <w:rPr>
                <w:ins w:id="910" w:author="卡噗胖胖" w:date="2019-01-08T11:46:00Z"/>
                <w:rFonts w:ascii="Arial" w:hAnsi="Arial" w:cs="Arial"/>
                <w:color w:val="000000" w:themeColor="text1"/>
                <w:kern w:val="2"/>
                <w:sz w:val="18"/>
                <w:szCs w:val="18"/>
                <w:rPrChange w:id="911" w:author="卡噗胖胖" w:date="2019-01-08T11:46:00Z">
                  <w:rPr>
                    <w:ins w:id="912" w:author="卡噗胖胖" w:date="2019-01-08T11:46:00Z"/>
                  </w:rPr>
                </w:rPrChange>
              </w:rPr>
            </w:pPr>
            <w:ins w:id="913" w:author="卡噗胖胖" w:date="2019-01-08T11:46:00Z">
              <w:r>
                <w:rPr>
                  <w:rFonts w:ascii="Arial" w:hAnsi="Arial" w:cs="Arial"/>
                  <w:color w:val="000000" w:themeColor="text1"/>
                  <w:kern w:val="2"/>
                  <w:sz w:val="18"/>
                  <w:szCs w:val="18"/>
                  <w:rPrChange w:id="914" w:author="卡噗胖胖" w:date="2019-01-08T11:46:00Z">
                    <w:rPr/>
                  </w:rPrChange>
                </w:rPr>
                <w:t xml:space="preserve">    &lt;DATA&gt;</w:t>
              </w:r>
            </w:ins>
          </w:p>
          <w:p>
            <w:pPr>
              <w:pStyle w:val="100"/>
              <w:ind w:firstLine="360"/>
              <w:rPr>
                <w:ins w:id="915" w:author="卡噗胖胖" w:date="2019-01-08T11:46:00Z"/>
                <w:rFonts w:ascii="Arial" w:hAnsi="Arial" w:cs="Arial"/>
                <w:color w:val="000000" w:themeColor="text1"/>
                <w:kern w:val="2"/>
                <w:sz w:val="18"/>
                <w:szCs w:val="18"/>
                <w:rPrChange w:id="916" w:author="卡噗胖胖" w:date="2019-01-08T11:46:00Z">
                  <w:rPr>
                    <w:ins w:id="917" w:author="卡噗胖胖" w:date="2019-01-08T11:46:00Z"/>
                  </w:rPr>
                </w:rPrChange>
              </w:rPr>
            </w:pPr>
            <w:ins w:id="918" w:author="卡噗胖胖" w:date="2019-01-08T11:46:00Z">
              <w:r>
                <w:rPr>
                  <w:rFonts w:ascii="Arial" w:hAnsi="Arial" w:cs="Arial"/>
                  <w:color w:val="000000" w:themeColor="text1"/>
                  <w:kern w:val="2"/>
                  <w:sz w:val="18"/>
                  <w:szCs w:val="18"/>
                  <w:rPrChange w:id="919" w:author="卡噗胖胖" w:date="2019-01-08T11:46:00Z">
                    <w:rPr/>
                  </w:rPrChange>
                </w:rPr>
                <w:t xml:space="preserve">        &lt;DATAINFOS&gt;</w:t>
              </w:r>
            </w:ins>
          </w:p>
          <w:p>
            <w:pPr>
              <w:pStyle w:val="100"/>
              <w:ind w:firstLine="360"/>
              <w:rPr>
                <w:ins w:id="920" w:author="卡噗胖胖" w:date="2019-01-08T11:46:00Z"/>
                <w:rFonts w:ascii="Arial" w:hAnsi="Arial" w:cs="Arial"/>
                <w:color w:val="000000" w:themeColor="text1"/>
                <w:kern w:val="2"/>
                <w:sz w:val="18"/>
                <w:szCs w:val="18"/>
                <w:rPrChange w:id="921" w:author="卡噗胖胖" w:date="2019-01-08T11:46:00Z">
                  <w:rPr>
                    <w:ins w:id="922" w:author="卡噗胖胖" w:date="2019-01-08T11:46:00Z"/>
                  </w:rPr>
                </w:rPrChange>
              </w:rPr>
            </w:pPr>
            <w:ins w:id="923" w:author="卡噗胖胖" w:date="2019-01-08T11:46:00Z">
              <w:r>
                <w:rPr>
                  <w:rFonts w:hint="eastAsia" w:ascii="Arial" w:hAnsi="Arial" w:cs="Arial"/>
                  <w:color w:val="000000" w:themeColor="text1"/>
                  <w:kern w:val="2"/>
                  <w:sz w:val="18"/>
                  <w:szCs w:val="18"/>
                  <w:rPrChange w:id="924" w:author="卡噗胖胖" w:date="2019-01-08T11:46:00Z">
                    <w:rPr>
                      <w:rFonts w:hint="eastAsia"/>
                    </w:rPr>
                  </w:rPrChange>
                </w:rPr>
                <w:t xml:space="preserve">            &lt;PUUID&gt;</w:t>
              </w:r>
            </w:ins>
            <w:ins w:id="925" w:author="卡噗胖胖" w:date="2019-01-08T11:46:00Z">
              <w:r>
                <w:rPr>
                  <w:rFonts w:hint="eastAsia" w:ascii="Arial" w:hAnsi="Arial" w:cs="Arial"/>
                  <w:color w:val="000000" w:themeColor="text1"/>
                  <w:kern w:val="2"/>
                  <w:sz w:val="18"/>
                  <w:szCs w:val="18"/>
                  <w:rPrChange w:id="926" w:author="卡噗胖胖" w:date="2019-01-08T11:46:00Z">
                    <w:rPr>
                      <w:rFonts w:hint="eastAsia"/>
                    </w:rPr>
                  </w:rPrChange>
                </w:rPr>
                <w:t>批数据</w:t>
              </w:r>
            </w:ins>
            <w:ins w:id="927" w:author="卡噗胖胖" w:date="2019-01-08T11:46:00Z">
              <w:r>
                <w:rPr>
                  <w:rFonts w:hint="eastAsia" w:ascii="Arial" w:hAnsi="Arial" w:cs="Arial"/>
                  <w:color w:val="000000" w:themeColor="text1"/>
                  <w:kern w:val="2"/>
                  <w:sz w:val="18"/>
                  <w:szCs w:val="18"/>
                  <w:rPrChange w:id="928" w:author="卡噗胖胖" w:date="2019-01-08T11:46:00Z">
                    <w:rPr>
                      <w:rFonts w:hint="eastAsia"/>
                    </w:rPr>
                  </w:rPrChange>
                </w:rPr>
                <w:t>的</w:t>
              </w:r>
            </w:ins>
            <w:ins w:id="929" w:author="卡噗胖胖" w:date="2019-01-08T11:46:00Z">
              <w:r>
                <w:rPr>
                  <w:rFonts w:hint="eastAsia" w:ascii="Arial" w:hAnsi="Arial" w:cs="Arial"/>
                  <w:color w:val="000000" w:themeColor="text1"/>
                  <w:kern w:val="2"/>
                  <w:sz w:val="18"/>
                  <w:szCs w:val="18"/>
                  <w:rPrChange w:id="930" w:author="卡噗胖胖" w:date="2019-01-08T11:46:00Z">
                    <w:rPr>
                      <w:rFonts w:hint="eastAsia"/>
                    </w:rPr>
                  </w:rPrChange>
                </w:rPr>
                <w:t>UUID&lt;/PUUID&gt;</w:t>
              </w:r>
            </w:ins>
          </w:p>
          <w:p>
            <w:pPr>
              <w:pStyle w:val="100"/>
              <w:ind w:firstLine="360"/>
              <w:rPr>
                <w:ins w:id="931" w:author="卡噗胖胖" w:date="2019-01-08T11:46:00Z"/>
                <w:rFonts w:ascii="Arial" w:hAnsi="Arial" w:cs="Arial"/>
                <w:color w:val="000000" w:themeColor="text1"/>
                <w:kern w:val="2"/>
                <w:sz w:val="18"/>
                <w:szCs w:val="18"/>
                <w:rPrChange w:id="932" w:author="卡噗胖胖" w:date="2019-01-08T11:46:00Z">
                  <w:rPr>
                    <w:ins w:id="933" w:author="卡噗胖胖" w:date="2019-01-08T11:46:00Z"/>
                  </w:rPr>
                </w:rPrChange>
              </w:rPr>
            </w:pPr>
            <w:ins w:id="934" w:author="卡噗胖胖" w:date="2019-01-08T11:46:00Z">
              <w:r>
                <w:rPr>
                  <w:rFonts w:ascii="Arial" w:hAnsi="Arial" w:cs="Arial"/>
                  <w:color w:val="000000" w:themeColor="text1"/>
                  <w:kern w:val="2"/>
                  <w:sz w:val="18"/>
                  <w:szCs w:val="18"/>
                  <w:rPrChange w:id="935" w:author="卡噗胖胖" w:date="2019-01-08T11:46:00Z">
                    <w:rPr/>
                  </w:rPrChange>
                </w:rPr>
                <w:t xml:space="preserve">            &lt;DATAINFO&gt;</w:t>
              </w:r>
            </w:ins>
          </w:p>
          <w:p>
            <w:pPr>
              <w:pStyle w:val="100"/>
              <w:ind w:firstLine="360"/>
              <w:rPr>
                <w:ins w:id="936" w:author="卡噗胖胖" w:date="2019-01-08T11:46:00Z"/>
                <w:rFonts w:ascii="Arial" w:hAnsi="Arial" w:cs="Arial"/>
                <w:color w:val="000000" w:themeColor="text1"/>
                <w:kern w:val="2"/>
                <w:sz w:val="18"/>
                <w:szCs w:val="18"/>
                <w:rPrChange w:id="937" w:author="卡噗胖胖" w:date="2019-01-08T11:46:00Z">
                  <w:rPr>
                    <w:ins w:id="938" w:author="卡噗胖胖" w:date="2019-01-08T11:46:00Z"/>
                  </w:rPr>
                </w:rPrChange>
              </w:rPr>
            </w:pPr>
            <w:ins w:id="939" w:author="卡噗胖胖" w:date="2019-01-08T11:46:00Z">
              <w:r>
                <w:rPr>
                  <w:rFonts w:hint="eastAsia" w:ascii="Arial" w:hAnsi="Arial" w:cs="Arial"/>
                  <w:color w:val="000000" w:themeColor="text1"/>
                  <w:kern w:val="2"/>
                  <w:sz w:val="18"/>
                  <w:szCs w:val="18"/>
                  <w:rPrChange w:id="940" w:author="卡噗胖胖" w:date="2019-01-08T11:46:00Z">
                    <w:rPr>
                      <w:rFonts w:hint="eastAsia"/>
                    </w:rPr>
                  </w:rPrChange>
                </w:rPr>
                <w:t xml:space="preserve">                &lt;CODE&gt;</w:t>
              </w:r>
            </w:ins>
            <w:ins w:id="941" w:author="卡噗胖胖" w:date="2019-01-08T11:46:00Z">
              <w:r>
                <w:rPr>
                  <w:rFonts w:hint="eastAsia" w:ascii="Arial" w:hAnsi="Arial" w:cs="Arial"/>
                  <w:color w:val="000000" w:themeColor="text1"/>
                  <w:kern w:val="2"/>
                  <w:sz w:val="18"/>
                  <w:szCs w:val="18"/>
                  <w:rPrChange w:id="942" w:author="卡噗胖胖" w:date="2019-01-08T11:46:00Z">
                    <w:rPr>
                      <w:rFonts w:hint="eastAsia"/>
                    </w:rPr>
                  </w:rPrChange>
                </w:rPr>
                <w:t>主编码的值</w:t>
              </w:r>
            </w:ins>
            <w:ins w:id="943" w:author="卡噗胖胖" w:date="2019-01-08T11:46:00Z">
              <w:r>
                <w:rPr>
                  <w:rFonts w:hint="eastAsia" w:ascii="Arial" w:hAnsi="Arial" w:cs="Arial"/>
                  <w:color w:val="000000" w:themeColor="text1"/>
                  <w:kern w:val="2"/>
                  <w:sz w:val="18"/>
                  <w:szCs w:val="18"/>
                  <w:rPrChange w:id="944" w:author="卡噗胖胖" w:date="2019-01-08T11:46:00Z">
                    <w:rPr>
                      <w:rFonts w:hint="eastAsia"/>
                    </w:rPr>
                  </w:rPrChange>
                </w:rPr>
                <w:t>&lt;/CODE&gt;</w:t>
              </w:r>
            </w:ins>
          </w:p>
          <w:p>
            <w:pPr>
              <w:pStyle w:val="100"/>
              <w:ind w:firstLine="360"/>
              <w:rPr>
                <w:ins w:id="945" w:author="卡噗胖胖" w:date="2019-01-08T11:46:00Z"/>
                <w:rFonts w:ascii="Arial" w:hAnsi="Arial" w:cs="Arial"/>
                <w:color w:val="000000" w:themeColor="text1"/>
                <w:kern w:val="2"/>
                <w:sz w:val="18"/>
                <w:szCs w:val="18"/>
                <w:rPrChange w:id="946" w:author="卡噗胖胖" w:date="2019-01-08T11:46:00Z">
                  <w:rPr>
                    <w:ins w:id="947" w:author="卡噗胖胖" w:date="2019-01-08T11:46:00Z"/>
                  </w:rPr>
                </w:rPrChange>
              </w:rPr>
            </w:pPr>
            <w:ins w:id="948" w:author="卡噗胖胖" w:date="2019-01-08T11:46:00Z">
              <w:r>
                <w:rPr>
                  <w:rFonts w:hint="eastAsia" w:ascii="Arial" w:hAnsi="Arial" w:cs="Arial"/>
                  <w:color w:val="000000" w:themeColor="text1"/>
                  <w:kern w:val="2"/>
                  <w:sz w:val="18"/>
                  <w:szCs w:val="18"/>
                  <w:rPrChange w:id="949" w:author="卡噗胖胖" w:date="2019-01-08T11:46:00Z">
                    <w:rPr>
                      <w:rFonts w:hint="eastAsia"/>
                    </w:rPr>
                  </w:rPrChange>
                </w:rPr>
                <w:t xml:space="preserve">                &lt;LASTMODIFYRECORDTIME&gt;</w:t>
              </w:r>
            </w:ins>
            <w:ins w:id="950" w:author="卡噗胖胖" w:date="2019-01-08T11:46:00Z">
              <w:r>
                <w:rPr>
                  <w:rFonts w:hint="eastAsia" w:ascii="Arial" w:hAnsi="Arial" w:cs="Arial"/>
                  <w:color w:val="000000" w:themeColor="text1"/>
                  <w:kern w:val="2"/>
                  <w:sz w:val="18"/>
                  <w:szCs w:val="18"/>
                  <w:rPrChange w:id="951" w:author="卡噗胖胖" w:date="2019-01-08T11:46:00Z">
                    <w:rPr>
                      <w:rFonts w:hint="eastAsia"/>
                    </w:rPr>
                  </w:rPrChange>
                </w:rPr>
                <w:t>上一次变更时间的值</w:t>
              </w:r>
            </w:ins>
            <w:ins w:id="952" w:author="卡噗胖胖" w:date="2019-01-08T11:46:00Z">
              <w:r>
                <w:rPr>
                  <w:rFonts w:hint="eastAsia" w:ascii="Arial" w:hAnsi="Arial" w:cs="Arial"/>
                  <w:color w:val="000000" w:themeColor="text1"/>
                  <w:kern w:val="2"/>
                  <w:sz w:val="18"/>
                  <w:szCs w:val="18"/>
                  <w:rPrChange w:id="953" w:author="卡噗胖胖" w:date="2019-01-08T11:46:00Z">
                    <w:rPr>
                      <w:rFonts w:hint="eastAsia"/>
                    </w:rPr>
                  </w:rPrChange>
                </w:rPr>
                <w:t>&lt;/LASTMODIFYRECORDTIME&gt;</w:t>
              </w:r>
            </w:ins>
          </w:p>
          <w:p>
            <w:pPr>
              <w:pStyle w:val="100"/>
              <w:ind w:firstLine="360"/>
              <w:rPr>
                <w:ins w:id="954" w:author="卡噗胖胖" w:date="2019-01-08T11:46:00Z"/>
                <w:rFonts w:ascii="Arial" w:hAnsi="Arial" w:cs="Arial"/>
                <w:color w:val="000000" w:themeColor="text1"/>
                <w:kern w:val="2"/>
                <w:sz w:val="18"/>
                <w:szCs w:val="18"/>
                <w:rPrChange w:id="955" w:author="卡噗胖胖" w:date="2019-01-08T11:46:00Z">
                  <w:rPr>
                    <w:ins w:id="956" w:author="卡噗胖胖" w:date="2019-01-08T11:46:00Z"/>
                  </w:rPr>
                </w:rPrChange>
              </w:rPr>
            </w:pPr>
            <w:ins w:id="957" w:author="卡噗胖胖" w:date="2019-01-08T11:46:00Z">
              <w:r>
                <w:rPr>
                  <w:rFonts w:ascii="Arial" w:hAnsi="Arial" w:cs="Arial"/>
                  <w:color w:val="000000" w:themeColor="text1"/>
                  <w:kern w:val="2"/>
                  <w:sz w:val="18"/>
                  <w:szCs w:val="18"/>
                  <w:rPrChange w:id="958" w:author="卡噗胖胖" w:date="2019-01-08T11:46:00Z">
                    <w:rPr/>
                  </w:rPrChange>
                </w:rPr>
                <w:t xml:space="preserve">            &lt;/DATAINFO&gt;</w:t>
              </w:r>
            </w:ins>
          </w:p>
          <w:p>
            <w:pPr>
              <w:pStyle w:val="100"/>
              <w:ind w:firstLine="360"/>
              <w:rPr>
                <w:ins w:id="959" w:author="卡噗胖胖" w:date="2019-01-08T11:46:00Z"/>
                <w:rFonts w:ascii="Arial" w:hAnsi="Arial" w:cs="Arial"/>
                <w:color w:val="000000" w:themeColor="text1"/>
                <w:kern w:val="2"/>
                <w:sz w:val="18"/>
                <w:szCs w:val="18"/>
                <w:rPrChange w:id="960" w:author="卡噗胖胖" w:date="2019-01-08T11:46:00Z">
                  <w:rPr>
                    <w:ins w:id="961" w:author="卡噗胖胖" w:date="2019-01-08T11:46:00Z"/>
                  </w:rPr>
                </w:rPrChange>
              </w:rPr>
            </w:pPr>
            <w:ins w:id="962" w:author="卡噗胖胖" w:date="2019-01-08T11:46:00Z">
              <w:r>
                <w:rPr>
                  <w:rFonts w:ascii="Arial" w:hAnsi="Arial" w:cs="Arial"/>
                  <w:color w:val="000000" w:themeColor="text1"/>
                  <w:kern w:val="2"/>
                  <w:sz w:val="18"/>
                  <w:szCs w:val="18"/>
                  <w:rPrChange w:id="963" w:author="卡噗胖胖" w:date="2019-01-08T11:46:00Z">
                    <w:rPr/>
                  </w:rPrChange>
                </w:rPr>
                <w:t xml:space="preserve">        &lt;/DATAINFOS&gt;</w:t>
              </w:r>
            </w:ins>
          </w:p>
          <w:p>
            <w:pPr>
              <w:pStyle w:val="100"/>
              <w:ind w:firstLine="360"/>
              <w:rPr>
                <w:ins w:id="964" w:author="卡噗胖胖" w:date="2019-01-08T11:46:00Z"/>
                <w:rFonts w:ascii="Arial" w:hAnsi="Arial" w:cs="Arial"/>
                <w:color w:val="000000" w:themeColor="text1"/>
                <w:kern w:val="2"/>
                <w:sz w:val="18"/>
                <w:szCs w:val="18"/>
                <w:rPrChange w:id="965" w:author="卡噗胖胖" w:date="2019-01-08T11:46:00Z">
                  <w:rPr>
                    <w:ins w:id="966" w:author="卡噗胖胖" w:date="2019-01-08T11:46:00Z"/>
                  </w:rPr>
                </w:rPrChange>
              </w:rPr>
            </w:pPr>
            <w:ins w:id="967" w:author="卡噗胖胖" w:date="2019-01-08T11:46:00Z">
              <w:r>
                <w:rPr>
                  <w:rFonts w:ascii="Arial" w:hAnsi="Arial" w:cs="Arial"/>
                  <w:color w:val="000000" w:themeColor="text1"/>
                  <w:kern w:val="2"/>
                  <w:sz w:val="18"/>
                  <w:szCs w:val="18"/>
                  <w:rPrChange w:id="968" w:author="卡噗胖胖" w:date="2019-01-08T11:46:00Z">
                    <w:rPr/>
                  </w:rPrChange>
                </w:rPr>
                <w:t xml:space="preserve">        &lt;SPLITPAGE&gt;</w:t>
              </w:r>
            </w:ins>
          </w:p>
          <w:p>
            <w:pPr>
              <w:pStyle w:val="100"/>
              <w:ind w:firstLine="360"/>
              <w:rPr>
                <w:ins w:id="969" w:author="卡噗胖胖" w:date="2019-01-08T11:46:00Z"/>
                <w:rFonts w:ascii="Arial" w:hAnsi="Arial" w:cs="Arial"/>
                <w:color w:val="000000" w:themeColor="text1"/>
                <w:kern w:val="2"/>
                <w:sz w:val="18"/>
                <w:szCs w:val="18"/>
                <w:rPrChange w:id="970" w:author="卡噗胖胖" w:date="2019-01-08T11:46:00Z">
                  <w:rPr>
                    <w:ins w:id="971" w:author="卡噗胖胖" w:date="2019-01-08T11:46:00Z"/>
                  </w:rPr>
                </w:rPrChange>
              </w:rPr>
            </w:pPr>
            <w:ins w:id="972" w:author="卡噗胖胖" w:date="2019-01-08T11:46:00Z">
              <w:r>
                <w:rPr>
                  <w:rFonts w:hint="eastAsia" w:ascii="Arial" w:hAnsi="Arial" w:cs="Arial"/>
                  <w:color w:val="000000" w:themeColor="text1"/>
                  <w:kern w:val="2"/>
                  <w:sz w:val="18"/>
                  <w:szCs w:val="18"/>
                  <w:rPrChange w:id="973" w:author="卡噗胖胖" w:date="2019-01-08T11:46:00Z">
                    <w:rPr>
                      <w:rFonts w:hint="eastAsia"/>
                    </w:rPr>
                  </w:rPrChange>
                </w:rPr>
                <w:t xml:space="preserve">            &lt;COUNTPERPAGE&gt;</w:t>
              </w:r>
            </w:ins>
            <w:ins w:id="974" w:author="卡噗胖胖" w:date="2019-01-08T11:46:00Z">
              <w:r>
                <w:rPr>
                  <w:rFonts w:hint="eastAsia" w:ascii="Arial" w:hAnsi="Arial" w:cs="Arial"/>
                  <w:color w:val="000000" w:themeColor="text1"/>
                  <w:kern w:val="2"/>
                  <w:sz w:val="18"/>
                  <w:szCs w:val="18"/>
                  <w:rPrChange w:id="975" w:author="卡噗胖胖" w:date="2019-01-08T11:46:00Z">
                    <w:rPr>
                      <w:rFonts w:hint="eastAsia"/>
                    </w:rPr>
                  </w:rPrChange>
                </w:rPr>
                <w:t>每页查询条数</w:t>
              </w:r>
            </w:ins>
            <w:ins w:id="976" w:author="卡噗胖胖" w:date="2019-01-08T11:46:00Z">
              <w:r>
                <w:rPr>
                  <w:rFonts w:hint="eastAsia" w:ascii="Arial" w:hAnsi="Arial" w:cs="Arial"/>
                  <w:color w:val="000000" w:themeColor="text1"/>
                  <w:kern w:val="2"/>
                  <w:sz w:val="18"/>
                  <w:szCs w:val="18"/>
                  <w:rPrChange w:id="977" w:author="卡噗胖胖" w:date="2019-01-08T11:46:00Z">
                    <w:rPr>
                      <w:rFonts w:hint="eastAsia"/>
                    </w:rPr>
                  </w:rPrChange>
                </w:rPr>
                <w:t>&lt;/COUNTPERPAGE&gt;</w:t>
              </w:r>
            </w:ins>
          </w:p>
          <w:p>
            <w:pPr>
              <w:pStyle w:val="100"/>
              <w:ind w:firstLine="360"/>
              <w:rPr>
                <w:ins w:id="978" w:author="卡噗胖胖" w:date="2019-01-08T11:46:00Z"/>
                <w:rFonts w:ascii="Arial" w:hAnsi="Arial" w:cs="Arial"/>
                <w:color w:val="000000" w:themeColor="text1"/>
                <w:kern w:val="2"/>
                <w:sz w:val="18"/>
                <w:szCs w:val="18"/>
                <w:rPrChange w:id="979" w:author="卡噗胖胖" w:date="2019-01-08T11:46:00Z">
                  <w:rPr>
                    <w:ins w:id="980" w:author="卡噗胖胖" w:date="2019-01-08T11:46:00Z"/>
                  </w:rPr>
                </w:rPrChange>
              </w:rPr>
            </w:pPr>
            <w:ins w:id="981" w:author="卡噗胖胖" w:date="2019-01-08T11:46:00Z">
              <w:r>
                <w:rPr>
                  <w:rFonts w:hint="eastAsia" w:ascii="Arial" w:hAnsi="Arial" w:cs="Arial"/>
                  <w:color w:val="000000" w:themeColor="text1"/>
                  <w:kern w:val="2"/>
                  <w:sz w:val="18"/>
                  <w:szCs w:val="18"/>
                  <w:rPrChange w:id="982" w:author="卡噗胖胖" w:date="2019-01-08T11:46:00Z">
                    <w:rPr>
                      <w:rFonts w:hint="eastAsia"/>
                    </w:rPr>
                  </w:rPrChange>
                </w:rPr>
                <w:t xml:space="preserve">            &lt;CURRENTPAGE&gt;</w:t>
              </w:r>
            </w:ins>
            <w:ins w:id="983" w:author="卡噗胖胖" w:date="2019-01-08T11:46:00Z">
              <w:r>
                <w:rPr>
                  <w:rFonts w:hint="eastAsia" w:ascii="Arial" w:hAnsi="Arial" w:cs="Arial"/>
                  <w:color w:val="000000" w:themeColor="text1"/>
                  <w:kern w:val="2"/>
                  <w:sz w:val="18"/>
                  <w:szCs w:val="18"/>
                  <w:rPrChange w:id="984" w:author="卡噗胖胖" w:date="2019-01-08T11:46:00Z">
                    <w:rPr>
                      <w:rFonts w:hint="eastAsia"/>
                    </w:rPr>
                  </w:rPrChange>
                </w:rPr>
                <w:t>当前页码</w:t>
              </w:r>
            </w:ins>
            <w:ins w:id="985" w:author="卡噗胖胖" w:date="2019-01-08T11:46:00Z">
              <w:r>
                <w:rPr>
                  <w:rFonts w:hint="eastAsia" w:ascii="Arial" w:hAnsi="Arial" w:cs="Arial"/>
                  <w:color w:val="000000" w:themeColor="text1"/>
                  <w:kern w:val="2"/>
                  <w:sz w:val="18"/>
                  <w:szCs w:val="18"/>
                  <w:rPrChange w:id="986" w:author="卡噗胖胖" w:date="2019-01-08T11:46:00Z">
                    <w:rPr>
                      <w:rFonts w:hint="eastAsia"/>
                    </w:rPr>
                  </w:rPrChange>
                </w:rPr>
                <w:t>&lt;/CURRENTPAGE&gt;</w:t>
              </w:r>
            </w:ins>
          </w:p>
          <w:p>
            <w:pPr>
              <w:pStyle w:val="100"/>
              <w:ind w:firstLine="360"/>
              <w:rPr>
                <w:ins w:id="987" w:author="卡噗胖胖" w:date="2019-01-08T11:46:00Z"/>
                <w:rFonts w:ascii="Arial" w:hAnsi="Arial" w:cs="Arial"/>
                <w:color w:val="000000" w:themeColor="text1"/>
                <w:kern w:val="2"/>
                <w:sz w:val="18"/>
                <w:szCs w:val="18"/>
                <w:rPrChange w:id="988" w:author="卡噗胖胖" w:date="2019-01-08T11:46:00Z">
                  <w:rPr>
                    <w:ins w:id="989" w:author="卡噗胖胖" w:date="2019-01-08T11:46:00Z"/>
                  </w:rPr>
                </w:rPrChange>
              </w:rPr>
            </w:pPr>
            <w:ins w:id="990" w:author="卡噗胖胖" w:date="2019-01-08T11:46:00Z">
              <w:r>
                <w:rPr>
                  <w:rFonts w:ascii="Arial" w:hAnsi="Arial" w:cs="Arial"/>
                  <w:color w:val="000000" w:themeColor="text1"/>
                  <w:kern w:val="2"/>
                  <w:sz w:val="18"/>
                  <w:szCs w:val="18"/>
                  <w:rPrChange w:id="991" w:author="卡噗胖胖" w:date="2019-01-08T11:46:00Z">
                    <w:rPr/>
                  </w:rPrChange>
                </w:rPr>
                <w:t xml:space="preserve">        &lt;/SPLITPAGE&gt;</w:t>
              </w:r>
            </w:ins>
          </w:p>
          <w:p>
            <w:pPr>
              <w:pStyle w:val="100"/>
              <w:ind w:firstLine="360"/>
              <w:rPr>
                <w:ins w:id="992" w:author="卡噗胖胖" w:date="2019-01-08T11:46:00Z"/>
                <w:rFonts w:ascii="Arial" w:hAnsi="Arial" w:cs="Arial"/>
                <w:color w:val="000000" w:themeColor="text1"/>
                <w:kern w:val="2"/>
                <w:sz w:val="18"/>
                <w:szCs w:val="18"/>
                <w:rPrChange w:id="993" w:author="卡噗胖胖" w:date="2019-01-08T11:46:00Z">
                  <w:rPr>
                    <w:ins w:id="994" w:author="卡噗胖胖" w:date="2019-01-08T11:46:00Z"/>
                  </w:rPr>
                </w:rPrChange>
              </w:rPr>
            </w:pPr>
            <w:ins w:id="995" w:author="卡噗胖胖" w:date="2019-01-08T11:46:00Z">
              <w:r>
                <w:rPr>
                  <w:rFonts w:ascii="Arial" w:hAnsi="Arial" w:cs="Arial"/>
                  <w:color w:val="000000" w:themeColor="text1"/>
                  <w:kern w:val="2"/>
                  <w:sz w:val="18"/>
                  <w:szCs w:val="18"/>
                  <w:rPrChange w:id="996" w:author="卡噗胖胖" w:date="2019-01-08T11:46:00Z">
                    <w:rPr/>
                  </w:rPrChange>
                </w:rPr>
                <w:t xml:space="preserve">    &lt;/DATA&gt;</w:t>
              </w:r>
            </w:ins>
          </w:p>
          <w:p>
            <w:pPr>
              <w:pStyle w:val="100"/>
              <w:ind w:firstLine="360"/>
              <w:rPr>
                <w:del w:id="997" w:author="卡噗胖胖" w:date="2019-01-08T11:46:00Z"/>
                <w:rFonts w:ascii="Arial" w:hAnsi="Arial" w:cs="Arial"/>
                <w:color w:val="000000" w:themeColor="text1"/>
                <w:kern w:val="2"/>
                <w:sz w:val="18"/>
                <w:szCs w:val="18"/>
                <w14:textFill>
                  <w14:solidFill>
                    <w14:schemeClr w14:val="tx1"/>
                  </w14:solidFill>
                </w14:textFill>
              </w:rPr>
            </w:pPr>
            <w:ins w:id="998" w:author="卡噗胖胖" w:date="2019-01-08T11:46:00Z">
              <w:r>
                <w:rPr>
                  <w:rFonts w:ascii="Arial" w:hAnsi="Arial" w:cs="Arial"/>
                  <w:color w:val="000000" w:themeColor="text1"/>
                  <w:kern w:val="2"/>
                  <w:sz w:val="18"/>
                  <w:szCs w:val="18"/>
                  <w:rPrChange w:id="999" w:author="卡噗胖胖" w:date="2019-01-08T11:46:00Z">
                    <w:rPr/>
                  </w:rPrChange>
                </w:rPr>
                <w:t>&lt;/ESB&gt;</w:t>
              </w:r>
            </w:ins>
            <w:del w:id="1000" w:author="卡噗胖胖" w:date="2019-01-08T11:46: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1001" w:author="卡噗胖胖" w:date="2019-01-08T11:46:00Z"/>
                <w:rFonts w:ascii="Arial" w:hAnsi="Arial" w:cs="Arial"/>
                <w:color w:val="000000" w:themeColor="text1"/>
                <w:kern w:val="2"/>
                <w:sz w:val="18"/>
                <w:szCs w:val="18"/>
                <w14:textFill>
                  <w14:solidFill>
                    <w14:schemeClr w14:val="tx1"/>
                  </w14:solidFill>
                </w14:textFill>
              </w:rPr>
            </w:pPr>
            <w:del w:id="1002" w:author="卡噗胖胖" w:date="2019-01-08T11:46: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1003" w:author="卡噗胖胖" w:date="2019-01-08T11:46:00Z"/>
                <w:rFonts w:ascii="Arial" w:hAnsi="Arial" w:cs="Arial"/>
                <w:color w:val="000000" w:themeColor="text1"/>
                <w:kern w:val="2"/>
                <w:sz w:val="18"/>
                <w:szCs w:val="18"/>
                <w14:textFill>
                  <w14:solidFill>
                    <w14:schemeClr w14:val="tx1"/>
                  </w14:solidFill>
                </w14:textFill>
              </w:rPr>
            </w:pPr>
            <w:del w:id="1004" w:author="卡噗胖胖" w:date="2019-01-08T11:46: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1005" w:author="卡噗胖胖" w:date="2019-01-08T11:46:00Z"/>
                <w:rFonts w:ascii="Arial" w:hAnsi="Arial" w:cs="Arial"/>
                <w:color w:val="000000" w:themeColor="text1"/>
                <w:kern w:val="2"/>
                <w:sz w:val="18"/>
                <w:szCs w:val="18"/>
                <w14:textFill>
                  <w14:solidFill>
                    <w14:schemeClr w14:val="tx1"/>
                  </w14:solidFill>
                </w14:textFill>
              </w:rPr>
            </w:pPr>
            <w:del w:id="1006" w:author="卡噗胖胖" w:date="2019-01-08T11:46: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1007" w:author="卡噗胖胖" w:date="2019-01-08T11:46:00Z"/>
                <w:rFonts w:ascii="Arial" w:hAnsi="Arial" w:cs="Arial"/>
                <w:color w:val="000000" w:themeColor="text1"/>
                <w:kern w:val="2"/>
                <w:sz w:val="18"/>
                <w:szCs w:val="18"/>
                <w14:textFill>
                  <w14:solidFill>
                    <w14:schemeClr w14:val="tx1"/>
                  </w14:solidFill>
                </w14:textFill>
              </w:rPr>
            </w:pPr>
            <w:del w:id="1008"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1009" w:author="卡噗胖胖" w:date="2019-01-08T11:46:00Z"/>
                <w:rFonts w:ascii="Arial" w:hAnsi="Arial" w:cs="Arial"/>
                <w:color w:val="000000" w:themeColor="text1"/>
                <w:kern w:val="2"/>
                <w:sz w:val="18"/>
                <w:szCs w:val="18"/>
                <w14:textFill>
                  <w14:solidFill>
                    <w14:schemeClr w14:val="tx1"/>
                  </w14:solidFill>
                </w14:textFill>
              </w:rPr>
            </w:pPr>
            <w:del w:id="1010" w:author="卡噗胖胖" w:date="2019-01-08T11:46: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1011" w:author="卡噗胖胖" w:date="2019-01-08T11:46:00Z"/>
                <w:rFonts w:ascii="Arial" w:hAnsi="Arial" w:cs="Arial"/>
                <w:color w:val="000000" w:themeColor="text1"/>
                <w:kern w:val="2"/>
                <w:sz w:val="18"/>
                <w:szCs w:val="18"/>
                <w:rPrChange w:id="1012" w:author="卡噗胖胖" w:date="2019-01-08T11:46:00Z">
                  <w:rPr>
                    <w:del w:id="1013" w:author="卡噗胖胖" w:date="2019-01-08T11:46:00Z"/>
                    <w:rFonts w:hAnsi="宋体"/>
                  </w:rPr>
                </w:rPrChange>
              </w:rPr>
            </w:pPr>
            <w:del w:id="1014"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w:delText>
              </w:r>
            </w:del>
            <w:del w:id="1015" w:author="卡噗胖胖" w:date="2019-01-08T11:46:00Z">
              <w:r>
                <w:rPr>
                  <w:rFonts w:ascii="Arial" w:hAnsi="Arial" w:cs="Arial"/>
                  <w:color w:val="000000" w:themeColor="text1"/>
                  <w:kern w:val="2"/>
                  <w:sz w:val="18"/>
                  <w:szCs w:val="18"/>
                  <w14:textFill>
                    <w14:solidFill>
                      <w14:schemeClr w14:val="tx1"/>
                    </w14:solidFill>
                  </w14:textFill>
                </w:rPr>
                <w:delText xml:space="preserve">&lt;LASTMODIFYRECORDTIME REMARK="上一次变更时间" STARTTIME="开始时间的值" ENDTIME="结束时间的值"&gt;&lt;/LASTMODIFYRECORDTIME&gt; </w:delText>
              </w:r>
            </w:del>
          </w:p>
          <w:p>
            <w:pPr>
              <w:pStyle w:val="100"/>
              <w:ind w:firstLine="360"/>
              <w:rPr>
                <w:del w:id="1016" w:author="卡噗胖胖" w:date="2019-01-08T11:46:00Z"/>
                <w:rFonts w:ascii="Arial" w:hAnsi="Arial" w:cs="Arial"/>
                <w:color w:val="000000" w:themeColor="text1"/>
                <w:kern w:val="2"/>
                <w:sz w:val="18"/>
                <w:szCs w:val="18"/>
                <w14:textFill>
                  <w14:solidFill>
                    <w14:schemeClr w14:val="tx1"/>
                  </w14:solidFill>
                </w14:textFill>
              </w:rPr>
            </w:pPr>
            <w:del w:id="1017" w:author="卡噗胖胖" w:date="2019-01-08T11:46: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1018" w:author="卡噗胖胖" w:date="2019-01-08T11:46:00Z"/>
                <w:rFonts w:ascii="Arial" w:hAnsi="Arial" w:cs="Arial"/>
                <w:color w:val="000000" w:themeColor="text1"/>
                <w:kern w:val="2"/>
                <w:sz w:val="18"/>
                <w:szCs w:val="18"/>
                <w14:textFill>
                  <w14:solidFill>
                    <w14:schemeClr w14:val="tx1"/>
                  </w14:solidFill>
                </w14:textFill>
              </w:rPr>
            </w:pPr>
            <w:del w:id="1019" w:author="卡噗胖胖" w:date="2019-01-08T11:46: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1020" w:author="卡噗胖胖" w:date="2019-01-08T11:46:00Z"/>
                <w:rFonts w:ascii="Arial" w:hAnsi="Arial" w:cs="Arial"/>
                <w:color w:val="000000" w:themeColor="text1"/>
                <w:kern w:val="2"/>
                <w:sz w:val="18"/>
                <w:szCs w:val="18"/>
                <w14:textFill>
                  <w14:solidFill>
                    <w14:schemeClr w14:val="tx1"/>
                  </w14:solidFill>
                </w14:textFill>
              </w:rPr>
            </w:pPr>
            <w:del w:id="1021" w:author="卡噗胖胖" w:date="2019-01-08T11:46: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1022" w:author="卡噗胖胖" w:date="2019-01-08T11:46:00Z"/>
                <w:rFonts w:ascii="Arial" w:hAnsi="Arial" w:cs="Arial"/>
                <w:color w:val="000000" w:themeColor="text1"/>
                <w:kern w:val="2"/>
                <w:sz w:val="18"/>
                <w:szCs w:val="18"/>
                <w14:textFill>
                  <w14:solidFill>
                    <w14:schemeClr w14:val="tx1"/>
                  </w14:solidFill>
                </w14:textFill>
              </w:rPr>
            </w:pPr>
            <w:del w:id="1023"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1024" w:author="卡噗胖胖" w:date="2019-01-08T11:46:00Z"/>
                <w:rFonts w:ascii="Arial" w:hAnsi="Arial" w:cs="Arial"/>
                <w:color w:val="000000" w:themeColor="text1"/>
                <w:kern w:val="2"/>
                <w:sz w:val="18"/>
                <w:szCs w:val="18"/>
                <w14:textFill>
                  <w14:solidFill>
                    <w14:schemeClr w14:val="tx1"/>
                  </w14:solidFill>
                </w14:textFill>
              </w:rPr>
            </w:pPr>
            <w:del w:id="1025"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1026" w:author="卡噗胖胖" w:date="2019-01-08T11:46:00Z"/>
                <w:rFonts w:ascii="Arial" w:hAnsi="Arial" w:cs="Arial"/>
                <w:color w:val="000000" w:themeColor="text1"/>
                <w:kern w:val="2"/>
                <w:sz w:val="18"/>
                <w:szCs w:val="18"/>
                <w14:textFill>
                  <w14:solidFill>
                    <w14:schemeClr w14:val="tx1"/>
                  </w14:solidFill>
                </w14:textFill>
              </w:rPr>
            </w:pPr>
            <w:del w:id="1027" w:author="卡噗胖胖" w:date="2019-01-08T11:46: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1028" w:author="卡噗胖胖" w:date="2019-01-08T11:46:00Z"/>
                <w:rFonts w:ascii="Arial" w:hAnsi="Arial" w:cs="Arial"/>
                <w:color w:val="000000" w:themeColor="text1"/>
                <w:kern w:val="2"/>
                <w:sz w:val="18"/>
                <w:szCs w:val="18"/>
                <w14:textFill>
                  <w14:solidFill>
                    <w14:schemeClr w14:val="tx1"/>
                  </w14:solidFill>
                </w14:textFill>
              </w:rPr>
            </w:pPr>
            <w:del w:id="1029" w:author="卡噗胖胖" w:date="2019-01-08T11:46:00Z">
              <w:r>
                <w:rPr>
                  <w:rFonts w:ascii="Arial" w:hAnsi="Arial" w:cs="Arial"/>
                  <w:color w:val="000000" w:themeColor="text1"/>
                  <w:kern w:val="2"/>
                  <w:sz w:val="18"/>
                  <w:szCs w:val="18"/>
                  <w14:textFill>
                    <w14:solidFill>
                      <w14:schemeClr w14:val="tx1"/>
                    </w14:solidFill>
                  </w14:textFill>
                </w:rPr>
                <w:delText xml:space="preserve">    &lt;/DATA&gt;</w:delText>
              </w:r>
            </w:del>
          </w:p>
          <w:p>
            <w:pPr>
              <w:spacing w:before="0" w:beforeLines="0" w:after="0" w:afterLines="0" w:line="240" w:lineRule="auto"/>
              <w:ind w:firstLine="0" w:firstLineChars="0"/>
              <w:rPr>
                <w:rFonts w:ascii="Arial" w:hAnsi="Arial" w:cs="Arial"/>
                <w:color w:val="000000" w:themeColor="text1"/>
                <w:sz w:val="18"/>
                <w:szCs w:val="18"/>
                <w14:textFill>
                  <w14:solidFill>
                    <w14:schemeClr w14:val="tx1"/>
                  </w14:solidFill>
                </w14:textFill>
              </w:rPr>
            </w:pPr>
            <w:del w:id="1030" w:author="卡噗胖胖" w:date="2019-01-08T11:46: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28" w:name="_Toc534730160"/>
      <w:r>
        <w:rPr>
          <w:rFonts w:hint="eastAsia" w:ascii="仿宋" w:hAnsi="仿宋" w:eastAsia="仿宋"/>
          <w:b w:val="0"/>
          <w:sz w:val="24"/>
          <w:szCs w:val="24"/>
        </w:rPr>
        <w:t>反馈报文格式</w:t>
      </w:r>
      <w:bookmarkEnd w:id="128"/>
    </w:p>
    <w:p>
      <w:pPr>
        <w:spacing w:before="120" w:after="120" w:line="440" w:lineRule="exact"/>
        <w:ind w:firstLine="480"/>
        <w:rPr>
          <w:rFonts w:ascii="仿宋" w:hAnsi="仿宋" w:eastAsia="仿宋"/>
        </w:rPr>
      </w:pPr>
      <w:r>
        <w:rPr>
          <w:rFonts w:hint="eastAsia" w:ascii="仿宋" w:hAnsi="仿宋" w:eastAsia="仿宋"/>
        </w:rPr>
        <w:t>反馈报文如下：</w:t>
      </w:r>
    </w:p>
    <w:tbl>
      <w:tblPr>
        <w:tblStyle w:val="34"/>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654" w:type="dxa"/>
            <w:shd w:val="clear" w:color="auto" w:fill="F1F1F1" w:themeFill="background1" w:themeFillShade="F2"/>
          </w:tcPr>
          <w:p>
            <w:pPr>
              <w:pStyle w:val="100"/>
              <w:rPr>
                <w:ins w:id="1031" w:author="卡噗胖胖" w:date="2019-01-08T11:46:00Z"/>
                <w:rFonts w:ascii="Arial" w:hAnsi="Arial" w:cs="Arial"/>
                <w:color w:val="000000" w:themeColor="text1"/>
                <w:kern w:val="2"/>
                <w:sz w:val="18"/>
                <w:szCs w:val="18"/>
                <w:rPrChange w:id="1032" w:author="卡噗胖胖" w:date="2019-01-08T11:46:00Z">
                  <w:rPr>
                    <w:ins w:id="1033" w:author="卡噗胖胖" w:date="2019-01-08T11:46:00Z"/>
                  </w:rPr>
                </w:rPrChange>
              </w:rPr>
            </w:pPr>
            <w:ins w:id="1034" w:author="卡噗胖胖" w:date="2019-01-08T11:46:00Z">
              <w:r>
                <w:rPr>
                  <w:rFonts w:ascii="Arial" w:hAnsi="Arial" w:cs="Arial"/>
                  <w:color w:val="000000" w:themeColor="text1"/>
                  <w:kern w:val="2"/>
                  <w:sz w:val="18"/>
                  <w:szCs w:val="18"/>
                  <w:rPrChange w:id="1035" w:author="卡噗胖胖" w:date="2019-01-08T11:46:00Z">
                    <w:rPr/>
                  </w:rPrChange>
                </w:rPr>
                <w:t>&lt;?xml version="1.0" encoding="UTF-8</w:t>
              </w:r>
            </w:ins>
            <w:ins w:id="1036" w:author="卡噗胖胖" w:date="2019-01-08T11:46:00Z">
              <w:r>
                <w:rPr>
                  <w:rFonts w:ascii="Arial" w:hAnsi="Arial" w:cs="Arial"/>
                  <w:color w:val="000000" w:themeColor="text1"/>
                  <w:kern w:val="2"/>
                  <w:sz w:val="18"/>
                  <w:szCs w:val="18"/>
                  <w:rPrChange w:id="1037" w:author="卡噗胖胖" w:date="2019-01-08T11:46:00Z">
                    <w:rPr/>
                  </w:rPrChange>
                </w:rPr>
                <w:t>" ?</w:t>
              </w:r>
            </w:ins>
            <w:ins w:id="1038" w:author="卡噗胖胖" w:date="2019-01-08T11:46:00Z">
              <w:r>
                <w:rPr>
                  <w:rFonts w:ascii="Arial" w:hAnsi="Arial" w:cs="Arial"/>
                  <w:color w:val="000000" w:themeColor="text1"/>
                  <w:kern w:val="2"/>
                  <w:sz w:val="18"/>
                  <w:szCs w:val="18"/>
                  <w:rPrChange w:id="1039" w:author="卡噗胖胖" w:date="2019-01-08T11:46:00Z">
                    <w:rPr/>
                  </w:rPrChange>
                </w:rPr>
                <w:t>&gt;</w:t>
              </w:r>
            </w:ins>
          </w:p>
          <w:p>
            <w:pPr>
              <w:pStyle w:val="100"/>
              <w:rPr>
                <w:ins w:id="1040" w:author="卡噗胖胖" w:date="2019-01-08T11:46:00Z"/>
                <w:rFonts w:ascii="Arial" w:hAnsi="Arial" w:cs="Arial"/>
                <w:color w:val="000000" w:themeColor="text1"/>
                <w:kern w:val="2"/>
                <w:sz w:val="18"/>
                <w:szCs w:val="18"/>
                <w:rPrChange w:id="1041" w:author="卡噗胖胖" w:date="2019-01-08T11:46:00Z">
                  <w:rPr>
                    <w:ins w:id="1042" w:author="卡噗胖胖" w:date="2019-01-08T11:46:00Z"/>
                  </w:rPr>
                </w:rPrChange>
              </w:rPr>
            </w:pPr>
            <w:ins w:id="1043" w:author="卡噗胖胖" w:date="2019-01-08T11:46:00Z">
              <w:r>
                <w:rPr>
                  <w:rFonts w:ascii="Arial" w:hAnsi="Arial" w:cs="Arial"/>
                  <w:color w:val="000000" w:themeColor="text1"/>
                  <w:kern w:val="2"/>
                  <w:sz w:val="18"/>
                  <w:szCs w:val="18"/>
                  <w:rPrChange w:id="1044" w:author="卡噗胖胖" w:date="2019-01-08T11:46:00Z">
                    <w:rPr/>
                  </w:rPrChange>
                </w:rPr>
                <w:t>&lt;ESB&gt;</w:t>
              </w:r>
            </w:ins>
          </w:p>
          <w:p>
            <w:pPr>
              <w:pStyle w:val="100"/>
              <w:rPr>
                <w:ins w:id="1045" w:author="卡噗胖胖" w:date="2019-01-08T11:46:00Z"/>
                <w:rFonts w:ascii="Arial" w:hAnsi="Arial" w:cs="Arial"/>
                <w:color w:val="000000" w:themeColor="text1"/>
                <w:kern w:val="2"/>
                <w:sz w:val="18"/>
                <w:szCs w:val="18"/>
                <w:rPrChange w:id="1046" w:author="卡噗胖胖" w:date="2019-01-08T11:46:00Z">
                  <w:rPr>
                    <w:ins w:id="1047" w:author="卡噗胖胖" w:date="2019-01-08T11:46:00Z"/>
                  </w:rPr>
                </w:rPrChange>
              </w:rPr>
            </w:pPr>
            <w:ins w:id="1048" w:author="卡噗胖胖" w:date="2019-01-08T11:46:00Z">
              <w:r>
                <w:rPr>
                  <w:rFonts w:hint="eastAsia" w:ascii="Arial" w:hAnsi="Arial" w:cs="Arial"/>
                  <w:color w:val="000000" w:themeColor="text1"/>
                  <w:kern w:val="2"/>
                  <w:sz w:val="18"/>
                  <w:szCs w:val="18"/>
                  <w:rPrChange w:id="1049" w:author="卡噗胖胖" w:date="2019-01-08T11:46:00Z">
                    <w:rPr>
                      <w:rFonts w:hint="eastAsia"/>
                    </w:rPr>
                  </w:rPrChange>
                </w:rPr>
                <w:t xml:space="preserve">    &lt;RESULT&gt;S</w:t>
              </w:r>
            </w:ins>
            <w:ins w:id="1050" w:author="卡噗胖胖" w:date="2019-01-08T11:46:00Z">
              <w:r>
                <w:rPr>
                  <w:rFonts w:hint="eastAsia" w:ascii="Arial" w:hAnsi="Arial" w:cs="Arial"/>
                  <w:color w:val="000000" w:themeColor="text1"/>
                  <w:kern w:val="2"/>
                  <w:sz w:val="18"/>
                  <w:szCs w:val="18"/>
                  <w:rPrChange w:id="1051" w:author="卡噗胖胖" w:date="2019-01-08T11:46:00Z">
                    <w:rPr>
                      <w:rFonts w:hint="eastAsia"/>
                    </w:rPr>
                  </w:rPrChange>
                </w:rPr>
                <w:t>成功</w:t>
              </w:r>
            </w:ins>
            <w:ins w:id="1052" w:author="卡噗胖胖" w:date="2019-01-08T11:46:00Z">
              <w:r>
                <w:rPr>
                  <w:rFonts w:hint="eastAsia" w:ascii="Arial" w:hAnsi="Arial" w:cs="Arial"/>
                  <w:color w:val="000000" w:themeColor="text1"/>
                  <w:kern w:val="2"/>
                  <w:sz w:val="18"/>
                  <w:szCs w:val="18"/>
                  <w:rPrChange w:id="1053" w:author="卡噗胖胖" w:date="2019-01-08T11:46:00Z">
                    <w:rPr>
                      <w:rFonts w:hint="eastAsia"/>
                    </w:rPr>
                  </w:rPrChange>
                </w:rPr>
                <w:t>/E</w:t>
              </w:r>
            </w:ins>
            <w:ins w:id="1054" w:author="卡噗胖胖" w:date="2019-01-08T11:46:00Z">
              <w:r>
                <w:rPr>
                  <w:rFonts w:hint="eastAsia" w:ascii="Arial" w:hAnsi="Arial" w:cs="Arial"/>
                  <w:color w:val="000000" w:themeColor="text1"/>
                  <w:kern w:val="2"/>
                  <w:sz w:val="18"/>
                  <w:szCs w:val="18"/>
                  <w:rPrChange w:id="1055" w:author="卡噗胖胖" w:date="2019-01-08T11:46:00Z">
                    <w:rPr>
                      <w:rFonts w:hint="eastAsia"/>
                    </w:rPr>
                  </w:rPrChange>
                </w:rPr>
                <w:t>失败</w:t>
              </w:r>
            </w:ins>
            <w:ins w:id="1056" w:author="卡噗胖胖" w:date="2019-01-08T11:46:00Z">
              <w:r>
                <w:rPr>
                  <w:rFonts w:hint="eastAsia" w:ascii="Arial" w:hAnsi="Arial" w:cs="Arial"/>
                  <w:color w:val="000000" w:themeColor="text1"/>
                  <w:kern w:val="2"/>
                  <w:sz w:val="18"/>
                  <w:szCs w:val="18"/>
                  <w:rPrChange w:id="1057" w:author="卡噗胖胖" w:date="2019-01-08T11:46:00Z">
                    <w:rPr>
                      <w:rFonts w:hint="eastAsia"/>
                    </w:rPr>
                  </w:rPrChange>
                </w:rPr>
                <w:t>&lt;/RESULT&gt;</w:t>
              </w:r>
            </w:ins>
          </w:p>
          <w:p>
            <w:pPr>
              <w:pStyle w:val="100"/>
              <w:rPr>
                <w:ins w:id="1058" w:author="卡噗胖胖" w:date="2019-01-08T11:46:00Z"/>
                <w:rFonts w:ascii="Arial" w:hAnsi="Arial" w:cs="Arial"/>
                <w:color w:val="000000" w:themeColor="text1"/>
                <w:kern w:val="2"/>
                <w:sz w:val="18"/>
                <w:szCs w:val="18"/>
                <w:rPrChange w:id="1059" w:author="卡噗胖胖" w:date="2019-01-08T11:46:00Z">
                  <w:rPr>
                    <w:ins w:id="1060" w:author="卡噗胖胖" w:date="2019-01-08T11:46:00Z"/>
                  </w:rPr>
                </w:rPrChange>
              </w:rPr>
            </w:pPr>
            <w:ins w:id="1061" w:author="卡噗胖胖" w:date="2019-01-08T11:46:00Z">
              <w:r>
                <w:rPr>
                  <w:rFonts w:ascii="Arial" w:hAnsi="Arial" w:cs="Arial"/>
                  <w:color w:val="000000" w:themeColor="text1"/>
                  <w:kern w:val="2"/>
                  <w:sz w:val="18"/>
                  <w:szCs w:val="18"/>
                  <w:rPrChange w:id="1062" w:author="卡噗胖胖" w:date="2019-01-08T11:46:00Z">
                    <w:rPr/>
                  </w:rPrChange>
                </w:rPr>
                <w:t xml:space="preserve">    &lt;DATA&gt;</w:t>
              </w:r>
            </w:ins>
          </w:p>
          <w:p>
            <w:pPr>
              <w:pStyle w:val="100"/>
              <w:rPr>
                <w:ins w:id="1063" w:author="卡噗胖胖" w:date="2019-01-08T11:46:00Z"/>
                <w:rFonts w:ascii="Arial" w:hAnsi="Arial" w:cs="Arial"/>
                <w:color w:val="000000" w:themeColor="text1"/>
                <w:kern w:val="2"/>
                <w:sz w:val="18"/>
                <w:szCs w:val="18"/>
                <w:rPrChange w:id="1064" w:author="卡噗胖胖" w:date="2019-01-08T11:46:00Z">
                  <w:rPr>
                    <w:ins w:id="1065" w:author="卡噗胖胖" w:date="2019-01-08T11:46:00Z"/>
                  </w:rPr>
                </w:rPrChange>
              </w:rPr>
            </w:pPr>
            <w:ins w:id="1066" w:author="卡噗胖胖" w:date="2019-01-08T11:46:00Z">
              <w:r>
                <w:rPr>
                  <w:rFonts w:ascii="Arial" w:hAnsi="Arial" w:cs="Arial"/>
                  <w:color w:val="000000" w:themeColor="text1"/>
                  <w:kern w:val="2"/>
                  <w:sz w:val="18"/>
                  <w:szCs w:val="18"/>
                  <w:rPrChange w:id="1067" w:author="卡噗胖胖" w:date="2019-01-08T11:46:00Z">
                    <w:rPr/>
                  </w:rPrChange>
                </w:rPr>
                <w:t xml:space="preserve">        &lt;DATAINFOS&gt;</w:t>
              </w:r>
            </w:ins>
          </w:p>
          <w:p>
            <w:pPr>
              <w:pStyle w:val="100"/>
              <w:rPr>
                <w:ins w:id="1068" w:author="卡噗胖胖" w:date="2019-01-08T11:46:00Z"/>
                <w:rFonts w:ascii="Arial" w:hAnsi="Arial" w:cs="Arial"/>
                <w:color w:val="000000" w:themeColor="text1"/>
                <w:kern w:val="2"/>
                <w:sz w:val="18"/>
                <w:szCs w:val="18"/>
                <w:rPrChange w:id="1069" w:author="卡噗胖胖" w:date="2019-01-08T11:46:00Z">
                  <w:rPr>
                    <w:ins w:id="1070" w:author="卡噗胖胖" w:date="2019-01-08T11:46:00Z"/>
                  </w:rPr>
                </w:rPrChange>
              </w:rPr>
            </w:pPr>
            <w:ins w:id="1071" w:author="卡噗胖胖" w:date="2019-01-08T11:46:00Z">
              <w:r>
                <w:rPr>
                  <w:rFonts w:hint="eastAsia" w:ascii="Arial" w:hAnsi="Arial" w:cs="Arial"/>
                  <w:color w:val="000000" w:themeColor="text1"/>
                  <w:kern w:val="2"/>
                  <w:sz w:val="18"/>
                  <w:szCs w:val="18"/>
                  <w:rPrChange w:id="1072" w:author="卡噗胖胖" w:date="2019-01-08T11:46:00Z">
                    <w:rPr>
                      <w:rFonts w:hint="eastAsia"/>
                    </w:rPr>
                  </w:rPrChange>
                </w:rPr>
                <w:t xml:space="preserve">            &lt;PUUID&gt;</w:t>
              </w:r>
            </w:ins>
            <w:ins w:id="1073" w:author="卡噗胖胖" w:date="2019-01-08T11:46:00Z">
              <w:r>
                <w:rPr>
                  <w:rFonts w:hint="eastAsia" w:ascii="Arial" w:hAnsi="Arial" w:cs="Arial"/>
                  <w:color w:val="000000" w:themeColor="text1"/>
                  <w:kern w:val="2"/>
                  <w:sz w:val="18"/>
                  <w:szCs w:val="18"/>
                  <w:rPrChange w:id="1074" w:author="卡噗胖胖" w:date="2019-01-08T11:46:00Z">
                    <w:rPr>
                      <w:rFonts w:hint="eastAsia"/>
                    </w:rPr>
                  </w:rPrChange>
                </w:rPr>
                <w:t>批数据</w:t>
              </w:r>
            </w:ins>
            <w:ins w:id="1075" w:author="卡噗胖胖" w:date="2019-01-08T11:46:00Z">
              <w:r>
                <w:rPr>
                  <w:rFonts w:hint="eastAsia" w:ascii="Arial" w:hAnsi="Arial" w:cs="Arial"/>
                  <w:color w:val="000000" w:themeColor="text1"/>
                  <w:kern w:val="2"/>
                  <w:sz w:val="18"/>
                  <w:szCs w:val="18"/>
                  <w:rPrChange w:id="1076" w:author="卡噗胖胖" w:date="2019-01-08T11:46:00Z">
                    <w:rPr>
                      <w:rFonts w:hint="eastAsia"/>
                    </w:rPr>
                  </w:rPrChange>
                </w:rPr>
                <w:t>的</w:t>
              </w:r>
            </w:ins>
            <w:ins w:id="1077" w:author="卡噗胖胖" w:date="2019-01-08T11:46:00Z">
              <w:r>
                <w:rPr>
                  <w:rFonts w:hint="eastAsia" w:ascii="Arial" w:hAnsi="Arial" w:cs="Arial"/>
                  <w:color w:val="000000" w:themeColor="text1"/>
                  <w:kern w:val="2"/>
                  <w:sz w:val="18"/>
                  <w:szCs w:val="18"/>
                  <w:rPrChange w:id="1078" w:author="卡噗胖胖" w:date="2019-01-08T11:46:00Z">
                    <w:rPr>
                      <w:rFonts w:hint="eastAsia"/>
                    </w:rPr>
                  </w:rPrChange>
                </w:rPr>
                <w:t>UUID&lt;/PUUID&gt;</w:t>
              </w:r>
            </w:ins>
          </w:p>
          <w:p>
            <w:pPr>
              <w:pStyle w:val="100"/>
              <w:rPr>
                <w:ins w:id="1079" w:author="卡噗胖胖" w:date="2019-01-08T11:46:00Z"/>
                <w:rFonts w:ascii="Arial" w:hAnsi="Arial" w:cs="Arial"/>
                <w:color w:val="000000" w:themeColor="text1"/>
                <w:kern w:val="2"/>
                <w:sz w:val="18"/>
                <w:szCs w:val="18"/>
                <w:rPrChange w:id="1080" w:author="卡噗胖胖" w:date="2019-01-08T11:46:00Z">
                  <w:rPr>
                    <w:ins w:id="1081" w:author="卡噗胖胖" w:date="2019-01-08T11:46:00Z"/>
                  </w:rPr>
                </w:rPrChange>
              </w:rPr>
            </w:pPr>
            <w:ins w:id="1082" w:author="卡噗胖胖" w:date="2019-01-08T11:46:00Z">
              <w:r>
                <w:rPr>
                  <w:rFonts w:ascii="Arial" w:hAnsi="Arial" w:cs="Arial"/>
                  <w:color w:val="000000" w:themeColor="text1"/>
                  <w:kern w:val="2"/>
                  <w:sz w:val="18"/>
                  <w:szCs w:val="18"/>
                  <w:rPrChange w:id="1083" w:author="卡噗胖胖" w:date="2019-01-08T11:46:00Z">
                    <w:rPr/>
                  </w:rPrChange>
                </w:rPr>
                <w:t xml:space="preserve">            &lt;DATAINFO&gt;</w:t>
              </w:r>
            </w:ins>
          </w:p>
          <w:p>
            <w:pPr>
              <w:pStyle w:val="100"/>
              <w:rPr>
                <w:ins w:id="1084" w:author="卡噗胖胖" w:date="2019-01-08T11:46:00Z"/>
                <w:rFonts w:ascii="Arial" w:hAnsi="Arial" w:cs="Arial"/>
                <w:color w:val="000000" w:themeColor="text1"/>
                <w:kern w:val="2"/>
                <w:sz w:val="18"/>
                <w:szCs w:val="18"/>
                <w:rPrChange w:id="1085" w:author="卡噗胖胖" w:date="2019-01-08T11:46:00Z">
                  <w:rPr>
                    <w:ins w:id="1086" w:author="卡噗胖胖" w:date="2019-01-08T11:46:00Z"/>
                  </w:rPr>
                </w:rPrChange>
              </w:rPr>
            </w:pPr>
            <w:ins w:id="1087" w:author="卡噗胖胖" w:date="2019-01-08T11:46:00Z">
              <w:r>
                <w:rPr>
                  <w:rFonts w:hint="eastAsia" w:ascii="Arial" w:hAnsi="Arial" w:cs="Arial"/>
                  <w:color w:val="000000" w:themeColor="text1"/>
                  <w:kern w:val="2"/>
                  <w:sz w:val="18"/>
                  <w:szCs w:val="18"/>
                  <w:rPrChange w:id="1088" w:author="卡噗胖胖" w:date="2019-01-08T11:46:00Z">
                    <w:rPr>
                      <w:rFonts w:hint="eastAsia"/>
                    </w:rPr>
                  </w:rPrChange>
                </w:rPr>
                <w:t xml:space="preserve">                &lt;CODE&gt;</w:t>
              </w:r>
            </w:ins>
            <w:ins w:id="1089" w:author="卡噗胖胖" w:date="2019-01-08T11:46:00Z">
              <w:r>
                <w:rPr>
                  <w:rFonts w:hint="eastAsia" w:ascii="Arial" w:hAnsi="Arial" w:cs="Arial"/>
                  <w:color w:val="000000" w:themeColor="text1"/>
                  <w:kern w:val="2"/>
                  <w:sz w:val="18"/>
                  <w:szCs w:val="18"/>
                  <w:rPrChange w:id="1090" w:author="卡噗胖胖" w:date="2019-01-08T11:46:00Z">
                    <w:rPr>
                      <w:rFonts w:hint="eastAsia"/>
                    </w:rPr>
                  </w:rPrChange>
                </w:rPr>
                <w:t>主编码的值</w:t>
              </w:r>
            </w:ins>
            <w:ins w:id="1091" w:author="卡噗胖胖" w:date="2019-01-08T11:46:00Z">
              <w:r>
                <w:rPr>
                  <w:rFonts w:hint="eastAsia" w:ascii="Arial" w:hAnsi="Arial" w:cs="Arial"/>
                  <w:color w:val="000000" w:themeColor="text1"/>
                  <w:kern w:val="2"/>
                  <w:sz w:val="18"/>
                  <w:szCs w:val="18"/>
                  <w:rPrChange w:id="1092" w:author="卡噗胖胖" w:date="2019-01-08T11:46:00Z">
                    <w:rPr>
                      <w:rFonts w:hint="eastAsia"/>
                    </w:rPr>
                  </w:rPrChange>
                </w:rPr>
                <w:t>&lt;/CODE&gt;</w:t>
              </w:r>
            </w:ins>
          </w:p>
          <w:p>
            <w:pPr>
              <w:pStyle w:val="100"/>
              <w:rPr>
                <w:ins w:id="1093" w:author="卡噗胖胖" w:date="2019-01-08T11:46:00Z"/>
                <w:rFonts w:ascii="Arial" w:hAnsi="Arial" w:cs="Arial"/>
                <w:color w:val="000000" w:themeColor="text1"/>
                <w:kern w:val="2"/>
                <w:sz w:val="18"/>
                <w:szCs w:val="18"/>
                <w:rPrChange w:id="1094" w:author="卡噗胖胖" w:date="2019-01-08T11:46:00Z">
                  <w:rPr>
                    <w:ins w:id="1095" w:author="卡噗胖胖" w:date="2019-01-08T11:46:00Z"/>
                  </w:rPr>
                </w:rPrChange>
              </w:rPr>
            </w:pPr>
            <w:ins w:id="1096" w:author="卡噗胖胖" w:date="2019-01-08T11:46:00Z">
              <w:r>
                <w:rPr>
                  <w:rFonts w:hint="eastAsia" w:ascii="Arial" w:hAnsi="Arial" w:cs="Arial"/>
                  <w:color w:val="000000" w:themeColor="text1"/>
                  <w:kern w:val="2"/>
                  <w:sz w:val="18"/>
                  <w:szCs w:val="18"/>
                  <w:rPrChange w:id="1097" w:author="卡噗胖胖" w:date="2019-01-08T11:46:00Z">
                    <w:rPr>
                      <w:rFonts w:hint="eastAsia"/>
                    </w:rPr>
                  </w:rPrChange>
                </w:rPr>
                <w:t xml:space="preserve">                &lt;DESC1&gt;</w:t>
              </w:r>
            </w:ins>
            <w:ins w:id="1098" w:author="卡噗胖胖" w:date="2019-01-08T11:46:00Z">
              <w:r>
                <w:rPr>
                  <w:rFonts w:hint="eastAsia" w:ascii="Arial" w:hAnsi="Arial" w:cs="Arial"/>
                  <w:color w:val="000000" w:themeColor="text1"/>
                  <w:kern w:val="2"/>
                  <w:sz w:val="18"/>
                  <w:szCs w:val="18"/>
                  <w:rPrChange w:id="1099" w:author="卡噗胖胖" w:date="2019-01-08T11:46:00Z">
                    <w:rPr>
                      <w:rFonts w:hint="eastAsia"/>
                    </w:rPr>
                  </w:rPrChange>
                </w:rPr>
                <w:t>名称的值</w:t>
              </w:r>
            </w:ins>
            <w:ins w:id="1100" w:author="卡噗胖胖" w:date="2019-01-08T11:46:00Z">
              <w:r>
                <w:rPr>
                  <w:rFonts w:hint="eastAsia" w:ascii="Arial" w:hAnsi="Arial" w:cs="Arial"/>
                  <w:color w:val="000000" w:themeColor="text1"/>
                  <w:kern w:val="2"/>
                  <w:sz w:val="18"/>
                  <w:szCs w:val="18"/>
                  <w:rPrChange w:id="1101" w:author="卡噗胖胖" w:date="2019-01-08T11:46:00Z">
                    <w:rPr>
                      <w:rFonts w:hint="eastAsia"/>
                    </w:rPr>
                  </w:rPrChange>
                </w:rPr>
                <w:t>&lt;/DESC1&gt;</w:t>
              </w:r>
            </w:ins>
          </w:p>
          <w:p>
            <w:pPr>
              <w:pStyle w:val="100"/>
              <w:rPr>
                <w:ins w:id="1102" w:author="卡噗胖胖" w:date="2019-01-08T11:46:00Z"/>
                <w:rFonts w:ascii="Arial" w:hAnsi="Arial" w:cs="Arial"/>
                <w:color w:val="000000" w:themeColor="text1"/>
                <w:kern w:val="2"/>
                <w:sz w:val="18"/>
                <w:szCs w:val="18"/>
                <w:rPrChange w:id="1103" w:author="卡噗胖胖" w:date="2019-01-08T11:46:00Z">
                  <w:rPr>
                    <w:ins w:id="1104" w:author="卡噗胖胖" w:date="2019-01-08T11:46:00Z"/>
                  </w:rPr>
                </w:rPrChange>
              </w:rPr>
            </w:pPr>
            <w:ins w:id="1105" w:author="卡噗胖胖" w:date="2019-01-08T11:46:00Z">
              <w:r>
                <w:rPr>
                  <w:rFonts w:hint="eastAsia" w:ascii="Arial" w:hAnsi="Arial" w:cs="Arial"/>
                  <w:color w:val="000000" w:themeColor="text1"/>
                  <w:kern w:val="2"/>
                  <w:sz w:val="18"/>
                  <w:szCs w:val="18"/>
                  <w:rPrChange w:id="1106" w:author="卡噗胖胖" w:date="2019-01-08T11:46:00Z">
                    <w:rPr>
                      <w:rFonts w:hint="eastAsia"/>
                    </w:rPr>
                  </w:rPrChange>
                </w:rPr>
                <w:t xml:space="preserve">                &lt;DESC2&gt;</w:t>
              </w:r>
            </w:ins>
            <w:ins w:id="1107" w:author="卡噗胖胖" w:date="2019-01-08T11:46:00Z">
              <w:r>
                <w:rPr>
                  <w:rFonts w:hint="eastAsia" w:ascii="Arial" w:hAnsi="Arial" w:cs="Arial"/>
                  <w:color w:val="000000" w:themeColor="text1"/>
                  <w:kern w:val="2"/>
                  <w:sz w:val="18"/>
                  <w:szCs w:val="18"/>
                  <w:rPrChange w:id="1108" w:author="卡噗胖胖" w:date="2019-01-08T11:46:00Z">
                    <w:rPr>
                      <w:rFonts w:hint="eastAsia"/>
                    </w:rPr>
                  </w:rPrChange>
                </w:rPr>
                <w:t>岗位代码的值</w:t>
              </w:r>
            </w:ins>
            <w:ins w:id="1109" w:author="卡噗胖胖" w:date="2019-01-08T11:46:00Z">
              <w:r>
                <w:rPr>
                  <w:rFonts w:hint="eastAsia" w:ascii="Arial" w:hAnsi="Arial" w:cs="Arial"/>
                  <w:color w:val="000000" w:themeColor="text1"/>
                  <w:kern w:val="2"/>
                  <w:sz w:val="18"/>
                  <w:szCs w:val="18"/>
                  <w:rPrChange w:id="1110" w:author="卡噗胖胖" w:date="2019-01-08T11:46:00Z">
                    <w:rPr>
                      <w:rFonts w:hint="eastAsia"/>
                    </w:rPr>
                  </w:rPrChange>
                </w:rPr>
                <w:t>&lt;/DESC2&gt;</w:t>
              </w:r>
            </w:ins>
          </w:p>
          <w:p>
            <w:pPr>
              <w:pStyle w:val="100"/>
              <w:rPr>
                <w:ins w:id="1111" w:author="卡噗胖胖" w:date="2019-01-08T11:46:00Z"/>
                <w:rFonts w:ascii="Arial" w:hAnsi="Arial" w:cs="Arial"/>
                <w:color w:val="000000" w:themeColor="text1"/>
                <w:kern w:val="2"/>
                <w:sz w:val="18"/>
                <w:szCs w:val="18"/>
                <w:rPrChange w:id="1112" w:author="卡噗胖胖" w:date="2019-01-08T11:46:00Z">
                  <w:rPr>
                    <w:ins w:id="1113" w:author="卡噗胖胖" w:date="2019-01-08T11:46:00Z"/>
                  </w:rPr>
                </w:rPrChange>
              </w:rPr>
            </w:pPr>
            <w:ins w:id="1114" w:author="卡噗胖胖" w:date="2019-01-08T11:46:00Z">
              <w:r>
                <w:rPr>
                  <w:rFonts w:hint="eastAsia" w:ascii="Arial" w:hAnsi="Arial" w:cs="Arial"/>
                  <w:color w:val="000000" w:themeColor="text1"/>
                  <w:kern w:val="2"/>
                  <w:sz w:val="18"/>
                  <w:szCs w:val="18"/>
                  <w:rPrChange w:id="1115" w:author="卡噗胖胖" w:date="2019-01-08T11:46:00Z">
                    <w:rPr>
                      <w:rFonts w:hint="eastAsia"/>
                    </w:rPr>
                  </w:rPrChange>
                </w:rPr>
                <w:t xml:space="preserve">                &lt;DESC3&gt;</w:t>
              </w:r>
            </w:ins>
            <w:ins w:id="1116" w:author="卡噗胖胖" w:date="2019-01-08T11:46:00Z">
              <w:r>
                <w:rPr>
                  <w:rFonts w:hint="eastAsia" w:ascii="Arial" w:hAnsi="Arial" w:cs="Arial"/>
                  <w:color w:val="000000" w:themeColor="text1"/>
                  <w:kern w:val="2"/>
                  <w:sz w:val="18"/>
                  <w:szCs w:val="18"/>
                  <w:rPrChange w:id="1117" w:author="卡噗胖胖" w:date="2019-01-08T11:46:00Z">
                    <w:rPr>
                      <w:rFonts w:hint="eastAsia"/>
                    </w:rPr>
                  </w:rPrChange>
                </w:rPr>
                <w:t>所属部门的值</w:t>
              </w:r>
            </w:ins>
            <w:ins w:id="1118" w:author="卡噗胖胖" w:date="2019-01-08T11:46:00Z">
              <w:r>
                <w:rPr>
                  <w:rFonts w:hint="eastAsia" w:ascii="Arial" w:hAnsi="Arial" w:cs="Arial"/>
                  <w:color w:val="000000" w:themeColor="text1"/>
                  <w:kern w:val="2"/>
                  <w:sz w:val="18"/>
                  <w:szCs w:val="18"/>
                  <w:rPrChange w:id="1119" w:author="卡噗胖胖" w:date="2019-01-08T11:46:00Z">
                    <w:rPr>
                      <w:rFonts w:hint="eastAsia"/>
                    </w:rPr>
                  </w:rPrChange>
                </w:rPr>
                <w:t>&lt;/DESC3&gt;</w:t>
              </w:r>
            </w:ins>
          </w:p>
          <w:p>
            <w:pPr>
              <w:pStyle w:val="100"/>
              <w:rPr>
                <w:ins w:id="1120" w:author="卡噗胖胖" w:date="2019-01-08T11:46:00Z"/>
                <w:rFonts w:ascii="Arial" w:hAnsi="Arial" w:cs="Arial"/>
                <w:color w:val="000000" w:themeColor="text1"/>
                <w:kern w:val="2"/>
                <w:sz w:val="18"/>
                <w:szCs w:val="18"/>
                <w:rPrChange w:id="1121" w:author="卡噗胖胖" w:date="2019-01-08T11:46:00Z">
                  <w:rPr>
                    <w:ins w:id="1122" w:author="卡噗胖胖" w:date="2019-01-08T11:46:00Z"/>
                  </w:rPr>
                </w:rPrChange>
              </w:rPr>
            </w:pPr>
            <w:ins w:id="1123" w:author="卡噗胖胖" w:date="2019-01-08T11:46:00Z">
              <w:r>
                <w:rPr>
                  <w:rFonts w:hint="eastAsia" w:ascii="Arial" w:hAnsi="Arial" w:cs="Arial"/>
                  <w:color w:val="000000" w:themeColor="text1"/>
                  <w:kern w:val="2"/>
                  <w:sz w:val="18"/>
                  <w:szCs w:val="18"/>
                  <w:rPrChange w:id="1124" w:author="卡噗胖胖" w:date="2019-01-08T11:46:00Z">
                    <w:rPr>
                      <w:rFonts w:hint="eastAsia"/>
                    </w:rPr>
                  </w:rPrChange>
                </w:rPr>
                <w:t xml:space="preserve">                &lt;DESC4&gt;</w:t>
              </w:r>
            </w:ins>
            <w:ins w:id="1125" w:author="卡噗胖胖" w:date="2019-01-08T11:46:00Z">
              <w:r>
                <w:rPr>
                  <w:rFonts w:hint="eastAsia" w:ascii="Arial" w:hAnsi="Arial" w:cs="Arial"/>
                  <w:color w:val="000000" w:themeColor="text1"/>
                  <w:kern w:val="2"/>
                  <w:sz w:val="18"/>
                  <w:szCs w:val="18"/>
                  <w:rPrChange w:id="1126" w:author="卡噗胖胖" w:date="2019-01-08T11:46:00Z">
                    <w:rPr>
                      <w:rFonts w:hint="eastAsia"/>
                    </w:rPr>
                  </w:rPrChange>
                </w:rPr>
                <w:t>所属组织的值</w:t>
              </w:r>
            </w:ins>
            <w:ins w:id="1127" w:author="卡噗胖胖" w:date="2019-01-08T11:46:00Z">
              <w:r>
                <w:rPr>
                  <w:rFonts w:hint="eastAsia" w:ascii="Arial" w:hAnsi="Arial" w:cs="Arial"/>
                  <w:color w:val="000000" w:themeColor="text1"/>
                  <w:kern w:val="2"/>
                  <w:sz w:val="18"/>
                  <w:szCs w:val="18"/>
                  <w:rPrChange w:id="1128" w:author="卡噗胖胖" w:date="2019-01-08T11:46:00Z">
                    <w:rPr>
                      <w:rFonts w:hint="eastAsia"/>
                    </w:rPr>
                  </w:rPrChange>
                </w:rPr>
                <w:t>&lt;/DESC4&gt;</w:t>
              </w:r>
            </w:ins>
          </w:p>
          <w:p>
            <w:pPr>
              <w:pStyle w:val="100"/>
              <w:rPr>
                <w:ins w:id="1129" w:author="卡噗胖胖" w:date="2019-01-08T11:46:00Z"/>
                <w:rFonts w:ascii="Arial" w:hAnsi="Arial" w:cs="Arial"/>
                <w:color w:val="000000" w:themeColor="text1"/>
                <w:kern w:val="2"/>
                <w:sz w:val="18"/>
                <w:szCs w:val="18"/>
                <w:rPrChange w:id="1130" w:author="卡噗胖胖" w:date="2019-01-08T11:46:00Z">
                  <w:rPr>
                    <w:ins w:id="1131" w:author="卡噗胖胖" w:date="2019-01-08T11:46:00Z"/>
                  </w:rPr>
                </w:rPrChange>
              </w:rPr>
            </w:pPr>
            <w:ins w:id="1132" w:author="卡噗胖胖" w:date="2019-01-08T11:46:00Z">
              <w:r>
                <w:rPr>
                  <w:rFonts w:hint="eastAsia" w:ascii="Arial" w:hAnsi="Arial" w:cs="Arial"/>
                  <w:color w:val="000000" w:themeColor="text1"/>
                  <w:kern w:val="2"/>
                  <w:sz w:val="18"/>
                  <w:szCs w:val="18"/>
                  <w:rPrChange w:id="1133" w:author="卡噗胖胖" w:date="2019-01-08T11:46:00Z">
                    <w:rPr>
                      <w:rFonts w:hint="eastAsia"/>
                    </w:rPr>
                  </w:rPrChange>
                </w:rPr>
                <w:t xml:space="preserve">                &lt;DESC5&gt;</w:t>
              </w:r>
            </w:ins>
            <w:ins w:id="1134" w:author="卡噗胖胖" w:date="2019-01-08T11:46:00Z">
              <w:r>
                <w:rPr>
                  <w:rFonts w:hint="eastAsia" w:ascii="Arial" w:hAnsi="Arial" w:cs="Arial"/>
                  <w:color w:val="000000" w:themeColor="text1"/>
                  <w:kern w:val="2"/>
                  <w:sz w:val="18"/>
                  <w:szCs w:val="18"/>
                  <w:rPrChange w:id="1135" w:author="卡噗胖胖" w:date="2019-01-08T11:46:00Z">
                    <w:rPr>
                      <w:rFonts w:hint="eastAsia"/>
                    </w:rPr>
                  </w:rPrChange>
                </w:rPr>
                <w:t>备注的值</w:t>
              </w:r>
            </w:ins>
            <w:ins w:id="1136" w:author="卡噗胖胖" w:date="2019-01-08T11:46:00Z">
              <w:r>
                <w:rPr>
                  <w:rFonts w:hint="eastAsia" w:ascii="Arial" w:hAnsi="Arial" w:cs="Arial"/>
                  <w:color w:val="000000" w:themeColor="text1"/>
                  <w:kern w:val="2"/>
                  <w:sz w:val="18"/>
                  <w:szCs w:val="18"/>
                  <w:rPrChange w:id="1137" w:author="卡噗胖胖" w:date="2019-01-08T11:46:00Z">
                    <w:rPr>
                      <w:rFonts w:hint="eastAsia"/>
                    </w:rPr>
                  </w:rPrChange>
                </w:rPr>
                <w:t>&lt;/DESC5&gt;</w:t>
              </w:r>
            </w:ins>
          </w:p>
          <w:p>
            <w:pPr>
              <w:pStyle w:val="100"/>
              <w:rPr>
                <w:ins w:id="1138" w:author="卡噗胖胖" w:date="2019-01-08T11:46:00Z"/>
                <w:rFonts w:ascii="Arial" w:hAnsi="Arial" w:cs="Arial"/>
                <w:color w:val="000000" w:themeColor="text1"/>
                <w:kern w:val="2"/>
                <w:sz w:val="18"/>
                <w:szCs w:val="18"/>
                <w:rPrChange w:id="1139" w:author="卡噗胖胖" w:date="2019-01-08T11:46:00Z">
                  <w:rPr>
                    <w:ins w:id="1140" w:author="卡噗胖胖" w:date="2019-01-08T11:46:00Z"/>
                  </w:rPr>
                </w:rPrChange>
              </w:rPr>
            </w:pPr>
            <w:ins w:id="1141" w:author="卡噗胖胖" w:date="2019-01-08T11:46:00Z">
              <w:r>
                <w:rPr>
                  <w:rFonts w:hint="eastAsia" w:ascii="Arial" w:hAnsi="Arial" w:cs="Arial"/>
                  <w:color w:val="000000" w:themeColor="text1"/>
                  <w:kern w:val="2"/>
                  <w:sz w:val="18"/>
                  <w:szCs w:val="18"/>
                  <w:rPrChange w:id="1142" w:author="卡噗胖胖" w:date="2019-01-08T11:46:00Z">
                    <w:rPr>
                      <w:rFonts w:hint="eastAsia"/>
                    </w:rPr>
                  </w:rPrChange>
                </w:rPr>
                <w:t xml:space="preserve">                &lt;DESC6&gt;</w:t>
              </w:r>
            </w:ins>
            <w:ins w:id="1143" w:author="卡噗胖胖" w:date="2019-01-08T11:46:00Z">
              <w:r>
                <w:rPr>
                  <w:rFonts w:hint="eastAsia" w:ascii="Arial" w:hAnsi="Arial" w:cs="Arial"/>
                  <w:color w:val="000000" w:themeColor="text1"/>
                  <w:kern w:val="2"/>
                  <w:sz w:val="18"/>
                  <w:szCs w:val="18"/>
                  <w:rPrChange w:id="1144" w:author="卡噗胖胖" w:date="2019-01-08T11:46:00Z">
                    <w:rPr>
                      <w:rFonts w:hint="eastAsia"/>
                    </w:rPr>
                  </w:rPrChange>
                </w:rPr>
                <w:t>启用状态的值</w:t>
              </w:r>
            </w:ins>
            <w:ins w:id="1145" w:author="卡噗胖胖" w:date="2019-01-08T11:46:00Z">
              <w:r>
                <w:rPr>
                  <w:rFonts w:hint="eastAsia" w:ascii="Arial" w:hAnsi="Arial" w:cs="Arial"/>
                  <w:color w:val="000000" w:themeColor="text1"/>
                  <w:kern w:val="2"/>
                  <w:sz w:val="18"/>
                  <w:szCs w:val="18"/>
                  <w:rPrChange w:id="1146" w:author="卡噗胖胖" w:date="2019-01-08T11:46:00Z">
                    <w:rPr>
                      <w:rFonts w:hint="eastAsia"/>
                    </w:rPr>
                  </w:rPrChange>
                </w:rPr>
                <w:t>&lt;/DESC6&gt;</w:t>
              </w:r>
            </w:ins>
          </w:p>
          <w:p>
            <w:pPr>
              <w:pStyle w:val="100"/>
              <w:rPr>
                <w:ins w:id="1147" w:author="卡噗胖胖" w:date="2019-01-08T11:46:00Z"/>
                <w:rFonts w:ascii="Arial" w:hAnsi="Arial" w:cs="Arial"/>
                <w:color w:val="000000" w:themeColor="text1"/>
                <w:kern w:val="2"/>
                <w:sz w:val="18"/>
                <w:szCs w:val="18"/>
                <w:rPrChange w:id="1148" w:author="卡噗胖胖" w:date="2019-01-08T11:46:00Z">
                  <w:rPr>
                    <w:ins w:id="1149" w:author="卡噗胖胖" w:date="2019-01-08T11:46:00Z"/>
                  </w:rPr>
                </w:rPrChange>
              </w:rPr>
            </w:pPr>
            <w:ins w:id="1150" w:author="卡噗胖胖" w:date="2019-01-08T11:46:00Z">
              <w:r>
                <w:rPr>
                  <w:rFonts w:hint="eastAsia" w:ascii="Arial" w:hAnsi="Arial" w:cs="Arial"/>
                  <w:color w:val="000000" w:themeColor="text1"/>
                  <w:kern w:val="2"/>
                  <w:sz w:val="18"/>
                  <w:szCs w:val="18"/>
                  <w:rPrChange w:id="1151" w:author="卡噗胖胖" w:date="2019-01-08T11:46:00Z">
                    <w:rPr>
                      <w:rFonts w:hint="eastAsia"/>
                    </w:rPr>
                  </w:rPrChange>
                </w:rPr>
                <w:t xml:space="preserve">                &lt;DESC7&gt;</w:t>
              </w:r>
            </w:ins>
            <w:ins w:id="1152" w:author="卡噗胖胖" w:date="2019-01-08T11:46:00Z">
              <w:r>
                <w:rPr>
                  <w:rFonts w:hint="eastAsia" w:ascii="Arial" w:hAnsi="Arial" w:cs="Arial"/>
                  <w:color w:val="000000" w:themeColor="text1"/>
                  <w:kern w:val="2"/>
                  <w:sz w:val="18"/>
                  <w:szCs w:val="18"/>
                  <w:rPrChange w:id="1153" w:author="卡噗胖胖" w:date="2019-01-08T11:46:00Z">
                    <w:rPr>
                      <w:rFonts w:hint="eastAsia"/>
                    </w:rPr>
                  </w:rPrChange>
                </w:rPr>
                <w:t>源系统所属部门主键的值</w:t>
              </w:r>
            </w:ins>
            <w:ins w:id="1154" w:author="卡噗胖胖" w:date="2019-01-08T11:46:00Z">
              <w:r>
                <w:rPr>
                  <w:rFonts w:hint="eastAsia" w:ascii="Arial" w:hAnsi="Arial" w:cs="Arial"/>
                  <w:color w:val="000000" w:themeColor="text1"/>
                  <w:kern w:val="2"/>
                  <w:sz w:val="18"/>
                  <w:szCs w:val="18"/>
                  <w:rPrChange w:id="1155" w:author="卡噗胖胖" w:date="2019-01-08T11:46:00Z">
                    <w:rPr>
                      <w:rFonts w:hint="eastAsia"/>
                    </w:rPr>
                  </w:rPrChange>
                </w:rPr>
                <w:t>&lt;/DESC7&gt;</w:t>
              </w:r>
            </w:ins>
          </w:p>
          <w:p>
            <w:pPr>
              <w:pStyle w:val="100"/>
              <w:rPr>
                <w:ins w:id="1156" w:author="卡噗胖胖" w:date="2019-01-08T11:46:00Z"/>
                <w:rFonts w:ascii="Arial" w:hAnsi="Arial" w:cs="Arial"/>
                <w:color w:val="000000" w:themeColor="text1"/>
                <w:kern w:val="2"/>
                <w:sz w:val="18"/>
                <w:szCs w:val="18"/>
                <w:rPrChange w:id="1157" w:author="卡噗胖胖" w:date="2019-01-08T11:46:00Z">
                  <w:rPr>
                    <w:ins w:id="1158" w:author="卡噗胖胖" w:date="2019-01-08T11:46:00Z"/>
                  </w:rPr>
                </w:rPrChange>
              </w:rPr>
            </w:pPr>
            <w:ins w:id="1159" w:author="卡噗胖胖" w:date="2019-01-08T11:46:00Z">
              <w:r>
                <w:rPr>
                  <w:rFonts w:hint="eastAsia" w:ascii="Arial" w:hAnsi="Arial" w:cs="Arial"/>
                  <w:color w:val="000000" w:themeColor="text1"/>
                  <w:kern w:val="2"/>
                  <w:sz w:val="18"/>
                  <w:szCs w:val="18"/>
                  <w:rPrChange w:id="1160" w:author="卡噗胖胖" w:date="2019-01-08T11:46:00Z">
                    <w:rPr>
                      <w:rFonts w:hint="eastAsia"/>
                    </w:rPr>
                  </w:rPrChange>
                </w:rPr>
                <w:t xml:space="preserve">                &lt;DESC8&gt;</w:t>
              </w:r>
            </w:ins>
            <w:ins w:id="1161" w:author="卡噗胖胖" w:date="2019-01-08T11:46:00Z">
              <w:r>
                <w:rPr>
                  <w:rFonts w:hint="eastAsia" w:ascii="Arial" w:hAnsi="Arial" w:cs="Arial"/>
                  <w:color w:val="000000" w:themeColor="text1"/>
                  <w:kern w:val="2"/>
                  <w:sz w:val="18"/>
                  <w:szCs w:val="18"/>
                  <w:rPrChange w:id="1162" w:author="卡噗胖胖" w:date="2019-01-08T11:46:00Z">
                    <w:rPr>
                      <w:rFonts w:hint="eastAsia"/>
                    </w:rPr>
                  </w:rPrChange>
                </w:rPr>
                <w:t>源系统所属组织主键的值</w:t>
              </w:r>
            </w:ins>
            <w:ins w:id="1163" w:author="卡噗胖胖" w:date="2019-01-08T11:46:00Z">
              <w:r>
                <w:rPr>
                  <w:rFonts w:hint="eastAsia" w:ascii="Arial" w:hAnsi="Arial" w:cs="Arial"/>
                  <w:color w:val="000000" w:themeColor="text1"/>
                  <w:kern w:val="2"/>
                  <w:sz w:val="18"/>
                  <w:szCs w:val="18"/>
                  <w:rPrChange w:id="1164" w:author="卡噗胖胖" w:date="2019-01-08T11:46:00Z">
                    <w:rPr>
                      <w:rFonts w:hint="eastAsia"/>
                    </w:rPr>
                  </w:rPrChange>
                </w:rPr>
                <w:t>&lt;/DESC8&gt;</w:t>
              </w:r>
            </w:ins>
          </w:p>
          <w:p>
            <w:pPr>
              <w:pStyle w:val="100"/>
              <w:rPr>
                <w:ins w:id="1165" w:author="卡噗胖胖" w:date="2019-01-08T11:46:00Z"/>
                <w:rFonts w:ascii="Arial" w:hAnsi="Arial" w:cs="Arial"/>
                <w:color w:val="000000" w:themeColor="text1"/>
                <w:kern w:val="2"/>
                <w:sz w:val="18"/>
                <w:szCs w:val="18"/>
                <w:rPrChange w:id="1166" w:author="卡噗胖胖" w:date="2019-01-08T11:46:00Z">
                  <w:rPr>
                    <w:ins w:id="1167" w:author="卡噗胖胖" w:date="2019-01-08T11:46:00Z"/>
                  </w:rPr>
                </w:rPrChange>
              </w:rPr>
            </w:pPr>
            <w:ins w:id="1168" w:author="卡噗胖胖" w:date="2019-01-08T11:46:00Z">
              <w:r>
                <w:rPr>
                  <w:rFonts w:hint="eastAsia" w:ascii="Arial" w:hAnsi="Arial" w:cs="Arial"/>
                  <w:color w:val="000000" w:themeColor="text1"/>
                  <w:kern w:val="2"/>
                  <w:sz w:val="18"/>
                  <w:szCs w:val="18"/>
                  <w:rPrChange w:id="1169" w:author="卡噗胖胖" w:date="2019-01-08T11:46:00Z">
                    <w:rPr>
                      <w:rFonts w:hint="eastAsia"/>
                    </w:rPr>
                  </w:rPrChange>
                </w:rPr>
                <w:t xml:space="preserve">                &lt;DESC9&gt;</w:t>
              </w:r>
            </w:ins>
            <w:ins w:id="1170" w:author="卡噗胖胖" w:date="2019-01-08T11:46:00Z">
              <w:r>
                <w:rPr>
                  <w:rFonts w:hint="eastAsia" w:ascii="Arial" w:hAnsi="Arial" w:cs="Arial"/>
                  <w:color w:val="000000" w:themeColor="text1"/>
                  <w:kern w:val="2"/>
                  <w:sz w:val="18"/>
                  <w:szCs w:val="18"/>
                  <w:rPrChange w:id="1171" w:author="卡噗胖胖" w:date="2019-01-08T11:46:00Z">
                    <w:rPr>
                      <w:rFonts w:hint="eastAsia"/>
                    </w:rPr>
                  </w:rPrChange>
                </w:rPr>
                <w:t>来源系统的值</w:t>
              </w:r>
            </w:ins>
            <w:ins w:id="1172" w:author="卡噗胖胖" w:date="2019-01-08T11:46:00Z">
              <w:r>
                <w:rPr>
                  <w:rFonts w:hint="eastAsia" w:ascii="Arial" w:hAnsi="Arial" w:cs="Arial"/>
                  <w:color w:val="000000" w:themeColor="text1"/>
                  <w:kern w:val="2"/>
                  <w:sz w:val="18"/>
                  <w:szCs w:val="18"/>
                  <w:rPrChange w:id="1173" w:author="卡噗胖胖" w:date="2019-01-08T11:46:00Z">
                    <w:rPr>
                      <w:rFonts w:hint="eastAsia"/>
                    </w:rPr>
                  </w:rPrChange>
                </w:rPr>
                <w:t>&lt;/DESC9&gt;</w:t>
              </w:r>
            </w:ins>
          </w:p>
          <w:p>
            <w:pPr>
              <w:pStyle w:val="100"/>
              <w:rPr>
                <w:ins w:id="1174" w:author="卡噗胖胖" w:date="2019-01-08T11:46:00Z"/>
                <w:rFonts w:ascii="Arial" w:hAnsi="Arial" w:cs="Arial"/>
                <w:color w:val="000000" w:themeColor="text1"/>
                <w:kern w:val="2"/>
                <w:sz w:val="18"/>
                <w:szCs w:val="18"/>
                <w:rPrChange w:id="1175" w:author="卡噗胖胖" w:date="2019-01-08T11:46:00Z">
                  <w:rPr>
                    <w:ins w:id="1176" w:author="卡噗胖胖" w:date="2019-01-08T11:46:00Z"/>
                  </w:rPr>
                </w:rPrChange>
              </w:rPr>
            </w:pPr>
            <w:ins w:id="1177" w:author="卡噗胖胖" w:date="2019-01-08T11:46:00Z">
              <w:r>
                <w:rPr>
                  <w:rFonts w:hint="eastAsia" w:ascii="Arial" w:hAnsi="Arial" w:cs="Arial"/>
                  <w:color w:val="000000" w:themeColor="text1"/>
                  <w:kern w:val="2"/>
                  <w:sz w:val="18"/>
                  <w:szCs w:val="18"/>
                  <w:rPrChange w:id="1178" w:author="卡噗胖胖" w:date="2019-01-08T11:46:00Z">
                    <w:rPr>
                      <w:rFonts w:hint="eastAsia"/>
                    </w:rPr>
                  </w:rPrChange>
                </w:rPr>
                <w:t xml:space="preserve">                &lt;DESC10&gt;</w:t>
              </w:r>
            </w:ins>
            <w:ins w:id="1179" w:author="卡噗胖胖" w:date="2019-01-08T11:46:00Z">
              <w:r>
                <w:rPr>
                  <w:rFonts w:hint="eastAsia" w:ascii="Arial" w:hAnsi="Arial" w:cs="Arial"/>
                  <w:color w:val="000000" w:themeColor="text1"/>
                  <w:kern w:val="2"/>
                  <w:sz w:val="18"/>
                  <w:szCs w:val="18"/>
                  <w:rPrChange w:id="1180" w:author="卡噗胖胖" w:date="2019-01-08T11:46:00Z">
                    <w:rPr>
                      <w:rFonts w:hint="eastAsia"/>
                    </w:rPr>
                  </w:rPrChange>
                </w:rPr>
                <w:t>源系统岗位主键的值</w:t>
              </w:r>
            </w:ins>
            <w:ins w:id="1181" w:author="卡噗胖胖" w:date="2019-01-08T11:46:00Z">
              <w:r>
                <w:rPr>
                  <w:rFonts w:hint="eastAsia" w:ascii="Arial" w:hAnsi="Arial" w:cs="Arial"/>
                  <w:color w:val="000000" w:themeColor="text1"/>
                  <w:kern w:val="2"/>
                  <w:sz w:val="18"/>
                  <w:szCs w:val="18"/>
                  <w:rPrChange w:id="1182" w:author="卡噗胖胖" w:date="2019-01-08T11:46:00Z">
                    <w:rPr>
                      <w:rFonts w:hint="eastAsia"/>
                    </w:rPr>
                  </w:rPrChange>
                </w:rPr>
                <w:t>&lt;/DESC10&gt;</w:t>
              </w:r>
            </w:ins>
          </w:p>
          <w:p>
            <w:pPr>
              <w:pStyle w:val="100"/>
              <w:rPr>
                <w:ins w:id="1183" w:author="卡噗胖胖" w:date="2019-01-08T11:46:00Z"/>
                <w:rFonts w:ascii="Arial" w:hAnsi="Arial" w:cs="Arial"/>
                <w:color w:val="000000" w:themeColor="text1"/>
                <w:kern w:val="2"/>
                <w:sz w:val="18"/>
                <w:szCs w:val="18"/>
                <w:rPrChange w:id="1184" w:author="卡噗胖胖" w:date="2019-01-08T11:46:00Z">
                  <w:rPr>
                    <w:ins w:id="1185" w:author="卡噗胖胖" w:date="2019-01-08T11:46:00Z"/>
                  </w:rPr>
                </w:rPrChange>
              </w:rPr>
            </w:pPr>
            <w:ins w:id="1186" w:author="卡噗胖胖" w:date="2019-01-08T11:46:00Z">
              <w:r>
                <w:rPr>
                  <w:rFonts w:hint="eastAsia" w:ascii="Arial" w:hAnsi="Arial" w:cs="Arial"/>
                  <w:color w:val="000000" w:themeColor="text1"/>
                  <w:kern w:val="2"/>
                  <w:sz w:val="18"/>
                  <w:szCs w:val="18"/>
                  <w:rPrChange w:id="1187" w:author="卡噗胖胖" w:date="2019-01-08T11:46:00Z">
                    <w:rPr>
                      <w:rFonts w:hint="eastAsia"/>
                    </w:rPr>
                  </w:rPrChange>
                </w:rPr>
                <w:t xml:space="preserve">                &lt;DESC11&gt;</w:t>
              </w:r>
            </w:ins>
            <w:ins w:id="1188" w:author="卡噗胖胖" w:date="2019-01-08T11:46:00Z">
              <w:r>
                <w:rPr>
                  <w:rFonts w:hint="eastAsia" w:ascii="Arial" w:hAnsi="Arial" w:cs="Arial"/>
                  <w:color w:val="000000" w:themeColor="text1"/>
                  <w:kern w:val="2"/>
                  <w:sz w:val="18"/>
                  <w:szCs w:val="18"/>
                  <w:rPrChange w:id="1189" w:author="卡噗胖胖" w:date="2019-01-08T11:46:00Z">
                    <w:rPr>
                      <w:rFonts w:hint="eastAsia"/>
                    </w:rPr>
                  </w:rPrChange>
                </w:rPr>
                <w:t>职务的值</w:t>
              </w:r>
            </w:ins>
            <w:ins w:id="1190" w:author="卡噗胖胖" w:date="2019-01-08T11:46:00Z">
              <w:r>
                <w:rPr>
                  <w:rFonts w:hint="eastAsia" w:ascii="Arial" w:hAnsi="Arial" w:cs="Arial"/>
                  <w:color w:val="000000" w:themeColor="text1"/>
                  <w:kern w:val="2"/>
                  <w:sz w:val="18"/>
                  <w:szCs w:val="18"/>
                  <w:rPrChange w:id="1191" w:author="卡噗胖胖" w:date="2019-01-08T11:46:00Z">
                    <w:rPr>
                      <w:rFonts w:hint="eastAsia"/>
                    </w:rPr>
                  </w:rPrChange>
                </w:rPr>
                <w:t>&lt;/DESC11&gt;</w:t>
              </w:r>
            </w:ins>
          </w:p>
          <w:p>
            <w:pPr>
              <w:pStyle w:val="100"/>
              <w:rPr>
                <w:ins w:id="1192" w:author="卡噗胖胖" w:date="2019-01-08T11:46:00Z"/>
                <w:rFonts w:ascii="Arial" w:hAnsi="Arial" w:cs="Arial"/>
                <w:color w:val="000000" w:themeColor="text1"/>
                <w:kern w:val="2"/>
                <w:sz w:val="18"/>
                <w:szCs w:val="18"/>
                <w:rPrChange w:id="1193" w:author="卡噗胖胖" w:date="2019-01-08T11:46:00Z">
                  <w:rPr>
                    <w:ins w:id="1194" w:author="卡噗胖胖" w:date="2019-01-08T11:46:00Z"/>
                  </w:rPr>
                </w:rPrChange>
              </w:rPr>
            </w:pPr>
            <w:ins w:id="1195" w:author="卡噗胖胖" w:date="2019-01-08T11:46:00Z">
              <w:r>
                <w:rPr>
                  <w:rFonts w:hint="eastAsia" w:ascii="Arial" w:hAnsi="Arial" w:cs="Arial"/>
                  <w:color w:val="000000" w:themeColor="text1"/>
                  <w:kern w:val="2"/>
                  <w:sz w:val="18"/>
                  <w:szCs w:val="18"/>
                  <w:rPrChange w:id="1196" w:author="卡噗胖胖" w:date="2019-01-08T11:46:00Z">
                    <w:rPr>
                      <w:rFonts w:hint="eastAsia"/>
                    </w:rPr>
                  </w:rPrChange>
                </w:rPr>
                <w:t xml:space="preserve">                &lt;DESC12&gt;</w:t>
              </w:r>
            </w:ins>
            <w:ins w:id="1197" w:author="卡噗胖胖" w:date="2019-01-08T11:46:00Z">
              <w:r>
                <w:rPr>
                  <w:rFonts w:hint="eastAsia" w:ascii="Arial" w:hAnsi="Arial" w:cs="Arial"/>
                  <w:color w:val="000000" w:themeColor="text1"/>
                  <w:kern w:val="2"/>
                  <w:sz w:val="18"/>
                  <w:szCs w:val="18"/>
                  <w:rPrChange w:id="1198" w:author="卡噗胖胖" w:date="2019-01-08T11:46:00Z">
                    <w:rPr>
                      <w:rFonts w:hint="eastAsia"/>
                    </w:rPr>
                  </w:rPrChange>
                </w:rPr>
                <w:t>职等的值</w:t>
              </w:r>
            </w:ins>
            <w:ins w:id="1199" w:author="卡噗胖胖" w:date="2019-01-08T11:46:00Z">
              <w:r>
                <w:rPr>
                  <w:rFonts w:hint="eastAsia" w:ascii="Arial" w:hAnsi="Arial" w:cs="Arial"/>
                  <w:color w:val="000000" w:themeColor="text1"/>
                  <w:kern w:val="2"/>
                  <w:sz w:val="18"/>
                  <w:szCs w:val="18"/>
                  <w:rPrChange w:id="1200" w:author="卡噗胖胖" w:date="2019-01-08T11:46:00Z">
                    <w:rPr>
                      <w:rFonts w:hint="eastAsia"/>
                    </w:rPr>
                  </w:rPrChange>
                </w:rPr>
                <w:t>&lt;/DESC12&gt;</w:t>
              </w:r>
            </w:ins>
          </w:p>
          <w:p>
            <w:pPr>
              <w:pStyle w:val="100"/>
              <w:rPr>
                <w:ins w:id="1201" w:author="卡噗胖胖" w:date="2019-01-08T11:46:00Z"/>
                <w:rFonts w:ascii="Arial" w:hAnsi="Arial" w:cs="Arial"/>
                <w:color w:val="000000" w:themeColor="text1"/>
                <w:kern w:val="2"/>
                <w:sz w:val="18"/>
                <w:szCs w:val="18"/>
                <w:rPrChange w:id="1202" w:author="卡噗胖胖" w:date="2019-01-08T11:46:00Z">
                  <w:rPr>
                    <w:ins w:id="1203" w:author="卡噗胖胖" w:date="2019-01-08T11:46:00Z"/>
                  </w:rPr>
                </w:rPrChange>
              </w:rPr>
            </w:pPr>
            <w:ins w:id="1204" w:author="卡噗胖胖" w:date="2019-01-08T11:46:00Z">
              <w:r>
                <w:rPr>
                  <w:rFonts w:hint="eastAsia" w:ascii="Arial" w:hAnsi="Arial" w:cs="Arial"/>
                  <w:color w:val="000000" w:themeColor="text1"/>
                  <w:kern w:val="2"/>
                  <w:sz w:val="18"/>
                  <w:szCs w:val="18"/>
                  <w:rPrChange w:id="1205" w:author="卡噗胖胖" w:date="2019-01-08T11:46:00Z">
                    <w:rPr>
                      <w:rFonts w:hint="eastAsia"/>
                    </w:rPr>
                  </w:rPrChange>
                </w:rPr>
                <w:t xml:space="preserve">                &lt;DESC13&gt;</w:t>
              </w:r>
            </w:ins>
            <w:ins w:id="1206" w:author="卡噗胖胖" w:date="2019-01-08T11:46:00Z">
              <w:r>
                <w:rPr>
                  <w:rFonts w:hint="eastAsia" w:ascii="Arial" w:hAnsi="Arial" w:cs="Arial"/>
                  <w:color w:val="000000" w:themeColor="text1"/>
                  <w:kern w:val="2"/>
                  <w:sz w:val="18"/>
                  <w:szCs w:val="18"/>
                  <w:rPrChange w:id="1207" w:author="卡噗胖胖" w:date="2019-01-08T11:46:00Z">
                    <w:rPr>
                      <w:rFonts w:hint="eastAsia"/>
                    </w:rPr>
                  </w:rPrChange>
                </w:rPr>
                <w:t>发薪公司的值</w:t>
              </w:r>
            </w:ins>
            <w:ins w:id="1208" w:author="卡噗胖胖" w:date="2019-01-08T11:46:00Z">
              <w:r>
                <w:rPr>
                  <w:rFonts w:hint="eastAsia" w:ascii="Arial" w:hAnsi="Arial" w:cs="Arial"/>
                  <w:color w:val="000000" w:themeColor="text1"/>
                  <w:kern w:val="2"/>
                  <w:sz w:val="18"/>
                  <w:szCs w:val="18"/>
                  <w:rPrChange w:id="1209" w:author="卡噗胖胖" w:date="2019-01-08T11:46:00Z">
                    <w:rPr>
                      <w:rFonts w:hint="eastAsia"/>
                    </w:rPr>
                  </w:rPrChange>
                </w:rPr>
                <w:t>&lt;/DESC13&gt;</w:t>
              </w:r>
            </w:ins>
          </w:p>
          <w:p>
            <w:pPr>
              <w:pStyle w:val="100"/>
              <w:rPr>
                <w:ins w:id="1210" w:author="卡噗胖胖" w:date="2019-01-08T11:46:00Z"/>
                <w:rFonts w:ascii="Arial" w:hAnsi="Arial" w:cs="Arial"/>
                <w:color w:val="000000" w:themeColor="text1"/>
                <w:kern w:val="2"/>
                <w:sz w:val="18"/>
                <w:szCs w:val="18"/>
                <w:rPrChange w:id="1211" w:author="卡噗胖胖" w:date="2019-01-08T11:46:00Z">
                  <w:rPr>
                    <w:ins w:id="1212" w:author="卡噗胖胖" w:date="2019-01-08T11:46:00Z"/>
                  </w:rPr>
                </w:rPrChange>
              </w:rPr>
            </w:pPr>
            <w:ins w:id="1213" w:author="卡噗胖胖" w:date="2019-01-08T11:46:00Z">
              <w:r>
                <w:rPr>
                  <w:rFonts w:hint="eastAsia" w:ascii="Arial" w:hAnsi="Arial" w:cs="Arial"/>
                  <w:color w:val="000000" w:themeColor="text1"/>
                  <w:kern w:val="2"/>
                  <w:sz w:val="18"/>
                  <w:szCs w:val="18"/>
                  <w:rPrChange w:id="1214" w:author="卡噗胖胖" w:date="2019-01-08T11:46:00Z">
                    <w:rPr>
                      <w:rFonts w:hint="eastAsia"/>
                    </w:rPr>
                  </w:rPrChange>
                </w:rPr>
                <w:t xml:space="preserve">                &lt;DESC14&gt;</w:t>
              </w:r>
            </w:ins>
            <w:ins w:id="1215" w:author="卡噗胖胖" w:date="2019-01-08T11:46:00Z">
              <w:r>
                <w:rPr>
                  <w:rFonts w:hint="eastAsia" w:ascii="Arial" w:hAnsi="Arial" w:cs="Arial"/>
                  <w:color w:val="000000" w:themeColor="text1"/>
                  <w:kern w:val="2"/>
                  <w:sz w:val="18"/>
                  <w:szCs w:val="18"/>
                  <w:rPrChange w:id="1216" w:author="卡噗胖胖" w:date="2019-01-08T11:46:00Z">
                    <w:rPr>
                      <w:rFonts w:hint="eastAsia"/>
                    </w:rPr>
                  </w:rPrChange>
                </w:rPr>
                <w:t>成本归集部门的值</w:t>
              </w:r>
            </w:ins>
            <w:ins w:id="1217" w:author="卡噗胖胖" w:date="2019-01-08T11:46:00Z">
              <w:r>
                <w:rPr>
                  <w:rFonts w:hint="eastAsia" w:ascii="Arial" w:hAnsi="Arial" w:cs="Arial"/>
                  <w:color w:val="000000" w:themeColor="text1"/>
                  <w:kern w:val="2"/>
                  <w:sz w:val="18"/>
                  <w:szCs w:val="18"/>
                  <w:rPrChange w:id="1218" w:author="卡噗胖胖" w:date="2019-01-08T11:46:00Z">
                    <w:rPr>
                      <w:rFonts w:hint="eastAsia"/>
                    </w:rPr>
                  </w:rPrChange>
                </w:rPr>
                <w:t>&lt;/DESC14&gt;</w:t>
              </w:r>
            </w:ins>
          </w:p>
          <w:p>
            <w:pPr>
              <w:pStyle w:val="100"/>
              <w:rPr>
                <w:ins w:id="1219" w:author="卡噗胖胖" w:date="2019-01-08T11:46:00Z"/>
                <w:rFonts w:ascii="Arial" w:hAnsi="Arial" w:cs="Arial"/>
                <w:color w:val="000000" w:themeColor="text1"/>
                <w:kern w:val="2"/>
                <w:sz w:val="18"/>
                <w:szCs w:val="18"/>
                <w:rPrChange w:id="1220" w:author="卡噗胖胖" w:date="2019-01-08T11:46:00Z">
                  <w:rPr>
                    <w:ins w:id="1221" w:author="卡噗胖胖" w:date="2019-01-08T11:46:00Z"/>
                  </w:rPr>
                </w:rPrChange>
              </w:rPr>
            </w:pPr>
            <w:ins w:id="1222" w:author="卡噗胖胖" w:date="2019-01-08T11:46:00Z">
              <w:r>
                <w:rPr>
                  <w:rFonts w:hint="eastAsia" w:ascii="Arial" w:hAnsi="Arial" w:cs="Arial"/>
                  <w:color w:val="000000" w:themeColor="text1"/>
                  <w:kern w:val="2"/>
                  <w:sz w:val="18"/>
                  <w:szCs w:val="18"/>
                  <w:rPrChange w:id="1223" w:author="卡噗胖胖" w:date="2019-01-08T11:46:00Z">
                    <w:rPr>
                      <w:rFonts w:hint="eastAsia"/>
                    </w:rPr>
                  </w:rPrChange>
                </w:rPr>
                <w:t xml:space="preserve">                &lt;LASTMODIFYRECORDERDESC&gt;</w:t>
              </w:r>
            </w:ins>
            <w:ins w:id="1224" w:author="卡噗胖胖" w:date="2019-01-08T11:46:00Z">
              <w:r>
                <w:rPr>
                  <w:rFonts w:hint="eastAsia" w:ascii="Arial" w:hAnsi="Arial" w:cs="Arial"/>
                  <w:color w:val="000000" w:themeColor="text1"/>
                  <w:kern w:val="2"/>
                  <w:sz w:val="18"/>
                  <w:szCs w:val="18"/>
                  <w:rPrChange w:id="1225" w:author="卡噗胖胖" w:date="2019-01-08T11:46:00Z">
                    <w:rPr>
                      <w:rFonts w:hint="eastAsia"/>
                    </w:rPr>
                  </w:rPrChange>
                </w:rPr>
                <w:t>上一次变更人名称的值</w:t>
              </w:r>
            </w:ins>
            <w:ins w:id="1226" w:author="卡噗胖胖" w:date="2019-01-08T11:46:00Z">
              <w:r>
                <w:rPr>
                  <w:rFonts w:hint="eastAsia" w:ascii="Arial" w:hAnsi="Arial" w:cs="Arial"/>
                  <w:color w:val="000000" w:themeColor="text1"/>
                  <w:kern w:val="2"/>
                  <w:sz w:val="18"/>
                  <w:szCs w:val="18"/>
                  <w:rPrChange w:id="1227" w:author="卡噗胖胖" w:date="2019-01-08T11:46:00Z">
                    <w:rPr>
                      <w:rFonts w:hint="eastAsia"/>
                    </w:rPr>
                  </w:rPrChange>
                </w:rPr>
                <w:t>&lt;/LASTMODIFYRECORDERDESC&gt;</w:t>
              </w:r>
            </w:ins>
          </w:p>
          <w:p>
            <w:pPr>
              <w:pStyle w:val="100"/>
              <w:rPr>
                <w:ins w:id="1228" w:author="卡噗胖胖" w:date="2019-01-08T11:46:00Z"/>
                <w:rFonts w:ascii="Arial" w:hAnsi="Arial" w:cs="Arial"/>
                <w:color w:val="000000" w:themeColor="text1"/>
                <w:kern w:val="2"/>
                <w:sz w:val="18"/>
                <w:szCs w:val="18"/>
                <w:rPrChange w:id="1229" w:author="卡噗胖胖" w:date="2019-01-08T11:46:00Z">
                  <w:rPr>
                    <w:ins w:id="1230" w:author="卡噗胖胖" w:date="2019-01-08T11:46:00Z"/>
                  </w:rPr>
                </w:rPrChange>
              </w:rPr>
            </w:pPr>
            <w:ins w:id="1231" w:author="卡噗胖胖" w:date="2019-01-08T11:46:00Z">
              <w:r>
                <w:rPr>
                  <w:rFonts w:hint="eastAsia" w:ascii="Arial" w:hAnsi="Arial" w:cs="Arial"/>
                  <w:color w:val="000000" w:themeColor="text1"/>
                  <w:kern w:val="2"/>
                  <w:sz w:val="18"/>
                  <w:szCs w:val="18"/>
                  <w:rPrChange w:id="1232" w:author="卡噗胖胖" w:date="2019-01-08T11:46:00Z">
                    <w:rPr>
                      <w:rFonts w:hint="eastAsia"/>
                    </w:rPr>
                  </w:rPrChange>
                </w:rPr>
                <w:t xml:space="preserve">                &lt;LASTMODIFYRECORDTIME&gt;</w:t>
              </w:r>
            </w:ins>
            <w:ins w:id="1233" w:author="卡噗胖胖" w:date="2019-01-08T11:46:00Z">
              <w:r>
                <w:rPr>
                  <w:rFonts w:hint="eastAsia" w:ascii="Arial" w:hAnsi="Arial" w:cs="Arial"/>
                  <w:color w:val="000000" w:themeColor="text1"/>
                  <w:kern w:val="2"/>
                  <w:sz w:val="18"/>
                  <w:szCs w:val="18"/>
                  <w:rPrChange w:id="1234" w:author="卡噗胖胖" w:date="2019-01-08T11:46:00Z">
                    <w:rPr>
                      <w:rFonts w:hint="eastAsia"/>
                    </w:rPr>
                  </w:rPrChange>
                </w:rPr>
                <w:t>上一次变更时间的值</w:t>
              </w:r>
            </w:ins>
            <w:ins w:id="1235" w:author="卡噗胖胖" w:date="2019-01-08T11:46:00Z">
              <w:r>
                <w:rPr>
                  <w:rFonts w:hint="eastAsia" w:ascii="Arial" w:hAnsi="Arial" w:cs="Arial"/>
                  <w:color w:val="000000" w:themeColor="text1"/>
                  <w:kern w:val="2"/>
                  <w:sz w:val="18"/>
                  <w:szCs w:val="18"/>
                  <w:rPrChange w:id="1236" w:author="卡噗胖胖" w:date="2019-01-08T11:46:00Z">
                    <w:rPr>
                      <w:rFonts w:hint="eastAsia"/>
                    </w:rPr>
                  </w:rPrChange>
                </w:rPr>
                <w:t>&lt;/LASTMODIFYRECORDTIME&gt;</w:t>
              </w:r>
            </w:ins>
          </w:p>
          <w:p>
            <w:pPr>
              <w:pStyle w:val="100"/>
              <w:rPr>
                <w:ins w:id="1237" w:author="卡噗胖胖" w:date="2019-01-08T11:46:00Z"/>
                <w:rFonts w:ascii="Arial" w:hAnsi="Arial" w:cs="Arial"/>
                <w:color w:val="000000" w:themeColor="text1"/>
                <w:kern w:val="2"/>
                <w:sz w:val="18"/>
                <w:szCs w:val="18"/>
                <w:rPrChange w:id="1238" w:author="卡噗胖胖" w:date="2019-01-08T11:46:00Z">
                  <w:rPr>
                    <w:ins w:id="1239" w:author="卡噗胖胖" w:date="2019-01-08T11:46:00Z"/>
                  </w:rPr>
                </w:rPrChange>
              </w:rPr>
            </w:pPr>
            <w:ins w:id="1240" w:author="卡噗胖胖" w:date="2019-01-08T11:46:00Z">
              <w:r>
                <w:rPr>
                  <w:rFonts w:hint="eastAsia" w:ascii="Arial" w:hAnsi="Arial" w:cs="Arial"/>
                  <w:color w:val="000000" w:themeColor="text1"/>
                  <w:kern w:val="2"/>
                  <w:sz w:val="18"/>
                  <w:szCs w:val="18"/>
                  <w:rPrChange w:id="1241" w:author="卡噗胖胖" w:date="2019-01-08T11:46:00Z">
                    <w:rPr>
                      <w:rFonts w:hint="eastAsia"/>
                    </w:rPr>
                  </w:rPrChange>
                </w:rPr>
                <w:t xml:space="preserve">                &lt;RECORDERDESC&gt;</w:t>
              </w:r>
            </w:ins>
            <w:ins w:id="1242" w:author="卡噗胖胖" w:date="2019-01-08T11:46:00Z">
              <w:r>
                <w:rPr>
                  <w:rFonts w:hint="eastAsia" w:ascii="Arial" w:hAnsi="Arial" w:cs="Arial"/>
                  <w:color w:val="000000" w:themeColor="text1"/>
                  <w:kern w:val="2"/>
                  <w:sz w:val="18"/>
                  <w:szCs w:val="18"/>
                  <w:rPrChange w:id="1243" w:author="卡噗胖胖" w:date="2019-01-08T11:46:00Z">
                    <w:rPr>
                      <w:rFonts w:hint="eastAsia"/>
                    </w:rPr>
                  </w:rPrChange>
                </w:rPr>
                <w:t>制单人名称的值</w:t>
              </w:r>
            </w:ins>
            <w:ins w:id="1244" w:author="卡噗胖胖" w:date="2019-01-08T11:46:00Z">
              <w:r>
                <w:rPr>
                  <w:rFonts w:hint="eastAsia" w:ascii="Arial" w:hAnsi="Arial" w:cs="Arial"/>
                  <w:color w:val="000000" w:themeColor="text1"/>
                  <w:kern w:val="2"/>
                  <w:sz w:val="18"/>
                  <w:szCs w:val="18"/>
                  <w:rPrChange w:id="1245" w:author="卡噗胖胖" w:date="2019-01-08T11:46:00Z">
                    <w:rPr>
                      <w:rFonts w:hint="eastAsia"/>
                    </w:rPr>
                  </w:rPrChange>
                </w:rPr>
                <w:t>&lt;/RECORDERDESC&gt;</w:t>
              </w:r>
            </w:ins>
          </w:p>
          <w:p>
            <w:pPr>
              <w:pStyle w:val="100"/>
              <w:rPr>
                <w:ins w:id="1246" w:author="卡噗胖胖" w:date="2019-01-08T11:46:00Z"/>
                <w:rFonts w:ascii="Arial" w:hAnsi="Arial" w:cs="Arial"/>
                <w:color w:val="000000" w:themeColor="text1"/>
                <w:kern w:val="2"/>
                <w:sz w:val="18"/>
                <w:szCs w:val="18"/>
                <w:rPrChange w:id="1247" w:author="卡噗胖胖" w:date="2019-01-08T11:46:00Z">
                  <w:rPr>
                    <w:ins w:id="1248" w:author="卡噗胖胖" w:date="2019-01-08T11:46:00Z"/>
                  </w:rPr>
                </w:rPrChange>
              </w:rPr>
            </w:pPr>
            <w:ins w:id="1249" w:author="卡噗胖胖" w:date="2019-01-08T11:46:00Z">
              <w:r>
                <w:rPr>
                  <w:rFonts w:hint="eastAsia" w:ascii="Arial" w:hAnsi="Arial" w:cs="Arial"/>
                  <w:color w:val="000000" w:themeColor="text1"/>
                  <w:kern w:val="2"/>
                  <w:sz w:val="18"/>
                  <w:szCs w:val="18"/>
                  <w:rPrChange w:id="1250" w:author="卡噗胖胖" w:date="2019-01-08T11:46:00Z">
                    <w:rPr>
                      <w:rFonts w:hint="eastAsia"/>
                    </w:rPr>
                  </w:rPrChange>
                </w:rPr>
                <w:t xml:space="preserve">                &lt;RECORDTIME&gt;</w:t>
              </w:r>
            </w:ins>
            <w:ins w:id="1251" w:author="卡噗胖胖" w:date="2019-01-08T11:46:00Z">
              <w:r>
                <w:rPr>
                  <w:rFonts w:hint="eastAsia" w:ascii="Arial" w:hAnsi="Arial" w:cs="Arial"/>
                  <w:color w:val="000000" w:themeColor="text1"/>
                  <w:kern w:val="2"/>
                  <w:sz w:val="18"/>
                  <w:szCs w:val="18"/>
                  <w:rPrChange w:id="1252" w:author="卡噗胖胖" w:date="2019-01-08T11:46:00Z">
                    <w:rPr>
                      <w:rFonts w:hint="eastAsia"/>
                    </w:rPr>
                  </w:rPrChange>
                </w:rPr>
                <w:t>制</w:t>
              </w:r>
            </w:ins>
            <w:ins w:id="1253" w:author="卡噗胖胖" w:date="2019-01-08T11:46:00Z">
              <w:r>
                <w:rPr>
                  <w:rFonts w:hint="eastAsia" w:ascii="Arial" w:hAnsi="Arial" w:cs="Arial"/>
                  <w:color w:val="000000" w:themeColor="text1"/>
                  <w:kern w:val="2"/>
                  <w:sz w:val="18"/>
                  <w:szCs w:val="18"/>
                  <w:rPrChange w:id="1254" w:author="卡噗胖胖" w:date="2019-01-08T11:46:00Z">
                    <w:rPr>
                      <w:rFonts w:hint="eastAsia"/>
                    </w:rPr>
                  </w:rPrChange>
                </w:rPr>
                <w:t>单时间</w:t>
              </w:r>
            </w:ins>
            <w:ins w:id="1255" w:author="卡噗胖胖" w:date="2019-01-08T11:46:00Z">
              <w:r>
                <w:rPr>
                  <w:rFonts w:hint="eastAsia" w:ascii="Arial" w:hAnsi="Arial" w:cs="Arial"/>
                  <w:color w:val="000000" w:themeColor="text1"/>
                  <w:kern w:val="2"/>
                  <w:sz w:val="18"/>
                  <w:szCs w:val="18"/>
                  <w:rPrChange w:id="1256" w:author="卡噗胖胖" w:date="2019-01-08T11:46:00Z">
                    <w:rPr>
                      <w:rFonts w:hint="eastAsia"/>
                    </w:rPr>
                  </w:rPrChange>
                </w:rPr>
                <w:t>的值</w:t>
              </w:r>
            </w:ins>
            <w:ins w:id="1257" w:author="卡噗胖胖" w:date="2019-01-08T11:46:00Z">
              <w:r>
                <w:rPr>
                  <w:rFonts w:hint="eastAsia" w:ascii="Arial" w:hAnsi="Arial" w:cs="Arial"/>
                  <w:color w:val="000000" w:themeColor="text1"/>
                  <w:kern w:val="2"/>
                  <w:sz w:val="18"/>
                  <w:szCs w:val="18"/>
                  <w:rPrChange w:id="1258" w:author="卡噗胖胖" w:date="2019-01-08T11:46:00Z">
                    <w:rPr>
                      <w:rFonts w:hint="eastAsia"/>
                    </w:rPr>
                  </w:rPrChange>
                </w:rPr>
                <w:t>&lt;/RECORDTIME&gt;</w:t>
              </w:r>
            </w:ins>
          </w:p>
          <w:p>
            <w:pPr>
              <w:pStyle w:val="100"/>
              <w:rPr>
                <w:ins w:id="1259" w:author="卡噗胖胖" w:date="2019-01-08T11:46:00Z"/>
                <w:rFonts w:ascii="Arial" w:hAnsi="Arial" w:cs="Arial"/>
                <w:color w:val="000000" w:themeColor="text1"/>
                <w:kern w:val="2"/>
                <w:sz w:val="18"/>
                <w:szCs w:val="18"/>
                <w:rPrChange w:id="1260" w:author="卡噗胖胖" w:date="2019-01-08T11:46:00Z">
                  <w:rPr>
                    <w:ins w:id="1261" w:author="卡噗胖胖" w:date="2019-01-08T11:46:00Z"/>
                  </w:rPr>
                </w:rPrChange>
              </w:rPr>
            </w:pPr>
            <w:ins w:id="1262" w:author="卡噗胖胖" w:date="2019-01-08T11:46:00Z">
              <w:r>
                <w:rPr>
                  <w:rFonts w:hint="eastAsia" w:ascii="Arial" w:hAnsi="Arial" w:cs="Arial"/>
                  <w:color w:val="000000" w:themeColor="text1"/>
                  <w:kern w:val="2"/>
                  <w:sz w:val="18"/>
                  <w:szCs w:val="18"/>
                  <w:rPrChange w:id="1263" w:author="卡噗胖胖" w:date="2019-01-08T11:46:00Z">
                    <w:rPr>
                      <w:rFonts w:hint="eastAsia"/>
                    </w:rPr>
                  </w:rPrChange>
                </w:rPr>
                <w:t xml:space="preserve">                &lt;UUID&gt;UUID</w:t>
              </w:r>
            </w:ins>
            <w:ins w:id="1264" w:author="卡噗胖胖" w:date="2019-01-08T11:46:00Z">
              <w:r>
                <w:rPr>
                  <w:rFonts w:hint="eastAsia" w:ascii="Arial" w:hAnsi="Arial" w:cs="Arial"/>
                  <w:color w:val="000000" w:themeColor="text1"/>
                  <w:kern w:val="2"/>
                  <w:sz w:val="18"/>
                  <w:szCs w:val="18"/>
                  <w:rPrChange w:id="1265" w:author="卡噗胖胖" w:date="2019-01-08T11:46:00Z">
                    <w:rPr>
                      <w:rFonts w:hint="eastAsia"/>
                    </w:rPr>
                  </w:rPrChange>
                </w:rPr>
                <w:t>的值</w:t>
              </w:r>
            </w:ins>
            <w:ins w:id="1266" w:author="卡噗胖胖" w:date="2019-01-08T11:46:00Z">
              <w:r>
                <w:rPr>
                  <w:rFonts w:hint="eastAsia" w:ascii="Arial" w:hAnsi="Arial" w:cs="Arial"/>
                  <w:color w:val="000000" w:themeColor="text1"/>
                  <w:kern w:val="2"/>
                  <w:sz w:val="18"/>
                  <w:szCs w:val="18"/>
                  <w:rPrChange w:id="1267" w:author="卡噗胖胖" w:date="2019-01-08T11:46:00Z">
                    <w:rPr>
                      <w:rFonts w:hint="eastAsia"/>
                    </w:rPr>
                  </w:rPrChange>
                </w:rPr>
                <w:t>&lt;/UUID&gt;</w:t>
              </w:r>
            </w:ins>
          </w:p>
          <w:p>
            <w:pPr>
              <w:pStyle w:val="100"/>
              <w:rPr>
                <w:ins w:id="1268" w:author="卡噗胖胖" w:date="2019-01-08T11:46:00Z"/>
                <w:rFonts w:ascii="Arial" w:hAnsi="Arial" w:cs="Arial"/>
                <w:color w:val="000000" w:themeColor="text1"/>
                <w:kern w:val="2"/>
                <w:sz w:val="18"/>
                <w:szCs w:val="18"/>
                <w:rPrChange w:id="1269" w:author="卡噗胖胖" w:date="2019-01-08T11:46:00Z">
                  <w:rPr>
                    <w:ins w:id="1270" w:author="卡噗胖胖" w:date="2019-01-08T11:46:00Z"/>
                  </w:rPr>
                </w:rPrChange>
              </w:rPr>
            </w:pPr>
            <w:ins w:id="1271" w:author="卡噗胖胖" w:date="2019-01-08T11:46:00Z">
              <w:r>
                <w:rPr>
                  <w:rFonts w:hint="eastAsia" w:ascii="Arial" w:hAnsi="Arial" w:cs="Arial"/>
                  <w:color w:val="000000" w:themeColor="text1"/>
                  <w:kern w:val="2"/>
                  <w:sz w:val="18"/>
                  <w:szCs w:val="18"/>
                  <w:rPrChange w:id="1272" w:author="卡噗胖胖" w:date="2019-01-08T11:46:00Z">
                    <w:rPr>
                      <w:rFonts w:hint="eastAsia"/>
                    </w:rPr>
                  </w:rPrChange>
                </w:rPr>
                <w:t xml:space="preserve">                &lt;VERSION&gt;</w:t>
              </w:r>
            </w:ins>
            <w:ins w:id="1273" w:author="卡噗胖胖" w:date="2019-01-08T11:46:00Z">
              <w:r>
                <w:rPr>
                  <w:rFonts w:hint="eastAsia" w:ascii="Arial" w:hAnsi="Arial" w:cs="Arial"/>
                  <w:color w:val="000000" w:themeColor="text1"/>
                  <w:kern w:val="2"/>
                  <w:sz w:val="18"/>
                  <w:szCs w:val="18"/>
                  <w:rPrChange w:id="1274" w:author="卡噗胖胖" w:date="2019-01-08T11:46:00Z">
                    <w:rPr>
                      <w:rFonts w:hint="eastAsia"/>
                    </w:rPr>
                  </w:rPrChange>
                </w:rPr>
                <w:t>主数据</w:t>
              </w:r>
            </w:ins>
            <w:ins w:id="1275" w:author="卡噗胖胖" w:date="2019-01-08T11:46:00Z">
              <w:r>
                <w:rPr>
                  <w:rFonts w:hint="eastAsia" w:ascii="Arial" w:hAnsi="Arial" w:cs="Arial"/>
                  <w:color w:val="000000" w:themeColor="text1"/>
                  <w:kern w:val="2"/>
                  <w:sz w:val="18"/>
                  <w:szCs w:val="18"/>
                  <w:rPrChange w:id="1276" w:author="卡噗胖胖" w:date="2019-01-08T11:46:00Z">
                    <w:rPr>
                      <w:rFonts w:hint="eastAsia"/>
                    </w:rPr>
                  </w:rPrChange>
                </w:rPr>
                <w:t>版本的值</w:t>
              </w:r>
            </w:ins>
            <w:ins w:id="1277" w:author="卡噗胖胖" w:date="2019-01-08T11:46:00Z">
              <w:r>
                <w:rPr>
                  <w:rFonts w:hint="eastAsia" w:ascii="Arial" w:hAnsi="Arial" w:cs="Arial"/>
                  <w:color w:val="000000" w:themeColor="text1"/>
                  <w:kern w:val="2"/>
                  <w:sz w:val="18"/>
                  <w:szCs w:val="18"/>
                  <w:rPrChange w:id="1278" w:author="卡噗胖胖" w:date="2019-01-08T11:46:00Z">
                    <w:rPr>
                      <w:rFonts w:hint="eastAsia"/>
                    </w:rPr>
                  </w:rPrChange>
                </w:rPr>
                <w:t>&lt;/VERSION&gt;</w:t>
              </w:r>
            </w:ins>
          </w:p>
          <w:p>
            <w:pPr>
              <w:pStyle w:val="100"/>
              <w:rPr>
                <w:ins w:id="1279" w:author="卡噗胖胖" w:date="2019-01-08T11:46:00Z"/>
                <w:rFonts w:ascii="Arial" w:hAnsi="Arial" w:cs="Arial"/>
                <w:color w:val="000000" w:themeColor="text1"/>
                <w:kern w:val="2"/>
                <w:sz w:val="18"/>
                <w:szCs w:val="18"/>
                <w:rPrChange w:id="1280" w:author="卡噗胖胖" w:date="2019-01-08T11:46:00Z">
                  <w:rPr>
                    <w:ins w:id="1281" w:author="卡噗胖胖" w:date="2019-01-08T11:46:00Z"/>
                  </w:rPr>
                </w:rPrChange>
              </w:rPr>
            </w:pPr>
            <w:ins w:id="1282" w:author="卡噗胖胖" w:date="2019-01-08T11:46:00Z">
              <w:r>
                <w:rPr>
                  <w:rFonts w:ascii="Arial" w:hAnsi="Arial" w:cs="Arial"/>
                  <w:color w:val="000000" w:themeColor="text1"/>
                  <w:kern w:val="2"/>
                  <w:sz w:val="18"/>
                  <w:szCs w:val="18"/>
                  <w:rPrChange w:id="1283" w:author="卡噗胖胖" w:date="2019-01-08T11:46:00Z">
                    <w:rPr/>
                  </w:rPrChange>
                </w:rPr>
                <w:t xml:space="preserve">            &lt;/DATAINFO&gt;</w:t>
              </w:r>
            </w:ins>
          </w:p>
          <w:p>
            <w:pPr>
              <w:pStyle w:val="100"/>
              <w:rPr>
                <w:ins w:id="1284" w:author="卡噗胖胖" w:date="2019-01-08T11:46:00Z"/>
                <w:rFonts w:ascii="Arial" w:hAnsi="Arial" w:cs="Arial"/>
                <w:color w:val="000000" w:themeColor="text1"/>
                <w:kern w:val="2"/>
                <w:sz w:val="18"/>
                <w:szCs w:val="18"/>
                <w:rPrChange w:id="1285" w:author="卡噗胖胖" w:date="2019-01-08T11:46:00Z">
                  <w:rPr>
                    <w:ins w:id="1286" w:author="卡噗胖胖" w:date="2019-01-08T11:46:00Z"/>
                  </w:rPr>
                </w:rPrChange>
              </w:rPr>
            </w:pPr>
            <w:ins w:id="1287" w:author="卡噗胖胖" w:date="2019-01-08T11:46:00Z">
              <w:r>
                <w:rPr>
                  <w:rFonts w:ascii="Arial" w:hAnsi="Arial" w:cs="Arial"/>
                  <w:color w:val="000000" w:themeColor="text1"/>
                  <w:kern w:val="2"/>
                  <w:sz w:val="18"/>
                  <w:szCs w:val="18"/>
                  <w:rPrChange w:id="1288" w:author="卡噗胖胖" w:date="2019-01-08T11:46:00Z">
                    <w:rPr/>
                  </w:rPrChange>
                </w:rPr>
                <w:t xml:space="preserve">            &lt;DATAINFO&gt;</w:t>
              </w:r>
            </w:ins>
          </w:p>
          <w:p>
            <w:pPr>
              <w:pStyle w:val="100"/>
              <w:rPr>
                <w:ins w:id="1289" w:author="卡噗胖胖" w:date="2019-01-08T11:46:00Z"/>
                <w:rFonts w:ascii="Arial" w:hAnsi="Arial" w:cs="Arial"/>
                <w:color w:val="000000" w:themeColor="text1"/>
                <w:kern w:val="2"/>
                <w:sz w:val="18"/>
                <w:szCs w:val="18"/>
                <w:rPrChange w:id="1290" w:author="卡噗胖胖" w:date="2019-01-08T11:46:00Z">
                  <w:rPr>
                    <w:ins w:id="1291" w:author="卡噗胖胖" w:date="2019-01-08T11:46:00Z"/>
                  </w:rPr>
                </w:rPrChange>
              </w:rPr>
            </w:pPr>
            <w:ins w:id="1292" w:author="卡噗胖胖" w:date="2019-01-08T11:46:00Z">
              <w:r>
                <w:rPr>
                  <w:rFonts w:hint="eastAsia" w:ascii="Arial" w:hAnsi="Arial" w:cs="Arial"/>
                  <w:color w:val="000000" w:themeColor="text1"/>
                  <w:kern w:val="2"/>
                  <w:sz w:val="18"/>
                  <w:szCs w:val="18"/>
                  <w:rPrChange w:id="1293" w:author="卡噗胖胖" w:date="2019-01-08T11:46:00Z">
                    <w:rPr>
                      <w:rFonts w:hint="eastAsia"/>
                    </w:rPr>
                  </w:rPrChange>
                </w:rPr>
                <w:t xml:space="preserve">                &lt;CODE&gt;</w:t>
              </w:r>
            </w:ins>
            <w:ins w:id="1294" w:author="卡噗胖胖" w:date="2019-01-08T11:46:00Z">
              <w:r>
                <w:rPr>
                  <w:rFonts w:hint="eastAsia" w:ascii="Arial" w:hAnsi="Arial" w:cs="Arial"/>
                  <w:color w:val="000000" w:themeColor="text1"/>
                  <w:kern w:val="2"/>
                  <w:sz w:val="18"/>
                  <w:szCs w:val="18"/>
                  <w:rPrChange w:id="1295" w:author="卡噗胖胖" w:date="2019-01-08T11:46:00Z">
                    <w:rPr>
                      <w:rFonts w:hint="eastAsia"/>
                    </w:rPr>
                  </w:rPrChange>
                </w:rPr>
                <w:t>主编码的值</w:t>
              </w:r>
            </w:ins>
            <w:ins w:id="1296" w:author="卡噗胖胖" w:date="2019-01-08T11:46:00Z">
              <w:r>
                <w:rPr>
                  <w:rFonts w:hint="eastAsia" w:ascii="Arial" w:hAnsi="Arial" w:cs="Arial"/>
                  <w:color w:val="000000" w:themeColor="text1"/>
                  <w:kern w:val="2"/>
                  <w:sz w:val="18"/>
                  <w:szCs w:val="18"/>
                  <w:rPrChange w:id="1297" w:author="卡噗胖胖" w:date="2019-01-08T11:46:00Z">
                    <w:rPr>
                      <w:rFonts w:hint="eastAsia"/>
                    </w:rPr>
                  </w:rPrChange>
                </w:rPr>
                <w:t>&lt;/CODE&gt;</w:t>
              </w:r>
            </w:ins>
          </w:p>
          <w:p>
            <w:pPr>
              <w:pStyle w:val="100"/>
              <w:rPr>
                <w:ins w:id="1298" w:author="卡噗胖胖" w:date="2019-01-08T11:46:00Z"/>
                <w:rFonts w:ascii="Arial" w:hAnsi="Arial" w:cs="Arial"/>
                <w:color w:val="000000" w:themeColor="text1"/>
                <w:kern w:val="2"/>
                <w:sz w:val="18"/>
                <w:szCs w:val="18"/>
                <w:rPrChange w:id="1299" w:author="卡噗胖胖" w:date="2019-01-08T11:46:00Z">
                  <w:rPr>
                    <w:ins w:id="1300" w:author="卡噗胖胖" w:date="2019-01-08T11:46:00Z"/>
                  </w:rPr>
                </w:rPrChange>
              </w:rPr>
            </w:pPr>
            <w:ins w:id="1301" w:author="卡噗胖胖" w:date="2019-01-08T11:46:00Z">
              <w:r>
                <w:rPr>
                  <w:rFonts w:hint="eastAsia" w:ascii="Arial" w:hAnsi="Arial" w:cs="Arial"/>
                  <w:color w:val="000000" w:themeColor="text1"/>
                  <w:kern w:val="2"/>
                  <w:sz w:val="18"/>
                  <w:szCs w:val="18"/>
                  <w:rPrChange w:id="1302" w:author="卡噗胖胖" w:date="2019-01-08T11:46:00Z">
                    <w:rPr>
                      <w:rFonts w:hint="eastAsia"/>
                    </w:rPr>
                  </w:rPrChange>
                </w:rPr>
                <w:t xml:space="preserve">                &lt;DESC1&gt;</w:t>
              </w:r>
            </w:ins>
            <w:ins w:id="1303" w:author="卡噗胖胖" w:date="2019-01-08T11:46:00Z">
              <w:r>
                <w:rPr>
                  <w:rFonts w:hint="eastAsia" w:ascii="Arial" w:hAnsi="Arial" w:cs="Arial"/>
                  <w:color w:val="000000" w:themeColor="text1"/>
                  <w:kern w:val="2"/>
                  <w:sz w:val="18"/>
                  <w:szCs w:val="18"/>
                  <w:rPrChange w:id="1304" w:author="卡噗胖胖" w:date="2019-01-08T11:46:00Z">
                    <w:rPr>
                      <w:rFonts w:hint="eastAsia"/>
                    </w:rPr>
                  </w:rPrChange>
                </w:rPr>
                <w:t>名称的值</w:t>
              </w:r>
            </w:ins>
            <w:ins w:id="1305" w:author="卡噗胖胖" w:date="2019-01-08T11:46:00Z">
              <w:r>
                <w:rPr>
                  <w:rFonts w:hint="eastAsia" w:ascii="Arial" w:hAnsi="Arial" w:cs="Arial"/>
                  <w:color w:val="000000" w:themeColor="text1"/>
                  <w:kern w:val="2"/>
                  <w:sz w:val="18"/>
                  <w:szCs w:val="18"/>
                  <w:rPrChange w:id="1306" w:author="卡噗胖胖" w:date="2019-01-08T11:46:00Z">
                    <w:rPr>
                      <w:rFonts w:hint="eastAsia"/>
                    </w:rPr>
                  </w:rPrChange>
                </w:rPr>
                <w:t>&lt;/DESC1&gt;</w:t>
              </w:r>
            </w:ins>
          </w:p>
          <w:p>
            <w:pPr>
              <w:pStyle w:val="100"/>
              <w:rPr>
                <w:ins w:id="1307" w:author="卡噗胖胖" w:date="2019-01-08T11:46:00Z"/>
                <w:rFonts w:ascii="Arial" w:hAnsi="Arial" w:cs="Arial"/>
                <w:color w:val="000000" w:themeColor="text1"/>
                <w:kern w:val="2"/>
                <w:sz w:val="18"/>
                <w:szCs w:val="18"/>
                <w:rPrChange w:id="1308" w:author="卡噗胖胖" w:date="2019-01-08T11:46:00Z">
                  <w:rPr>
                    <w:ins w:id="1309" w:author="卡噗胖胖" w:date="2019-01-08T11:46:00Z"/>
                  </w:rPr>
                </w:rPrChange>
              </w:rPr>
            </w:pPr>
            <w:ins w:id="1310" w:author="卡噗胖胖" w:date="2019-01-08T11:46:00Z">
              <w:r>
                <w:rPr>
                  <w:rFonts w:hint="eastAsia" w:ascii="Arial" w:hAnsi="Arial" w:cs="Arial"/>
                  <w:color w:val="000000" w:themeColor="text1"/>
                  <w:kern w:val="2"/>
                  <w:sz w:val="18"/>
                  <w:szCs w:val="18"/>
                  <w:rPrChange w:id="1311" w:author="卡噗胖胖" w:date="2019-01-08T11:46:00Z">
                    <w:rPr>
                      <w:rFonts w:hint="eastAsia"/>
                    </w:rPr>
                  </w:rPrChange>
                </w:rPr>
                <w:t xml:space="preserve">                &lt;DESC2&gt;</w:t>
              </w:r>
            </w:ins>
            <w:ins w:id="1312" w:author="卡噗胖胖" w:date="2019-01-08T11:46:00Z">
              <w:r>
                <w:rPr>
                  <w:rFonts w:hint="eastAsia" w:ascii="Arial" w:hAnsi="Arial" w:cs="Arial"/>
                  <w:color w:val="000000" w:themeColor="text1"/>
                  <w:kern w:val="2"/>
                  <w:sz w:val="18"/>
                  <w:szCs w:val="18"/>
                  <w:rPrChange w:id="1313" w:author="卡噗胖胖" w:date="2019-01-08T11:46:00Z">
                    <w:rPr>
                      <w:rFonts w:hint="eastAsia"/>
                    </w:rPr>
                  </w:rPrChange>
                </w:rPr>
                <w:t>岗位代码的值</w:t>
              </w:r>
            </w:ins>
            <w:ins w:id="1314" w:author="卡噗胖胖" w:date="2019-01-08T11:46:00Z">
              <w:r>
                <w:rPr>
                  <w:rFonts w:hint="eastAsia" w:ascii="Arial" w:hAnsi="Arial" w:cs="Arial"/>
                  <w:color w:val="000000" w:themeColor="text1"/>
                  <w:kern w:val="2"/>
                  <w:sz w:val="18"/>
                  <w:szCs w:val="18"/>
                  <w:rPrChange w:id="1315" w:author="卡噗胖胖" w:date="2019-01-08T11:46:00Z">
                    <w:rPr>
                      <w:rFonts w:hint="eastAsia"/>
                    </w:rPr>
                  </w:rPrChange>
                </w:rPr>
                <w:t>&lt;/DESC2&gt;</w:t>
              </w:r>
            </w:ins>
          </w:p>
          <w:p>
            <w:pPr>
              <w:pStyle w:val="100"/>
              <w:rPr>
                <w:ins w:id="1316" w:author="卡噗胖胖" w:date="2019-01-08T11:46:00Z"/>
                <w:rFonts w:ascii="Arial" w:hAnsi="Arial" w:cs="Arial"/>
                <w:color w:val="000000" w:themeColor="text1"/>
                <w:kern w:val="2"/>
                <w:sz w:val="18"/>
                <w:szCs w:val="18"/>
                <w:rPrChange w:id="1317" w:author="卡噗胖胖" w:date="2019-01-08T11:46:00Z">
                  <w:rPr>
                    <w:ins w:id="1318" w:author="卡噗胖胖" w:date="2019-01-08T11:46:00Z"/>
                  </w:rPr>
                </w:rPrChange>
              </w:rPr>
            </w:pPr>
            <w:ins w:id="1319" w:author="卡噗胖胖" w:date="2019-01-08T11:46:00Z">
              <w:r>
                <w:rPr>
                  <w:rFonts w:hint="eastAsia" w:ascii="Arial" w:hAnsi="Arial" w:cs="Arial"/>
                  <w:color w:val="000000" w:themeColor="text1"/>
                  <w:kern w:val="2"/>
                  <w:sz w:val="18"/>
                  <w:szCs w:val="18"/>
                  <w:rPrChange w:id="1320" w:author="卡噗胖胖" w:date="2019-01-08T11:46:00Z">
                    <w:rPr>
                      <w:rFonts w:hint="eastAsia"/>
                    </w:rPr>
                  </w:rPrChange>
                </w:rPr>
                <w:t xml:space="preserve">                &lt;DESC3&gt;</w:t>
              </w:r>
            </w:ins>
            <w:ins w:id="1321" w:author="卡噗胖胖" w:date="2019-01-08T11:46:00Z">
              <w:r>
                <w:rPr>
                  <w:rFonts w:hint="eastAsia" w:ascii="Arial" w:hAnsi="Arial" w:cs="Arial"/>
                  <w:color w:val="000000" w:themeColor="text1"/>
                  <w:kern w:val="2"/>
                  <w:sz w:val="18"/>
                  <w:szCs w:val="18"/>
                  <w:rPrChange w:id="1322" w:author="卡噗胖胖" w:date="2019-01-08T11:46:00Z">
                    <w:rPr>
                      <w:rFonts w:hint="eastAsia"/>
                    </w:rPr>
                  </w:rPrChange>
                </w:rPr>
                <w:t>所属部门的值</w:t>
              </w:r>
            </w:ins>
            <w:ins w:id="1323" w:author="卡噗胖胖" w:date="2019-01-08T11:46:00Z">
              <w:r>
                <w:rPr>
                  <w:rFonts w:hint="eastAsia" w:ascii="Arial" w:hAnsi="Arial" w:cs="Arial"/>
                  <w:color w:val="000000" w:themeColor="text1"/>
                  <w:kern w:val="2"/>
                  <w:sz w:val="18"/>
                  <w:szCs w:val="18"/>
                  <w:rPrChange w:id="1324" w:author="卡噗胖胖" w:date="2019-01-08T11:46:00Z">
                    <w:rPr>
                      <w:rFonts w:hint="eastAsia"/>
                    </w:rPr>
                  </w:rPrChange>
                </w:rPr>
                <w:t>&lt;/DESC3&gt;</w:t>
              </w:r>
            </w:ins>
          </w:p>
          <w:p>
            <w:pPr>
              <w:pStyle w:val="100"/>
              <w:rPr>
                <w:ins w:id="1325" w:author="卡噗胖胖" w:date="2019-01-08T11:46:00Z"/>
                <w:rFonts w:ascii="Arial" w:hAnsi="Arial" w:cs="Arial"/>
                <w:color w:val="000000" w:themeColor="text1"/>
                <w:kern w:val="2"/>
                <w:sz w:val="18"/>
                <w:szCs w:val="18"/>
                <w:rPrChange w:id="1326" w:author="卡噗胖胖" w:date="2019-01-08T11:46:00Z">
                  <w:rPr>
                    <w:ins w:id="1327" w:author="卡噗胖胖" w:date="2019-01-08T11:46:00Z"/>
                  </w:rPr>
                </w:rPrChange>
              </w:rPr>
            </w:pPr>
            <w:ins w:id="1328" w:author="卡噗胖胖" w:date="2019-01-08T11:46:00Z">
              <w:r>
                <w:rPr>
                  <w:rFonts w:hint="eastAsia" w:ascii="Arial" w:hAnsi="Arial" w:cs="Arial"/>
                  <w:color w:val="000000" w:themeColor="text1"/>
                  <w:kern w:val="2"/>
                  <w:sz w:val="18"/>
                  <w:szCs w:val="18"/>
                  <w:rPrChange w:id="1329" w:author="卡噗胖胖" w:date="2019-01-08T11:46:00Z">
                    <w:rPr>
                      <w:rFonts w:hint="eastAsia"/>
                    </w:rPr>
                  </w:rPrChange>
                </w:rPr>
                <w:t xml:space="preserve">                &lt;DESC4&gt;</w:t>
              </w:r>
            </w:ins>
            <w:ins w:id="1330" w:author="卡噗胖胖" w:date="2019-01-08T11:46:00Z">
              <w:r>
                <w:rPr>
                  <w:rFonts w:hint="eastAsia" w:ascii="Arial" w:hAnsi="Arial" w:cs="Arial"/>
                  <w:color w:val="000000" w:themeColor="text1"/>
                  <w:kern w:val="2"/>
                  <w:sz w:val="18"/>
                  <w:szCs w:val="18"/>
                  <w:rPrChange w:id="1331" w:author="卡噗胖胖" w:date="2019-01-08T11:46:00Z">
                    <w:rPr>
                      <w:rFonts w:hint="eastAsia"/>
                    </w:rPr>
                  </w:rPrChange>
                </w:rPr>
                <w:t>所属组织的值</w:t>
              </w:r>
            </w:ins>
            <w:ins w:id="1332" w:author="卡噗胖胖" w:date="2019-01-08T11:46:00Z">
              <w:r>
                <w:rPr>
                  <w:rFonts w:hint="eastAsia" w:ascii="Arial" w:hAnsi="Arial" w:cs="Arial"/>
                  <w:color w:val="000000" w:themeColor="text1"/>
                  <w:kern w:val="2"/>
                  <w:sz w:val="18"/>
                  <w:szCs w:val="18"/>
                  <w:rPrChange w:id="1333" w:author="卡噗胖胖" w:date="2019-01-08T11:46:00Z">
                    <w:rPr>
                      <w:rFonts w:hint="eastAsia"/>
                    </w:rPr>
                  </w:rPrChange>
                </w:rPr>
                <w:t>&lt;/DESC4&gt;</w:t>
              </w:r>
            </w:ins>
          </w:p>
          <w:p>
            <w:pPr>
              <w:pStyle w:val="100"/>
              <w:rPr>
                <w:ins w:id="1334" w:author="卡噗胖胖" w:date="2019-01-08T11:46:00Z"/>
                <w:rFonts w:ascii="Arial" w:hAnsi="Arial" w:cs="Arial"/>
                <w:color w:val="000000" w:themeColor="text1"/>
                <w:kern w:val="2"/>
                <w:sz w:val="18"/>
                <w:szCs w:val="18"/>
                <w:rPrChange w:id="1335" w:author="卡噗胖胖" w:date="2019-01-08T11:46:00Z">
                  <w:rPr>
                    <w:ins w:id="1336" w:author="卡噗胖胖" w:date="2019-01-08T11:46:00Z"/>
                  </w:rPr>
                </w:rPrChange>
              </w:rPr>
            </w:pPr>
            <w:ins w:id="1337" w:author="卡噗胖胖" w:date="2019-01-08T11:46:00Z">
              <w:r>
                <w:rPr>
                  <w:rFonts w:hint="eastAsia" w:ascii="Arial" w:hAnsi="Arial" w:cs="Arial"/>
                  <w:color w:val="000000" w:themeColor="text1"/>
                  <w:kern w:val="2"/>
                  <w:sz w:val="18"/>
                  <w:szCs w:val="18"/>
                  <w:rPrChange w:id="1338" w:author="卡噗胖胖" w:date="2019-01-08T11:46:00Z">
                    <w:rPr>
                      <w:rFonts w:hint="eastAsia"/>
                    </w:rPr>
                  </w:rPrChange>
                </w:rPr>
                <w:t xml:space="preserve">                &lt;DESC5&gt;</w:t>
              </w:r>
            </w:ins>
            <w:ins w:id="1339" w:author="卡噗胖胖" w:date="2019-01-08T11:46:00Z">
              <w:r>
                <w:rPr>
                  <w:rFonts w:hint="eastAsia" w:ascii="Arial" w:hAnsi="Arial" w:cs="Arial"/>
                  <w:color w:val="000000" w:themeColor="text1"/>
                  <w:kern w:val="2"/>
                  <w:sz w:val="18"/>
                  <w:szCs w:val="18"/>
                  <w:rPrChange w:id="1340" w:author="卡噗胖胖" w:date="2019-01-08T11:46:00Z">
                    <w:rPr>
                      <w:rFonts w:hint="eastAsia"/>
                    </w:rPr>
                  </w:rPrChange>
                </w:rPr>
                <w:t>备注的值</w:t>
              </w:r>
            </w:ins>
            <w:ins w:id="1341" w:author="卡噗胖胖" w:date="2019-01-08T11:46:00Z">
              <w:r>
                <w:rPr>
                  <w:rFonts w:hint="eastAsia" w:ascii="Arial" w:hAnsi="Arial" w:cs="Arial"/>
                  <w:color w:val="000000" w:themeColor="text1"/>
                  <w:kern w:val="2"/>
                  <w:sz w:val="18"/>
                  <w:szCs w:val="18"/>
                  <w:rPrChange w:id="1342" w:author="卡噗胖胖" w:date="2019-01-08T11:46:00Z">
                    <w:rPr>
                      <w:rFonts w:hint="eastAsia"/>
                    </w:rPr>
                  </w:rPrChange>
                </w:rPr>
                <w:t>&lt;/DESC5&gt;</w:t>
              </w:r>
            </w:ins>
          </w:p>
          <w:p>
            <w:pPr>
              <w:pStyle w:val="100"/>
              <w:rPr>
                <w:ins w:id="1343" w:author="卡噗胖胖" w:date="2019-01-08T11:46:00Z"/>
                <w:rFonts w:ascii="Arial" w:hAnsi="Arial" w:cs="Arial"/>
                <w:color w:val="000000" w:themeColor="text1"/>
                <w:kern w:val="2"/>
                <w:sz w:val="18"/>
                <w:szCs w:val="18"/>
                <w:rPrChange w:id="1344" w:author="卡噗胖胖" w:date="2019-01-08T11:46:00Z">
                  <w:rPr>
                    <w:ins w:id="1345" w:author="卡噗胖胖" w:date="2019-01-08T11:46:00Z"/>
                  </w:rPr>
                </w:rPrChange>
              </w:rPr>
            </w:pPr>
            <w:ins w:id="1346" w:author="卡噗胖胖" w:date="2019-01-08T11:46:00Z">
              <w:r>
                <w:rPr>
                  <w:rFonts w:hint="eastAsia" w:ascii="Arial" w:hAnsi="Arial" w:cs="Arial"/>
                  <w:color w:val="000000" w:themeColor="text1"/>
                  <w:kern w:val="2"/>
                  <w:sz w:val="18"/>
                  <w:szCs w:val="18"/>
                  <w:rPrChange w:id="1347" w:author="卡噗胖胖" w:date="2019-01-08T11:46:00Z">
                    <w:rPr>
                      <w:rFonts w:hint="eastAsia"/>
                    </w:rPr>
                  </w:rPrChange>
                </w:rPr>
                <w:t xml:space="preserve">                &lt;DESC6&gt;</w:t>
              </w:r>
            </w:ins>
            <w:ins w:id="1348" w:author="卡噗胖胖" w:date="2019-01-08T11:46:00Z">
              <w:r>
                <w:rPr>
                  <w:rFonts w:hint="eastAsia" w:ascii="Arial" w:hAnsi="Arial" w:cs="Arial"/>
                  <w:color w:val="000000" w:themeColor="text1"/>
                  <w:kern w:val="2"/>
                  <w:sz w:val="18"/>
                  <w:szCs w:val="18"/>
                  <w:rPrChange w:id="1349" w:author="卡噗胖胖" w:date="2019-01-08T11:46:00Z">
                    <w:rPr>
                      <w:rFonts w:hint="eastAsia"/>
                    </w:rPr>
                  </w:rPrChange>
                </w:rPr>
                <w:t>启用状态的值</w:t>
              </w:r>
            </w:ins>
            <w:ins w:id="1350" w:author="卡噗胖胖" w:date="2019-01-08T11:46:00Z">
              <w:r>
                <w:rPr>
                  <w:rFonts w:hint="eastAsia" w:ascii="Arial" w:hAnsi="Arial" w:cs="Arial"/>
                  <w:color w:val="000000" w:themeColor="text1"/>
                  <w:kern w:val="2"/>
                  <w:sz w:val="18"/>
                  <w:szCs w:val="18"/>
                  <w:rPrChange w:id="1351" w:author="卡噗胖胖" w:date="2019-01-08T11:46:00Z">
                    <w:rPr>
                      <w:rFonts w:hint="eastAsia"/>
                    </w:rPr>
                  </w:rPrChange>
                </w:rPr>
                <w:t>&lt;/DESC6&gt;</w:t>
              </w:r>
            </w:ins>
          </w:p>
          <w:p>
            <w:pPr>
              <w:pStyle w:val="100"/>
              <w:rPr>
                <w:ins w:id="1352" w:author="卡噗胖胖" w:date="2019-01-08T11:46:00Z"/>
                <w:rFonts w:ascii="Arial" w:hAnsi="Arial" w:cs="Arial"/>
                <w:color w:val="000000" w:themeColor="text1"/>
                <w:kern w:val="2"/>
                <w:sz w:val="18"/>
                <w:szCs w:val="18"/>
                <w:rPrChange w:id="1353" w:author="卡噗胖胖" w:date="2019-01-08T11:46:00Z">
                  <w:rPr>
                    <w:ins w:id="1354" w:author="卡噗胖胖" w:date="2019-01-08T11:46:00Z"/>
                  </w:rPr>
                </w:rPrChange>
              </w:rPr>
            </w:pPr>
            <w:ins w:id="1355" w:author="卡噗胖胖" w:date="2019-01-08T11:46:00Z">
              <w:r>
                <w:rPr>
                  <w:rFonts w:hint="eastAsia" w:ascii="Arial" w:hAnsi="Arial" w:cs="Arial"/>
                  <w:color w:val="000000" w:themeColor="text1"/>
                  <w:kern w:val="2"/>
                  <w:sz w:val="18"/>
                  <w:szCs w:val="18"/>
                  <w:rPrChange w:id="1356" w:author="卡噗胖胖" w:date="2019-01-08T11:46:00Z">
                    <w:rPr>
                      <w:rFonts w:hint="eastAsia"/>
                    </w:rPr>
                  </w:rPrChange>
                </w:rPr>
                <w:t xml:space="preserve">                &lt;DESC7&gt;</w:t>
              </w:r>
            </w:ins>
            <w:ins w:id="1357" w:author="卡噗胖胖" w:date="2019-01-08T11:46:00Z">
              <w:r>
                <w:rPr>
                  <w:rFonts w:hint="eastAsia" w:ascii="Arial" w:hAnsi="Arial" w:cs="Arial"/>
                  <w:color w:val="000000" w:themeColor="text1"/>
                  <w:kern w:val="2"/>
                  <w:sz w:val="18"/>
                  <w:szCs w:val="18"/>
                  <w:rPrChange w:id="1358" w:author="卡噗胖胖" w:date="2019-01-08T11:46:00Z">
                    <w:rPr>
                      <w:rFonts w:hint="eastAsia"/>
                    </w:rPr>
                  </w:rPrChange>
                </w:rPr>
                <w:t>源系统所属部门主键的值</w:t>
              </w:r>
            </w:ins>
            <w:ins w:id="1359" w:author="卡噗胖胖" w:date="2019-01-08T11:46:00Z">
              <w:r>
                <w:rPr>
                  <w:rFonts w:hint="eastAsia" w:ascii="Arial" w:hAnsi="Arial" w:cs="Arial"/>
                  <w:color w:val="000000" w:themeColor="text1"/>
                  <w:kern w:val="2"/>
                  <w:sz w:val="18"/>
                  <w:szCs w:val="18"/>
                  <w:rPrChange w:id="1360" w:author="卡噗胖胖" w:date="2019-01-08T11:46:00Z">
                    <w:rPr>
                      <w:rFonts w:hint="eastAsia"/>
                    </w:rPr>
                  </w:rPrChange>
                </w:rPr>
                <w:t>&lt;/DESC7&gt;</w:t>
              </w:r>
            </w:ins>
          </w:p>
          <w:p>
            <w:pPr>
              <w:pStyle w:val="100"/>
              <w:rPr>
                <w:ins w:id="1361" w:author="卡噗胖胖" w:date="2019-01-08T11:46:00Z"/>
                <w:rFonts w:ascii="Arial" w:hAnsi="Arial" w:cs="Arial"/>
                <w:color w:val="000000" w:themeColor="text1"/>
                <w:kern w:val="2"/>
                <w:sz w:val="18"/>
                <w:szCs w:val="18"/>
                <w:rPrChange w:id="1362" w:author="卡噗胖胖" w:date="2019-01-08T11:46:00Z">
                  <w:rPr>
                    <w:ins w:id="1363" w:author="卡噗胖胖" w:date="2019-01-08T11:46:00Z"/>
                  </w:rPr>
                </w:rPrChange>
              </w:rPr>
            </w:pPr>
            <w:ins w:id="1364" w:author="卡噗胖胖" w:date="2019-01-08T11:46:00Z">
              <w:r>
                <w:rPr>
                  <w:rFonts w:hint="eastAsia" w:ascii="Arial" w:hAnsi="Arial" w:cs="Arial"/>
                  <w:color w:val="000000" w:themeColor="text1"/>
                  <w:kern w:val="2"/>
                  <w:sz w:val="18"/>
                  <w:szCs w:val="18"/>
                  <w:rPrChange w:id="1365" w:author="卡噗胖胖" w:date="2019-01-08T11:46:00Z">
                    <w:rPr>
                      <w:rFonts w:hint="eastAsia"/>
                    </w:rPr>
                  </w:rPrChange>
                </w:rPr>
                <w:t xml:space="preserve">                &lt;DESC8&gt;</w:t>
              </w:r>
            </w:ins>
            <w:ins w:id="1366" w:author="卡噗胖胖" w:date="2019-01-08T11:46:00Z">
              <w:r>
                <w:rPr>
                  <w:rFonts w:hint="eastAsia" w:ascii="Arial" w:hAnsi="Arial" w:cs="Arial"/>
                  <w:color w:val="000000" w:themeColor="text1"/>
                  <w:kern w:val="2"/>
                  <w:sz w:val="18"/>
                  <w:szCs w:val="18"/>
                  <w:rPrChange w:id="1367" w:author="卡噗胖胖" w:date="2019-01-08T11:46:00Z">
                    <w:rPr>
                      <w:rFonts w:hint="eastAsia"/>
                    </w:rPr>
                  </w:rPrChange>
                </w:rPr>
                <w:t>源系统所属组织主键的值</w:t>
              </w:r>
            </w:ins>
            <w:ins w:id="1368" w:author="卡噗胖胖" w:date="2019-01-08T11:46:00Z">
              <w:r>
                <w:rPr>
                  <w:rFonts w:hint="eastAsia" w:ascii="Arial" w:hAnsi="Arial" w:cs="Arial"/>
                  <w:color w:val="000000" w:themeColor="text1"/>
                  <w:kern w:val="2"/>
                  <w:sz w:val="18"/>
                  <w:szCs w:val="18"/>
                  <w:rPrChange w:id="1369" w:author="卡噗胖胖" w:date="2019-01-08T11:46:00Z">
                    <w:rPr>
                      <w:rFonts w:hint="eastAsia"/>
                    </w:rPr>
                  </w:rPrChange>
                </w:rPr>
                <w:t>&lt;/DESC8&gt;</w:t>
              </w:r>
            </w:ins>
          </w:p>
          <w:p>
            <w:pPr>
              <w:pStyle w:val="100"/>
              <w:rPr>
                <w:ins w:id="1370" w:author="卡噗胖胖" w:date="2019-01-08T11:46:00Z"/>
                <w:rFonts w:ascii="Arial" w:hAnsi="Arial" w:cs="Arial"/>
                <w:color w:val="000000" w:themeColor="text1"/>
                <w:kern w:val="2"/>
                <w:sz w:val="18"/>
                <w:szCs w:val="18"/>
                <w:rPrChange w:id="1371" w:author="卡噗胖胖" w:date="2019-01-08T11:46:00Z">
                  <w:rPr>
                    <w:ins w:id="1372" w:author="卡噗胖胖" w:date="2019-01-08T11:46:00Z"/>
                  </w:rPr>
                </w:rPrChange>
              </w:rPr>
            </w:pPr>
            <w:ins w:id="1373" w:author="卡噗胖胖" w:date="2019-01-08T11:46:00Z">
              <w:r>
                <w:rPr>
                  <w:rFonts w:hint="eastAsia" w:ascii="Arial" w:hAnsi="Arial" w:cs="Arial"/>
                  <w:color w:val="000000" w:themeColor="text1"/>
                  <w:kern w:val="2"/>
                  <w:sz w:val="18"/>
                  <w:szCs w:val="18"/>
                  <w:rPrChange w:id="1374" w:author="卡噗胖胖" w:date="2019-01-08T11:46:00Z">
                    <w:rPr>
                      <w:rFonts w:hint="eastAsia"/>
                    </w:rPr>
                  </w:rPrChange>
                </w:rPr>
                <w:t xml:space="preserve">                &lt;DESC9&gt;</w:t>
              </w:r>
            </w:ins>
            <w:ins w:id="1375" w:author="卡噗胖胖" w:date="2019-01-08T11:46:00Z">
              <w:r>
                <w:rPr>
                  <w:rFonts w:hint="eastAsia" w:ascii="Arial" w:hAnsi="Arial" w:cs="Arial"/>
                  <w:color w:val="000000" w:themeColor="text1"/>
                  <w:kern w:val="2"/>
                  <w:sz w:val="18"/>
                  <w:szCs w:val="18"/>
                  <w:rPrChange w:id="1376" w:author="卡噗胖胖" w:date="2019-01-08T11:46:00Z">
                    <w:rPr>
                      <w:rFonts w:hint="eastAsia"/>
                    </w:rPr>
                  </w:rPrChange>
                </w:rPr>
                <w:t>来源系统的值</w:t>
              </w:r>
            </w:ins>
            <w:ins w:id="1377" w:author="卡噗胖胖" w:date="2019-01-08T11:46:00Z">
              <w:r>
                <w:rPr>
                  <w:rFonts w:hint="eastAsia" w:ascii="Arial" w:hAnsi="Arial" w:cs="Arial"/>
                  <w:color w:val="000000" w:themeColor="text1"/>
                  <w:kern w:val="2"/>
                  <w:sz w:val="18"/>
                  <w:szCs w:val="18"/>
                  <w:rPrChange w:id="1378" w:author="卡噗胖胖" w:date="2019-01-08T11:46:00Z">
                    <w:rPr>
                      <w:rFonts w:hint="eastAsia"/>
                    </w:rPr>
                  </w:rPrChange>
                </w:rPr>
                <w:t>&lt;/DESC9&gt;</w:t>
              </w:r>
            </w:ins>
          </w:p>
          <w:p>
            <w:pPr>
              <w:pStyle w:val="100"/>
              <w:rPr>
                <w:ins w:id="1379" w:author="卡噗胖胖" w:date="2019-01-08T11:46:00Z"/>
                <w:rFonts w:ascii="Arial" w:hAnsi="Arial" w:cs="Arial"/>
                <w:color w:val="000000" w:themeColor="text1"/>
                <w:kern w:val="2"/>
                <w:sz w:val="18"/>
                <w:szCs w:val="18"/>
                <w:rPrChange w:id="1380" w:author="卡噗胖胖" w:date="2019-01-08T11:46:00Z">
                  <w:rPr>
                    <w:ins w:id="1381" w:author="卡噗胖胖" w:date="2019-01-08T11:46:00Z"/>
                  </w:rPr>
                </w:rPrChange>
              </w:rPr>
            </w:pPr>
            <w:ins w:id="1382" w:author="卡噗胖胖" w:date="2019-01-08T11:46:00Z">
              <w:r>
                <w:rPr>
                  <w:rFonts w:hint="eastAsia" w:ascii="Arial" w:hAnsi="Arial" w:cs="Arial"/>
                  <w:color w:val="000000" w:themeColor="text1"/>
                  <w:kern w:val="2"/>
                  <w:sz w:val="18"/>
                  <w:szCs w:val="18"/>
                  <w:rPrChange w:id="1383" w:author="卡噗胖胖" w:date="2019-01-08T11:46:00Z">
                    <w:rPr>
                      <w:rFonts w:hint="eastAsia"/>
                    </w:rPr>
                  </w:rPrChange>
                </w:rPr>
                <w:t xml:space="preserve">                &lt;DESC10&gt;</w:t>
              </w:r>
            </w:ins>
            <w:ins w:id="1384" w:author="卡噗胖胖" w:date="2019-01-08T11:46:00Z">
              <w:r>
                <w:rPr>
                  <w:rFonts w:hint="eastAsia" w:ascii="Arial" w:hAnsi="Arial" w:cs="Arial"/>
                  <w:color w:val="000000" w:themeColor="text1"/>
                  <w:kern w:val="2"/>
                  <w:sz w:val="18"/>
                  <w:szCs w:val="18"/>
                  <w:rPrChange w:id="1385" w:author="卡噗胖胖" w:date="2019-01-08T11:46:00Z">
                    <w:rPr>
                      <w:rFonts w:hint="eastAsia"/>
                    </w:rPr>
                  </w:rPrChange>
                </w:rPr>
                <w:t>源系统岗位主键的值</w:t>
              </w:r>
            </w:ins>
            <w:ins w:id="1386" w:author="卡噗胖胖" w:date="2019-01-08T11:46:00Z">
              <w:r>
                <w:rPr>
                  <w:rFonts w:hint="eastAsia" w:ascii="Arial" w:hAnsi="Arial" w:cs="Arial"/>
                  <w:color w:val="000000" w:themeColor="text1"/>
                  <w:kern w:val="2"/>
                  <w:sz w:val="18"/>
                  <w:szCs w:val="18"/>
                  <w:rPrChange w:id="1387" w:author="卡噗胖胖" w:date="2019-01-08T11:46:00Z">
                    <w:rPr>
                      <w:rFonts w:hint="eastAsia"/>
                    </w:rPr>
                  </w:rPrChange>
                </w:rPr>
                <w:t>&lt;/DESC10&gt;</w:t>
              </w:r>
            </w:ins>
          </w:p>
          <w:p>
            <w:pPr>
              <w:pStyle w:val="100"/>
              <w:rPr>
                <w:ins w:id="1388" w:author="卡噗胖胖" w:date="2019-01-08T11:46:00Z"/>
                <w:rFonts w:ascii="Arial" w:hAnsi="Arial" w:cs="Arial"/>
                <w:color w:val="000000" w:themeColor="text1"/>
                <w:kern w:val="2"/>
                <w:sz w:val="18"/>
                <w:szCs w:val="18"/>
                <w:rPrChange w:id="1389" w:author="卡噗胖胖" w:date="2019-01-08T11:46:00Z">
                  <w:rPr>
                    <w:ins w:id="1390" w:author="卡噗胖胖" w:date="2019-01-08T11:46:00Z"/>
                  </w:rPr>
                </w:rPrChange>
              </w:rPr>
            </w:pPr>
            <w:ins w:id="1391" w:author="卡噗胖胖" w:date="2019-01-08T11:46:00Z">
              <w:r>
                <w:rPr>
                  <w:rFonts w:hint="eastAsia" w:ascii="Arial" w:hAnsi="Arial" w:cs="Arial"/>
                  <w:color w:val="000000" w:themeColor="text1"/>
                  <w:kern w:val="2"/>
                  <w:sz w:val="18"/>
                  <w:szCs w:val="18"/>
                  <w:rPrChange w:id="1392" w:author="卡噗胖胖" w:date="2019-01-08T11:46:00Z">
                    <w:rPr>
                      <w:rFonts w:hint="eastAsia"/>
                    </w:rPr>
                  </w:rPrChange>
                </w:rPr>
                <w:t xml:space="preserve">                &lt;DESC11&gt;</w:t>
              </w:r>
            </w:ins>
            <w:ins w:id="1393" w:author="卡噗胖胖" w:date="2019-01-08T11:46:00Z">
              <w:r>
                <w:rPr>
                  <w:rFonts w:hint="eastAsia" w:ascii="Arial" w:hAnsi="Arial" w:cs="Arial"/>
                  <w:color w:val="000000" w:themeColor="text1"/>
                  <w:kern w:val="2"/>
                  <w:sz w:val="18"/>
                  <w:szCs w:val="18"/>
                  <w:rPrChange w:id="1394" w:author="卡噗胖胖" w:date="2019-01-08T11:46:00Z">
                    <w:rPr>
                      <w:rFonts w:hint="eastAsia"/>
                    </w:rPr>
                  </w:rPrChange>
                </w:rPr>
                <w:t>职务的值</w:t>
              </w:r>
            </w:ins>
            <w:ins w:id="1395" w:author="卡噗胖胖" w:date="2019-01-08T11:46:00Z">
              <w:r>
                <w:rPr>
                  <w:rFonts w:hint="eastAsia" w:ascii="Arial" w:hAnsi="Arial" w:cs="Arial"/>
                  <w:color w:val="000000" w:themeColor="text1"/>
                  <w:kern w:val="2"/>
                  <w:sz w:val="18"/>
                  <w:szCs w:val="18"/>
                  <w:rPrChange w:id="1396" w:author="卡噗胖胖" w:date="2019-01-08T11:46:00Z">
                    <w:rPr>
                      <w:rFonts w:hint="eastAsia"/>
                    </w:rPr>
                  </w:rPrChange>
                </w:rPr>
                <w:t>&lt;/DESC11&gt;</w:t>
              </w:r>
            </w:ins>
          </w:p>
          <w:p>
            <w:pPr>
              <w:pStyle w:val="100"/>
              <w:rPr>
                <w:ins w:id="1397" w:author="卡噗胖胖" w:date="2019-01-08T11:46:00Z"/>
                <w:rFonts w:ascii="Arial" w:hAnsi="Arial" w:cs="Arial"/>
                <w:color w:val="000000" w:themeColor="text1"/>
                <w:kern w:val="2"/>
                <w:sz w:val="18"/>
                <w:szCs w:val="18"/>
                <w:rPrChange w:id="1398" w:author="卡噗胖胖" w:date="2019-01-08T11:46:00Z">
                  <w:rPr>
                    <w:ins w:id="1399" w:author="卡噗胖胖" w:date="2019-01-08T11:46:00Z"/>
                  </w:rPr>
                </w:rPrChange>
              </w:rPr>
            </w:pPr>
            <w:ins w:id="1400" w:author="卡噗胖胖" w:date="2019-01-08T11:46:00Z">
              <w:r>
                <w:rPr>
                  <w:rFonts w:hint="eastAsia" w:ascii="Arial" w:hAnsi="Arial" w:cs="Arial"/>
                  <w:color w:val="000000" w:themeColor="text1"/>
                  <w:kern w:val="2"/>
                  <w:sz w:val="18"/>
                  <w:szCs w:val="18"/>
                  <w:rPrChange w:id="1401" w:author="卡噗胖胖" w:date="2019-01-08T11:46:00Z">
                    <w:rPr>
                      <w:rFonts w:hint="eastAsia"/>
                    </w:rPr>
                  </w:rPrChange>
                </w:rPr>
                <w:t xml:space="preserve">                &lt;DESC12&gt;</w:t>
              </w:r>
            </w:ins>
            <w:ins w:id="1402" w:author="卡噗胖胖" w:date="2019-01-08T11:46:00Z">
              <w:r>
                <w:rPr>
                  <w:rFonts w:hint="eastAsia" w:ascii="Arial" w:hAnsi="Arial" w:cs="Arial"/>
                  <w:color w:val="000000" w:themeColor="text1"/>
                  <w:kern w:val="2"/>
                  <w:sz w:val="18"/>
                  <w:szCs w:val="18"/>
                  <w:rPrChange w:id="1403" w:author="卡噗胖胖" w:date="2019-01-08T11:46:00Z">
                    <w:rPr>
                      <w:rFonts w:hint="eastAsia"/>
                    </w:rPr>
                  </w:rPrChange>
                </w:rPr>
                <w:t>职等的值</w:t>
              </w:r>
            </w:ins>
            <w:ins w:id="1404" w:author="卡噗胖胖" w:date="2019-01-08T11:46:00Z">
              <w:r>
                <w:rPr>
                  <w:rFonts w:hint="eastAsia" w:ascii="Arial" w:hAnsi="Arial" w:cs="Arial"/>
                  <w:color w:val="000000" w:themeColor="text1"/>
                  <w:kern w:val="2"/>
                  <w:sz w:val="18"/>
                  <w:szCs w:val="18"/>
                  <w:rPrChange w:id="1405" w:author="卡噗胖胖" w:date="2019-01-08T11:46:00Z">
                    <w:rPr>
                      <w:rFonts w:hint="eastAsia"/>
                    </w:rPr>
                  </w:rPrChange>
                </w:rPr>
                <w:t>&lt;/DESC12&gt;</w:t>
              </w:r>
            </w:ins>
          </w:p>
          <w:p>
            <w:pPr>
              <w:pStyle w:val="100"/>
              <w:rPr>
                <w:ins w:id="1406" w:author="卡噗胖胖" w:date="2019-01-08T11:46:00Z"/>
                <w:rFonts w:ascii="Arial" w:hAnsi="Arial" w:cs="Arial"/>
                <w:color w:val="000000" w:themeColor="text1"/>
                <w:kern w:val="2"/>
                <w:sz w:val="18"/>
                <w:szCs w:val="18"/>
                <w:rPrChange w:id="1407" w:author="卡噗胖胖" w:date="2019-01-08T11:46:00Z">
                  <w:rPr>
                    <w:ins w:id="1408" w:author="卡噗胖胖" w:date="2019-01-08T11:46:00Z"/>
                  </w:rPr>
                </w:rPrChange>
              </w:rPr>
            </w:pPr>
            <w:ins w:id="1409" w:author="卡噗胖胖" w:date="2019-01-08T11:46:00Z">
              <w:r>
                <w:rPr>
                  <w:rFonts w:hint="eastAsia" w:ascii="Arial" w:hAnsi="Arial" w:cs="Arial"/>
                  <w:color w:val="000000" w:themeColor="text1"/>
                  <w:kern w:val="2"/>
                  <w:sz w:val="18"/>
                  <w:szCs w:val="18"/>
                  <w:rPrChange w:id="1410" w:author="卡噗胖胖" w:date="2019-01-08T11:46:00Z">
                    <w:rPr>
                      <w:rFonts w:hint="eastAsia"/>
                    </w:rPr>
                  </w:rPrChange>
                </w:rPr>
                <w:t xml:space="preserve">                &lt;DESC13&gt;</w:t>
              </w:r>
            </w:ins>
            <w:ins w:id="1411" w:author="卡噗胖胖" w:date="2019-01-08T11:46:00Z">
              <w:r>
                <w:rPr>
                  <w:rFonts w:hint="eastAsia" w:ascii="Arial" w:hAnsi="Arial" w:cs="Arial"/>
                  <w:color w:val="000000" w:themeColor="text1"/>
                  <w:kern w:val="2"/>
                  <w:sz w:val="18"/>
                  <w:szCs w:val="18"/>
                  <w:rPrChange w:id="1412" w:author="卡噗胖胖" w:date="2019-01-08T11:46:00Z">
                    <w:rPr>
                      <w:rFonts w:hint="eastAsia"/>
                    </w:rPr>
                  </w:rPrChange>
                </w:rPr>
                <w:t>发薪公司的值</w:t>
              </w:r>
            </w:ins>
            <w:ins w:id="1413" w:author="卡噗胖胖" w:date="2019-01-08T11:46:00Z">
              <w:r>
                <w:rPr>
                  <w:rFonts w:hint="eastAsia" w:ascii="Arial" w:hAnsi="Arial" w:cs="Arial"/>
                  <w:color w:val="000000" w:themeColor="text1"/>
                  <w:kern w:val="2"/>
                  <w:sz w:val="18"/>
                  <w:szCs w:val="18"/>
                  <w:rPrChange w:id="1414" w:author="卡噗胖胖" w:date="2019-01-08T11:46:00Z">
                    <w:rPr>
                      <w:rFonts w:hint="eastAsia"/>
                    </w:rPr>
                  </w:rPrChange>
                </w:rPr>
                <w:t>&lt;/DESC13&gt;</w:t>
              </w:r>
            </w:ins>
          </w:p>
          <w:p>
            <w:pPr>
              <w:pStyle w:val="100"/>
              <w:rPr>
                <w:ins w:id="1415" w:author="卡噗胖胖" w:date="2019-01-08T11:46:00Z"/>
                <w:rFonts w:ascii="Arial" w:hAnsi="Arial" w:cs="Arial"/>
                <w:color w:val="000000" w:themeColor="text1"/>
                <w:kern w:val="2"/>
                <w:sz w:val="18"/>
                <w:szCs w:val="18"/>
                <w:rPrChange w:id="1416" w:author="卡噗胖胖" w:date="2019-01-08T11:46:00Z">
                  <w:rPr>
                    <w:ins w:id="1417" w:author="卡噗胖胖" w:date="2019-01-08T11:46:00Z"/>
                  </w:rPr>
                </w:rPrChange>
              </w:rPr>
            </w:pPr>
            <w:ins w:id="1418" w:author="卡噗胖胖" w:date="2019-01-08T11:46:00Z">
              <w:r>
                <w:rPr>
                  <w:rFonts w:hint="eastAsia" w:ascii="Arial" w:hAnsi="Arial" w:cs="Arial"/>
                  <w:color w:val="000000" w:themeColor="text1"/>
                  <w:kern w:val="2"/>
                  <w:sz w:val="18"/>
                  <w:szCs w:val="18"/>
                  <w:rPrChange w:id="1419" w:author="卡噗胖胖" w:date="2019-01-08T11:46:00Z">
                    <w:rPr>
                      <w:rFonts w:hint="eastAsia"/>
                    </w:rPr>
                  </w:rPrChange>
                </w:rPr>
                <w:t xml:space="preserve">                &lt;DESC14&gt;</w:t>
              </w:r>
            </w:ins>
            <w:ins w:id="1420" w:author="卡噗胖胖" w:date="2019-01-08T11:46:00Z">
              <w:r>
                <w:rPr>
                  <w:rFonts w:hint="eastAsia" w:ascii="Arial" w:hAnsi="Arial" w:cs="Arial"/>
                  <w:color w:val="000000" w:themeColor="text1"/>
                  <w:kern w:val="2"/>
                  <w:sz w:val="18"/>
                  <w:szCs w:val="18"/>
                  <w:rPrChange w:id="1421" w:author="卡噗胖胖" w:date="2019-01-08T11:46:00Z">
                    <w:rPr>
                      <w:rFonts w:hint="eastAsia"/>
                    </w:rPr>
                  </w:rPrChange>
                </w:rPr>
                <w:t>成本归集部门的值</w:t>
              </w:r>
            </w:ins>
            <w:ins w:id="1422" w:author="卡噗胖胖" w:date="2019-01-08T11:46:00Z">
              <w:r>
                <w:rPr>
                  <w:rFonts w:hint="eastAsia" w:ascii="Arial" w:hAnsi="Arial" w:cs="Arial"/>
                  <w:color w:val="000000" w:themeColor="text1"/>
                  <w:kern w:val="2"/>
                  <w:sz w:val="18"/>
                  <w:szCs w:val="18"/>
                  <w:rPrChange w:id="1423" w:author="卡噗胖胖" w:date="2019-01-08T11:46:00Z">
                    <w:rPr>
                      <w:rFonts w:hint="eastAsia"/>
                    </w:rPr>
                  </w:rPrChange>
                </w:rPr>
                <w:t>&lt;/DESC14&gt;</w:t>
              </w:r>
            </w:ins>
          </w:p>
          <w:p>
            <w:pPr>
              <w:pStyle w:val="100"/>
              <w:rPr>
                <w:ins w:id="1424" w:author="卡噗胖胖" w:date="2019-01-08T11:46:00Z"/>
                <w:rFonts w:ascii="Arial" w:hAnsi="Arial" w:cs="Arial"/>
                <w:color w:val="000000" w:themeColor="text1"/>
                <w:kern w:val="2"/>
                <w:sz w:val="18"/>
                <w:szCs w:val="18"/>
                <w:rPrChange w:id="1425" w:author="卡噗胖胖" w:date="2019-01-08T11:46:00Z">
                  <w:rPr>
                    <w:ins w:id="1426" w:author="卡噗胖胖" w:date="2019-01-08T11:46:00Z"/>
                  </w:rPr>
                </w:rPrChange>
              </w:rPr>
            </w:pPr>
            <w:ins w:id="1427" w:author="卡噗胖胖" w:date="2019-01-08T11:46:00Z">
              <w:r>
                <w:rPr>
                  <w:rFonts w:hint="eastAsia" w:ascii="Arial" w:hAnsi="Arial" w:cs="Arial"/>
                  <w:color w:val="000000" w:themeColor="text1"/>
                  <w:kern w:val="2"/>
                  <w:sz w:val="18"/>
                  <w:szCs w:val="18"/>
                  <w:rPrChange w:id="1428" w:author="卡噗胖胖" w:date="2019-01-08T11:46:00Z">
                    <w:rPr>
                      <w:rFonts w:hint="eastAsia"/>
                    </w:rPr>
                  </w:rPrChange>
                </w:rPr>
                <w:t xml:space="preserve">                &lt;LASTMODIFYRECORDERDESC&gt;</w:t>
              </w:r>
            </w:ins>
            <w:ins w:id="1429" w:author="卡噗胖胖" w:date="2019-01-08T11:46:00Z">
              <w:r>
                <w:rPr>
                  <w:rFonts w:hint="eastAsia" w:ascii="Arial" w:hAnsi="Arial" w:cs="Arial"/>
                  <w:color w:val="000000" w:themeColor="text1"/>
                  <w:kern w:val="2"/>
                  <w:sz w:val="18"/>
                  <w:szCs w:val="18"/>
                  <w:rPrChange w:id="1430" w:author="卡噗胖胖" w:date="2019-01-08T11:46:00Z">
                    <w:rPr>
                      <w:rFonts w:hint="eastAsia"/>
                    </w:rPr>
                  </w:rPrChange>
                </w:rPr>
                <w:t>上一次变更人名称的值</w:t>
              </w:r>
            </w:ins>
            <w:ins w:id="1431" w:author="卡噗胖胖" w:date="2019-01-08T11:46:00Z">
              <w:r>
                <w:rPr>
                  <w:rFonts w:hint="eastAsia" w:ascii="Arial" w:hAnsi="Arial" w:cs="Arial"/>
                  <w:color w:val="000000" w:themeColor="text1"/>
                  <w:kern w:val="2"/>
                  <w:sz w:val="18"/>
                  <w:szCs w:val="18"/>
                  <w:rPrChange w:id="1432" w:author="卡噗胖胖" w:date="2019-01-08T11:46:00Z">
                    <w:rPr>
                      <w:rFonts w:hint="eastAsia"/>
                    </w:rPr>
                  </w:rPrChange>
                </w:rPr>
                <w:t>&lt;/LASTMODIFYRECORDERDESC&gt;</w:t>
              </w:r>
            </w:ins>
          </w:p>
          <w:p>
            <w:pPr>
              <w:pStyle w:val="100"/>
              <w:rPr>
                <w:ins w:id="1433" w:author="卡噗胖胖" w:date="2019-01-08T11:46:00Z"/>
                <w:rFonts w:ascii="Arial" w:hAnsi="Arial" w:cs="Arial"/>
                <w:color w:val="000000" w:themeColor="text1"/>
                <w:kern w:val="2"/>
                <w:sz w:val="18"/>
                <w:szCs w:val="18"/>
                <w:rPrChange w:id="1434" w:author="卡噗胖胖" w:date="2019-01-08T11:46:00Z">
                  <w:rPr>
                    <w:ins w:id="1435" w:author="卡噗胖胖" w:date="2019-01-08T11:46:00Z"/>
                  </w:rPr>
                </w:rPrChange>
              </w:rPr>
            </w:pPr>
            <w:ins w:id="1436" w:author="卡噗胖胖" w:date="2019-01-08T11:46:00Z">
              <w:r>
                <w:rPr>
                  <w:rFonts w:hint="eastAsia" w:ascii="Arial" w:hAnsi="Arial" w:cs="Arial"/>
                  <w:color w:val="000000" w:themeColor="text1"/>
                  <w:kern w:val="2"/>
                  <w:sz w:val="18"/>
                  <w:szCs w:val="18"/>
                  <w:rPrChange w:id="1437" w:author="卡噗胖胖" w:date="2019-01-08T11:46:00Z">
                    <w:rPr>
                      <w:rFonts w:hint="eastAsia"/>
                    </w:rPr>
                  </w:rPrChange>
                </w:rPr>
                <w:t xml:space="preserve">                &lt;LASTMODIFYRECORDTIME&gt;</w:t>
              </w:r>
            </w:ins>
            <w:ins w:id="1438" w:author="卡噗胖胖" w:date="2019-01-08T11:46:00Z">
              <w:r>
                <w:rPr>
                  <w:rFonts w:hint="eastAsia" w:ascii="Arial" w:hAnsi="Arial" w:cs="Arial"/>
                  <w:color w:val="000000" w:themeColor="text1"/>
                  <w:kern w:val="2"/>
                  <w:sz w:val="18"/>
                  <w:szCs w:val="18"/>
                  <w:rPrChange w:id="1439" w:author="卡噗胖胖" w:date="2019-01-08T11:46:00Z">
                    <w:rPr>
                      <w:rFonts w:hint="eastAsia"/>
                    </w:rPr>
                  </w:rPrChange>
                </w:rPr>
                <w:t>上一次变更时间的值</w:t>
              </w:r>
            </w:ins>
            <w:ins w:id="1440" w:author="卡噗胖胖" w:date="2019-01-08T11:46:00Z">
              <w:r>
                <w:rPr>
                  <w:rFonts w:hint="eastAsia" w:ascii="Arial" w:hAnsi="Arial" w:cs="Arial"/>
                  <w:color w:val="000000" w:themeColor="text1"/>
                  <w:kern w:val="2"/>
                  <w:sz w:val="18"/>
                  <w:szCs w:val="18"/>
                  <w:rPrChange w:id="1441" w:author="卡噗胖胖" w:date="2019-01-08T11:46:00Z">
                    <w:rPr>
                      <w:rFonts w:hint="eastAsia"/>
                    </w:rPr>
                  </w:rPrChange>
                </w:rPr>
                <w:t>&lt;/LASTMODIFYRECORDTIME&gt;</w:t>
              </w:r>
            </w:ins>
          </w:p>
          <w:p>
            <w:pPr>
              <w:pStyle w:val="100"/>
              <w:rPr>
                <w:ins w:id="1442" w:author="卡噗胖胖" w:date="2019-01-08T11:46:00Z"/>
                <w:rFonts w:ascii="Arial" w:hAnsi="Arial" w:cs="Arial"/>
                <w:color w:val="000000" w:themeColor="text1"/>
                <w:kern w:val="2"/>
                <w:sz w:val="18"/>
                <w:szCs w:val="18"/>
                <w:rPrChange w:id="1443" w:author="卡噗胖胖" w:date="2019-01-08T11:46:00Z">
                  <w:rPr>
                    <w:ins w:id="1444" w:author="卡噗胖胖" w:date="2019-01-08T11:46:00Z"/>
                  </w:rPr>
                </w:rPrChange>
              </w:rPr>
            </w:pPr>
            <w:ins w:id="1445" w:author="卡噗胖胖" w:date="2019-01-08T11:46:00Z">
              <w:r>
                <w:rPr>
                  <w:rFonts w:hint="eastAsia" w:ascii="Arial" w:hAnsi="Arial" w:cs="Arial"/>
                  <w:color w:val="000000" w:themeColor="text1"/>
                  <w:kern w:val="2"/>
                  <w:sz w:val="18"/>
                  <w:szCs w:val="18"/>
                  <w:rPrChange w:id="1446" w:author="卡噗胖胖" w:date="2019-01-08T11:46:00Z">
                    <w:rPr>
                      <w:rFonts w:hint="eastAsia"/>
                    </w:rPr>
                  </w:rPrChange>
                </w:rPr>
                <w:t xml:space="preserve">                &lt;RECORDERDESC&gt;</w:t>
              </w:r>
            </w:ins>
            <w:ins w:id="1447" w:author="卡噗胖胖" w:date="2019-01-08T11:46:00Z">
              <w:r>
                <w:rPr>
                  <w:rFonts w:hint="eastAsia" w:ascii="Arial" w:hAnsi="Arial" w:cs="Arial"/>
                  <w:color w:val="000000" w:themeColor="text1"/>
                  <w:kern w:val="2"/>
                  <w:sz w:val="18"/>
                  <w:szCs w:val="18"/>
                  <w:rPrChange w:id="1448" w:author="卡噗胖胖" w:date="2019-01-08T11:46:00Z">
                    <w:rPr>
                      <w:rFonts w:hint="eastAsia"/>
                    </w:rPr>
                  </w:rPrChange>
                </w:rPr>
                <w:t>制单人名称的值</w:t>
              </w:r>
            </w:ins>
            <w:ins w:id="1449" w:author="卡噗胖胖" w:date="2019-01-08T11:46:00Z">
              <w:r>
                <w:rPr>
                  <w:rFonts w:hint="eastAsia" w:ascii="Arial" w:hAnsi="Arial" w:cs="Arial"/>
                  <w:color w:val="000000" w:themeColor="text1"/>
                  <w:kern w:val="2"/>
                  <w:sz w:val="18"/>
                  <w:szCs w:val="18"/>
                  <w:rPrChange w:id="1450" w:author="卡噗胖胖" w:date="2019-01-08T11:46:00Z">
                    <w:rPr>
                      <w:rFonts w:hint="eastAsia"/>
                    </w:rPr>
                  </w:rPrChange>
                </w:rPr>
                <w:t>&lt;/RECORDERDESC&gt;</w:t>
              </w:r>
            </w:ins>
          </w:p>
          <w:p>
            <w:pPr>
              <w:pStyle w:val="100"/>
              <w:rPr>
                <w:ins w:id="1451" w:author="卡噗胖胖" w:date="2019-01-08T11:46:00Z"/>
                <w:rFonts w:ascii="Arial" w:hAnsi="Arial" w:cs="Arial"/>
                <w:color w:val="000000" w:themeColor="text1"/>
                <w:kern w:val="2"/>
                <w:sz w:val="18"/>
                <w:szCs w:val="18"/>
                <w:rPrChange w:id="1452" w:author="卡噗胖胖" w:date="2019-01-08T11:46:00Z">
                  <w:rPr>
                    <w:ins w:id="1453" w:author="卡噗胖胖" w:date="2019-01-08T11:46:00Z"/>
                  </w:rPr>
                </w:rPrChange>
              </w:rPr>
            </w:pPr>
            <w:ins w:id="1454" w:author="卡噗胖胖" w:date="2019-01-08T11:46:00Z">
              <w:r>
                <w:rPr>
                  <w:rFonts w:hint="eastAsia" w:ascii="Arial" w:hAnsi="Arial" w:cs="Arial"/>
                  <w:color w:val="000000" w:themeColor="text1"/>
                  <w:kern w:val="2"/>
                  <w:sz w:val="18"/>
                  <w:szCs w:val="18"/>
                  <w:rPrChange w:id="1455" w:author="卡噗胖胖" w:date="2019-01-08T11:46:00Z">
                    <w:rPr>
                      <w:rFonts w:hint="eastAsia"/>
                    </w:rPr>
                  </w:rPrChange>
                </w:rPr>
                <w:t xml:space="preserve">                &lt;RECORDTIME&gt;</w:t>
              </w:r>
            </w:ins>
            <w:ins w:id="1456" w:author="卡噗胖胖" w:date="2019-01-08T11:46:00Z">
              <w:r>
                <w:rPr>
                  <w:rFonts w:hint="eastAsia" w:ascii="Arial" w:hAnsi="Arial" w:cs="Arial"/>
                  <w:color w:val="000000" w:themeColor="text1"/>
                  <w:kern w:val="2"/>
                  <w:sz w:val="18"/>
                  <w:szCs w:val="18"/>
                  <w:rPrChange w:id="1457" w:author="卡噗胖胖" w:date="2019-01-08T11:46:00Z">
                    <w:rPr>
                      <w:rFonts w:hint="eastAsia"/>
                    </w:rPr>
                  </w:rPrChange>
                </w:rPr>
                <w:t>制</w:t>
              </w:r>
            </w:ins>
            <w:ins w:id="1458" w:author="卡噗胖胖" w:date="2019-01-08T11:46:00Z">
              <w:r>
                <w:rPr>
                  <w:rFonts w:hint="eastAsia" w:ascii="Arial" w:hAnsi="Arial" w:cs="Arial"/>
                  <w:color w:val="000000" w:themeColor="text1"/>
                  <w:kern w:val="2"/>
                  <w:sz w:val="18"/>
                  <w:szCs w:val="18"/>
                  <w:rPrChange w:id="1459" w:author="卡噗胖胖" w:date="2019-01-08T11:46:00Z">
                    <w:rPr>
                      <w:rFonts w:hint="eastAsia"/>
                    </w:rPr>
                  </w:rPrChange>
                </w:rPr>
                <w:t>单时间</w:t>
              </w:r>
            </w:ins>
            <w:ins w:id="1460" w:author="卡噗胖胖" w:date="2019-01-08T11:46:00Z">
              <w:r>
                <w:rPr>
                  <w:rFonts w:hint="eastAsia" w:ascii="Arial" w:hAnsi="Arial" w:cs="Arial"/>
                  <w:color w:val="000000" w:themeColor="text1"/>
                  <w:kern w:val="2"/>
                  <w:sz w:val="18"/>
                  <w:szCs w:val="18"/>
                  <w:rPrChange w:id="1461" w:author="卡噗胖胖" w:date="2019-01-08T11:46:00Z">
                    <w:rPr>
                      <w:rFonts w:hint="eastAsia"/>
                    </w:rPr>
                  </w:rPrChange>
                </w:rPr>
                <w:t>的值</w:t>
              </w:r>
            </w:ins>
            <w:ins w:id="1462" w:author="卡噗胖胖" w:date="2019-01-08T11:46:00Z">
              <w:r>
                <w:rPr>
                  <w:rFonts w:hint="eastAsia" w:ascii="Arial" w:hAnsi="Arial" w:cs="Arial"/>
                  <w:color w:val="000000" w:themeColor="text1"/>
                  <w:kern w:val="2"/>
                  <w:sz w:val="18"/>
                  <w:szCs w:val="18"/>
                  <w:rPrChange w:id="1463" w:author="卡噗胖胖" w:date="2019-01-08T11:46:00Z">
                    <w:rPr>
                      <w:rFonts w:hint="eastAsia"/>
                    </w:rPr>
                  </w:rPrChange>
                </w:rPr>
                <w:t>&lt;/RECORDTIME&gt;</w:t>
              </w:r>
            </w:ins>
          </w:p>
          <w:p>
            <w:pPr>
              <w:pStyle w:val="100"/>
              <w:rPr>
                <w:ins w:id="1464" w:author="卡噗胖胖" w:date="2019-01-08T11:46:00Z"/>
                <w:rFonts w:ascii="Arial" w:hAnsi="Arial" w:cs="Arial"/>
                <w:color w:val="000000" w:themeColor="text1"/>
                <w:kern w:val="2"/>
                <w:sz w:val="18"/>
                <w:szCs w:val="18"/>
                <w:rPrChange w:id="1465" w:author="卡噗胖胖" w:date="2019-01-08T11:46:00Z">
                  <w:rPr>
                    <w:ins w:id="1466" w:author="卡噗胖胖" w:date="2019-01-08T11:46:00Z"/>
                  </w:rPr>
                </w:rPrChange>
              </w:rPr>
            </w:pPr>
            <w:ins w:id="1467" w:author="卡噗胖胖" w:date="2019-01-08T11:46:00Z">
              <w:r>
                <w:rPr>
                  <w:rFonts w:hint="eastAsia" w:ascii="Arial" w:hAnsi="Arial" w:cs="Arial"/>
                  <w:color w:val="000000" w:themeColor="text1"/>
                  <w:kern w:val="2"/>
                  <w:sz w:val="18"/>
                  <w:szCs w:val="18"/>
                  <w:rPrChange w:id="1468" w:author="卡噗胖胖" w:date="2019-01-08T11:46:00Z">
                    <w:rPr>
                      <w:rFonts w:hint="eastAsia"/>
                    </w:rPr>
                  </w:rPrChange>
                </w:rPr>
                <w:t xml:space="preserve">                &lt;UUID&gt;UUID</w:t>
              </w:r>
            </w:ins>
            <w:ins w:id="1469" w:author="卡噗胖胖" w:date="2019-01-08T11:46:00Z">
              <w:r>
                <w:rPr>
                  <w:rFonts w:hint="eastAsia" w:ascii="Arial" w:hAnsi="Arial" w:cs="Arial"/>
                  <w:color w:val="000000" w:themeColor="text1"/>
                  <w:kern w:val="2"/>
                  <w:sz w:val="18"/>
                  <w:szCs w:val="18"/>
                  <w:rPrChange w:id="1470" w:author="卡噗胖胖" w:date="2019-01-08T11:46:00Z">
                    <w:rPr>
                      <w:rFonts w:hint="eastAsia"/>
                    </w:rPr>
                  </w:rPrChange>
                </w:rPr>
                <w:t>的值</w:t>
              </w:r>
            </w:ins>
            <w:ins w:id="1471" w:author="卡噗胖胖" w:date="2019-01-08T11:46:00Z">
              <w:r>
                <w:rPr>
                  <w:rFonts w:hint="eastAsia" w:ascii="Arial" w:hAnsi="Arial" w:cs="Arial"/>
                  <w:color w:val="000000" w:themeColor="text1"/>
                  <w:kern w:val="2"/>
                  <w:sz w:val="18"/>
                  <w:szCs w:val="18"/>
                  <w:rPrChange w:id="1472" w:author="卡噗胖胖" w:date="2019-01-08T11:46:00Z">
                    <w:rPr>
                      <w:rFonts w:hint="eastAsia"/>
                    </w:rPr>
                  </w:rPrChange>
                </w:rPr>
                <w:t>&lt;/UUID&gt;</w:t>
              </w:r>
            </w:ins>
          </w:p>
          <w:p>
            <w:pPr>
              <w:pStyle w:val="100"/>
              <w:rPr>
                <w:ins w:id="1473" w:author="卡噗胖胖" w:date="2019-01-08T11:46:00Z"/>
                <w:rFonts w:ascii="Arial" w:hAnsi="Arial" w:cs="Arial"/>
                <w:color w:val="000000" w:themeColor="text1"/>
                <w:kern w:val="2"/>
                <w:sz w:val="18"/>
                <w:szCs w:val="18"/>
                <w:rPrChange w:id="1474" w:author="卡噗胖胖" w:date="2019-01-08T11:46:00Z">
                  <w:rPr>
                    <w:ins w:id="1475" w:author="卡噗胖胖" w:date="2019-01-08T11:46:00Z"/>
                  </w:rPr>
                </w:rPrChange>
              </w:rPr>
            </w:pPr>
            <w:ins w:id="1476" w:author="卡噗胖胖" w:date="2019-01-08T11:46:00Z">
              <w:r>
                <w:rPr>
                  <w:rFonts w:hint="eastAsia" w:ascii="Arial" w:hAnsi="Arial" w:cs="Arial"/>
                  <w:color w:val="000000" w:themeColor="text1"/>
                  <w:kern w:val="2"/>
                  <w:sz w:val="18"/>
                  <w:szCs w:val="18"/>
                  <w:rPrChange w:id="1477" w:author="卡噗胖胖" w:date="2019-01-08T11:46:00Z">
                    <w:rPr>
                      <w:rFonts w:hint="eastAsia"/>
                    </w:rPr>
                  </w:rPrChange>
                </w:rPr>
                <w:t xml:space="preserve">                &lt;VERSION&gt;</w:t>
              </w:r>
            </w:ins>
            <w:ins w:id="1478" w:author="卡噗胖胖" w:date="2019-01-08T11:46:00Z">
              <w:r>
                <w:rPr>
                  <w:rFonts w:hint="eastAsia" w:ascii="Arial" w:hAnsi="Arial" w:cs="Arial"/>
                  <w:color w:val="000000" w:themeColor="text1"/>
                  <w:kern w:val="2"/>
                  <w:sz w:val="18"/>
                  <w:szCs w:val="18"/>
                  <w:rPrChange w:id="1479" w:author="卡噗胖胖" w:date="2019-01-08T11:46:00Z">
                    <w:rPr>
                      <w:rFonts w:hint="eastAsia"/>
                    </w:rPr>
                  </w:rPrChange>
                </w:rPr>
                <w:t>主数据</w:t>
              </w:r>
            </w:ins>
            <w:ins w:id="1480" w:author="卡噗胖胖" w:date="2019-01-08T11:46:00Z">
              <w:r>
                <w:rPr>
                  <w:rFonts w:hint="eastAsia" w:ascii="Arial" w:hAnsi="Arial" w:cs="Arial"/>
                  <w:color w:val="000000" w:themeColor="text1"/>
                  <w:kern w:val="2"/>
                  <w:sz w:val="18"/>
                  <w:szCs w:val="18"/>
                  <w:rPrChange w:id="1481" w:author="卡噗胖胖" w:date="2019-01-08T11:46:00Z">
                    <w:rPr>
                      <w:rFonts w:hint="eastAsia"/>
                    </w:rPr>
                  </w:rPrChange>
                </w:rPr>
                <w:t>版本的值</w:t>
              </w:r>
            </w:ins>
            <w:ins w:id="1482" w:author="卡噗胖胖" w:date="2019-01-08T11:46:00Z">
              <w:r>
                <w:rPr>
                  <w:rFonts w:hint="eastAsia" w:ascii="Arial" w:hAnsi="Arial" w:cs="Arial"/>
                  <w:color w:val="000000" w:themeColor="text1"/>
                  <w:kern w:val="2"/>
                  <w:sz w:val="18"/>
                  <w:szCs w:val="18"/>
                  <w:rPrChange w:id="1483" w:author="卡噗胖胖" w:date="2019-01-08T11:46:00Z">
                    <w:rPr>
                      <w:rFonts w:hint="eastAsia"/>
                    </w:rPr>
                  </w:rPrChange>
                </w:rPr>
                <w:t>&lt;/VERSION&gt;</w:t>
              </w:r>
            </w:ins>
          </w:p>
          <w:p>
            <w:pPr>
              <w:pStyle w:val="100"/>
              <w:rPr>
                <w:ins w:id="1484" w:author="卡噗胖胖" w:date="2019-01-08T11:46:00Z"/>
                <w:rFonts w:ascii="Arial" w:hAnsi="Arial" w:cs="Arial"/>
                <w:color w:val="000000" w:themeColor="text1"/>
                <w:kern w:val="2"/>
                <w:sz w:val="18"/>
                <w:szCs w:val="18"/>
                <w:rPrChange w:id="1485" w:author="卡噗胖胖" w:date="2019-01-08T11:46:00Z">
                  <w:rPr>
                    <w:ins w:id="1486" w:author="卡噗胖胖" w:date="2019-01-08T11:46:00Z"/>
                  </w:rPr>
                </w:rPrChange>
              </w:rPr>
            </w:pPr>
            <w:ins w:id="1487" w:author="卡噗胖胖" w:date="2019-01-08T11:46:00Z">
              <w:r>
                <w:rPr>
                  <w:rFonts w:ascii="Arial" w:hAnsi="Arial" w:cs="Arial"/>
                  <w:color w:val="000000" w:themeColor="text1"/>
                  <w:kern w:val="2"/>
                  <w:sz w:val="18"/>
                  <w:szCs w:val="18"/>
                  <w:rPrChange w:id="1488" w:author="卡噗胖胖" w:date="2019-01-08T11:46:00Z">
                    <w:rPr/>
                  </w:rPrChange>
                </w:rPr>
                <w:t xml:space="preserve">            &lt;/DATAINFO&gt;</w:t>
              </w:r>
            </w:ins>
          </w:p>
          <w:p>
            <w:pPr>
              <w:pStyle w:val="100"/>
              <w:rPr>
                <w:ins w:id="1489" w:author="卡噗胖胖" w:date="2019-01-08T11:46:00Z"/>
                <w:rFonts w:ascii="Arial" w:hAnsi="Arial" w:cs="Arial"/>
                <w:color w:val="000000" w:themeColor="text1"/>
                <w:kern w:val="2"/>
                <w:sz w:val="18"/>
                <w:szCs w:val="18"/>
                <w:rPrChange w:id="1490" w:author="卡噗胖胖" w:date="2019-01-08T11:46:00Z">
                  <w:rPr>
                    <w:ins w:id="1491" w:author="卡噗胖胖" w:date="2019-01-08T11:46:00Z"/>
                  </w:rPr>
                </w:rPrChange>
              </w:rPr>
            </w:pPr>
            <w:ins w:id="1492" w:author="卡噗胖胖" w:date="2019-01-08T11:46:00Z">
              <w:r>
                <w:rPr>
                  <w:rFonts w:ascii="Arial" w:hAnsi="Arial" w:cs="Arial"/>
                  <w:color w:val="000000" w:themeColor="text1"/>
                  <w:kern w:val="2"/>
                  <w:sz w:val="18"/>
                  <w:szCs w:val="18"/>
                  <w:rPrChange w:id="1493" w:author="卡噗胖胖" w:date="2019-01-08T11:46:00Z">
                    <w:rPr/>
                  </w:rPrChange>
                </w:rPr>
                <w:t xml:space="preserve">        &lt;/DATAINFOS&gt;</w:t>
              </w:r>
            </w:ins>
          </w:p>
          <w:p>
            <w:pPr>
              <w:pStyle w:val="100"/>
              <w:rPr>
                <w:ins w:id="1494" w:author="卡噗胖胖" w:date="2019-01-08T11:46:00Z"/>
                <w:rFonts w:ascii="Arial" w:hAnsi="Arial" w:cs="Arial"/>
                <w:color w:val="000000" w:themeColor="text1"/>
                <w:kern w:val="2"/>
                <w:sz w:val="18"/>
                <w:szCs w:val="18"/>
                <w:rPrChange w:id="1495" w:author="卡噗胖胖" w:date="2019-01-08T11:46:00Z">
                  <w:rPr>
                    <w:ins w:id="1496" w:author="卡噗胖胖" w:date="2019-01-08T11:46:00Z"/>
                  </w:rPr>
                </w:rPrChange>
              </w:rPr>
            </w:pPr>
            <w:ins w:id="1497" w:author="卡噗胖胖" w:date="2019-01-08T11:46:00Z">
              <w:r>
                <w:rPr>
                  <w:rFonts w:ascii="Arial" w:hAnsi="Arial" w:cs="Arial"/>
                  <w:color w:val="000000" w:themeColor="text1"/>
                  <w:kern w:val="2"/>
                  <w:sz w:val="18"/>
                  <w:szCs w:val="18"/>
                  <w:rPrChange w:id="1498" w:author="卡噗胖胖" w:date="2019-01-08T11:46:00Z">
                    <w:rPr/>
                  </w:rPrChange>
                </w:rPr>
                <w:t xml:space="preserve">        &lt;SPLITPAGE&gt;</w:t>
              </w:r>
            </w:ins>
          </w:p>
          <w:p>
            <w:pPr>
              <w:pStyle w:val="100"/>
              <w:rPr>
                <w:ins w:id="1499" w:author="卡噗胖胖" w:date="2019-01-08T11:46:00Z"/>
                <w:rFonts w:ascii="Arial" w:hAnsi="Arial" w:cs="Arial"/>
                <w:color w:val="000000" w:themeColor="text1"/>
                <w:kern w:val="2"/>
                <w:sz w:val="18"/>
                <w:szCs w:val="18"/>
                <w:rPrChange w:id="1500" w:author="卡噗胖胖" w:date="2019-01-08T11:46:00Z">
                  <w:rPr>
                    <w:ins w:id="1501" w:author="卡噗胖胖" w:date="2019-01-08T11:46:00Z"/>
                  </w:rPr>
                </w:rPrChange>
              </w:rPr>
            </w:pPr>
            <w:ins w:id="1502" w:author="卡噗胖胖" w:date="2019-01-08T11:46:00Z">
              <w:r>
                <w:rPr>
                  <w:rFonts w:hint="eastAsia" w:ascii="Arial" w:hAnsi="Arial" w:cs="Arial"/>
                  <w:color w:val="000000" w:themeColor="text1"/>
                  <w:kern w:val="2"/>
                  <w:sz w:val="18"/>
                  <w:szCs w:val="18"/>
                  <w:rPrChange w:id="1503" w:author="卡噗胖胖" w:date="2019-01-08T11:46:00Z">
                    <w:rPr>
                      <w:rFonts w:hint="eastAsia"/>
                    </w:rPr>
                  </w:rPrChange>
                </w:rPr>
                <w:t xml:space="preserve">            &lt;COUNTPERPAGE&gt;</w:t>
              </w:r>
            </w:ins>
            <w:ins w:id="1504" w:author="卡噗胖胖" w:date="2019-01-08T11:46:00Z">
              <w:r>
                <w:rPr>
                  <w:rFonts w:hint="eastAsia" w:ascii="Arial" w:hAnsi="Arial" w:cs="Arial"/>
                  <w:color w:val="000000" w:themeColor="text1"/>
                  <w:kern w:val="2"/>
                  <w:sz w:val="18"/>
                  <w:szCs w:val="18"/>
                  <w:rPrChange w:id="1505" w:author="卡噗胖胖" w:date="2019-01-08T11:46:00Z">
                    <w:rPr>
                      <w:rFonts w:hint="eastAsia"/>
                    </w:rPr>
                  </w:rPrChange>
                </w:rPr>
                <w:t>每页查询条数</w:t>
              </w:r>
            </w:ins>
            <w:ins w:id="1506" w:author="卡噗胖胖" w:date="2019-01-08T11:46:00Z">
              <w:r>
                <w:rPr>
                  <w:rFonts w:hint="eastAsia" w:ascii="Arial" w:hAnsi="Arial" w:cs="Arial"/>
                  <w:color w:val="000000" w:themeColor="text1"/>
                  <w:kern w:val="2"/>
                  <w:sz w:val="18"/>
                  <w:szCs w:val="18"/>
                  <w:rPrChange w:id="1507" w:author="卡噗胖胖" w:date="2019-01-08T11:46:00Z">
                    <w:rPr>
                      <w:rFonts w:hint="eastAsia"/>
                    </w:rPr>
                  </w:rPrChange>
                </w:rPr>
                <w:t>&lt;/COUNTPERPAGE&gt;</w:t>
              </w:r>
            </w:ins>
          </w:p>
          <w:p>
            <w:pPr>
              <w:pStyle w:val="100"/>
              <w:rPr>
                <w:ins w:id="1508" w:author="卡噗胖胖" w:date="2019-01-08T11:46:00Z"/>
                <w:rFonts w:ascii="Arial" w:hAnsi="Arial" w:cs="Arial"/>
                <w:color w:val="000000" w:themeColor="text1"/>
                <w:kern w:val="2"/>
                <w:sz w:val="18"/>
                <w:szCs w:val="18"/>
                <w:rPrChange w:id="1509" w:author="卡噗胖胖" w:date="2019-01-08T11:46:00Z">
                  <w:rPr>
                    <w:ins w:id="1510" w:author="卡噗胖胖" w:date="2019-01-08T11:46:00Z"/>
                  </w:rPr>
                </w:rPrChange>
              </w:rPr>
            </w:pPr>
            <w:ins w:id="1511" w:author="卡噗胖胖" w:date="2019-01-08T11:46:00Z">
              <w:r>
                <w:rPr>
                  <w:rFonts w:hint="eastAsia" w:ascii="Arial" w:hAnsi="Arial" w:cs="Arial"/>
                  <w:color w:val="000000" w:themeColor="text1"/>
                  <w:kern w:val="2"/>
                  <w:sz w:val="18"/>
                  <w:szCs w:val="18"/>
                  <w:rPrChange w:id="1512" w:author="卡噗胖胖" w:date="2019-01-08T11:46:00Z">
                    <w:rPr>
                      <w:rFonts w:hint="eastAsia"/>
                    </w:rPr>
                  </w:rPrChange>
                </w:rPr>
                <w:t xml:space="preserve">            &lt;CURRENTPAGE&gt;</w:t>
              </w:r>
            </w:ins>
            <w:ins w:id="1513" w:author="卡噗胖胖" w:date="2019-01-08T11:46:00Z">
              <w:r>
                <w:rPr>
                  <w:rFonts w:hint="eastAsia" w:ascii="Arial" w:hAnsi="Arial" w:cs="Arial"/>
                  <w:color w:val="000000" w:themeColor="text1"/>
                  <w:kern w:val="2"/>
                  <w:sz w:val="18"/>
                  <w:szCs w:val="18"/>
                  <w:rPrChange w:id="1514" w:author="卡噗胖胖" w:date="2019-01-08T11:46:00Z">
                    <w:rPr>
                      <w:rFonts w:hint="eastAsia"/>
                    </w:rPr>
                  </w:rPrChange>
                </w:rPr>
                <w:t>当前页码</w:t>
              </w:r>
            </w:ins>
            <w:ins w:id="1515" w:author="卡噗胖胖" w:date="2019-01-08T11:46:00Z">
              <w:r>
                <w:rPr>
                  <w:rFonts w:hint="eastAsia" w:ascii="Arial" w:hAnsi="Arial" w:cs="Arial"/>
                  <w:color w:val="000000" w:themeColor="text1"/>
                  <w:kern w:val="2"/>
                  <w:sz w:val="18"/>
                  <w:szCs w:val="18"/>
                  <w:rPrChange w:id="1516" w:author="卡噗胖胖" w:date="2019-01-08T11:46:00Z">
                    <w:rPr>
                      <w:rFonts w:hint="eastAsia"/>
                    </w:rPr>
                  </w:rPrChange>
                </w:rPr>
                <w:t>&lt;/CURRENTPAGE&gt;</w:t>
              </w:r>
            </w:ins>
          </w:p>
          <w:p>
            <w:pPr>
              <w:pStyle w:val="100"/>
              <w:rPr>
                <w:ins w:id="1517" w:author="卡噗胖胖" w:date="2019-01-08T11:46:00Z"/>
                <w:rFonts w:ascii="Arial" w:hAnsi="Arial" w:cs="Arial"/>
                <w:color w:val="000000" w:themeColor="text1"/>
                <w:kern w:val="2"/>
                <w:sz w:val="18"/>
                <w:szCs w:val="18"/>
                <w:rPrChange w:id="1518" w:author="卡噗胖胖" w:date="2019-01-08T11:46:00Z">
                  <w:rPr>
                    <w:ins w:id="1519" w:author="卡噗胖胖" w:date="2019-01-08T11:46:00Z"/>
                  </w:rPr>
                </w:rPrChange>
              </w:rPr>
            </w:pPr>
            <w:ins w:id="1520" w:author="卡噗胖胖" w:date="2019-01-08T11:46:00Z">
              <w:r>
                <w:rPr>
                  <w:rFonts w:hint="eastAsia" w:ascii="Arial" w:hAnsi="Arial" w:cs="Arial"/>
                  <w:color w:val="000000" w:themeColor="text1"/>
                  <w:kern w:val="2"/>
                  <w:sz w:val="18"/>
                  <w:szCs w:val="18"/>
                  <w:rPrChange w:id="1521" w:author="卡噗胖胖" w:date="2019-01-08T11:46:00Z">
                    <w:rPr>
                      <w:rFonts w:hint="eastAsia"/>
                    </w:rPr>
                  </w:rPrChange>
                </w:rPr>
                <w:t xml:space="preserve">            &lt;TOTALPAGES&gt;</w:t>
              </w:r>
            </w:ins>
            <w:ins w:id="1522" w:author="卡噗胖胖" w:date="2019-01-08T11:46:00Z">
              <w:r>
                <w:rPr>
                  <w:rFonts w:hint="eastAsia" w:ascii="Arial" w:hAnsi="Arial" w:cs="Arial"/>
                  <w:color w:val="000000" w:themeColor="text1"/>
                  <w:kern w:val="2"/>
                  <w:sz w:val="18"/>
                  <w:szCs w:val="18"/>
                  <w:rPrChange w:id="1523" w:author="卡噗胖胖" w:date="2019-01-08T11:46:00Z">
                    <w:rPr>
                      <w:rFonts w:hint="eastAsia"/>
                    </w:rPr>
                  </w:rPrChange>
                </w:rPr>
                <w:t>总页数</w:t>
              </w:r>
            </w:ins>
            <w:ins w:id="1524" w:author="卡噗胖胖" w:date="2019-01-08T11:46:00Z">
              <w:r>
                <w:rPr>
                  <w:rFonts w:hint="eastAsia" w:ascii="Arial" w:hAnsi="Arial" w:cs="Arial"/>
                  <w:color w:val="000000" w:themeColor="text1"/>
                  <w:kern w:val="2"/>
                  <w:sz w:val="18"/>
                  <w:szCs w:val="18"/>
                  <w:rPrChange w:id="1525" w:author="卡噗胖胖" w:date="2019-01-08T11:46:00Z">
                    <w:rPr>
                      <w:rFonts w:hint="eastAsia"/>
                    </w:rPr>
                  </w:rPrChange>
                </w:rPr>
                <w:t>&lt;/TOTALPAGES&gt;</w:t>
              </w:r>
            </w:ins>
          </w:p>
          <w:p>
            <w:pPr>
              <w:pStyle w:val="100"/>
              <w:rPr>
                <w:ins w:id="1526" w:author="卡噗胖胖" w:date="2019-01-08T11:46:00Z"/>
                <w:rFonts w:ascii="Arial" w:hAnsi="Arial" w:cs="Arial"/>
                <w:color w:val="000000" w:themeColor="text1"/>
                <w:kern w:val="2"/>
                <w:sz w:val="18"/>
                <w:szCs w:val="18"/>
                <w:rPrChange w:id="1527" w:author="卡噗胖胖" w:date="2019-01-08T11:46:00Z">
                  <w:rPr>
                    <w:ins w:id="1528" w:author="卡噗胖胖" w:date="2019-01-08T11:46:00Z"/>
                  </w:rPr>
                </w:rPrChange>
              </w:rPr>
            </w:pPr>
            <w:ins w:id="1529" w:author="卡噗胖胖" w:date="2019-01-08T11:46:00Z">
              <w:r>
                <w:rPr>
                  <w:rFonts w:hint="eastAsia" w:ascii="Arial" w:hAnsi="Arial" w:cs="Arial"/>
                  <w:color w:val="000000" w:themeColor="text1"/>
                  <w:kern w:val="2"/>
                  <w:sz w:val="18"/>
                  <w:szCs w:val="18"/>
                  <w:rPrChange w:id="1530" w:author="卡噗胖胖" w:date="2019-01-08T11:46:00Z">
                    <w:rPr>
                      <w:rFonts w:hint="eastAsia"/>
                    </w:rPr>
                  </w:rPrChange>
                </w:rPr>
                <w:t xml:space="preserve">            &lt;TOTALNUMBER&gt;</w:t>
              </w:r>
            </w:ins>
            <w:ins w:id="1531" w:author="卡噗胖胖" w:date="2019-01-08T11:46:00Z">
              <w:r>
                <w:rPr>
                  <w:rFonts w:hint="eastAsia" w:ascii="Arial" w:hAnsi="Arial" w:cs="Arial"/>
                  <w:color w:val="000000" w:themeColor="text1"/>
                  <w:kern w:val="2"/>
                  <w:sz w:val="18"/>
                  <w:szCs w:val="18"/>
                  <w:rPrChange w:id="1532" w:author="卡噗胖胖" w:date="2019-01-08T11:46:00Z">
                    <w:rPr>
                      <w:rFonts w:hint="eastAsia"/>
                    </w:rPr>
                  </w:rPrChange>
                </w:rPr>
                <w:t>总条数</w:t>
              </w:r>
            </w:ins>
            <w:ins w:id="1533" w:author="卡噗胖胖" w:date="2019-01-08T11:46:00Z">
              <w:r>
                <w:rPr>
                  <w:rFonts w:hint="eastAsia" w:ascii="Arial" w:hAnsi="Arial" w:cs="Arial"/>
                  <w:color w:val="000000" w:themeColor="text1"/>
                  <w:kern w:val="2"/>
                  <w:sz w:val="18"/>
                  <w:szCs w:val="18"/>
                  <w:rPrChange w:id="1534" w:author="卡噗胖胖" w:date="2019-01-08T11:46:00Z">
                    <w:rPr>
                      <w:rFonts w:hint="eastAsia"/>
                    </w:rPr>
                  </w:rPrChange>
                </w:rPr>
                <w:t>&lt;/TOTALNUMBER&gt;</w:t>
              </w:r>
            </w:ins>
          </w:p>
          <w:p>
            <w:pPr>
              <w:pStyle w:val="100"/>
              <w:rPr>
                <w:ins w:id="1535" w:author="卡噗胖胖" w:date="2019-01-08T11:46:00Z"/>
                <w:rFonts w:ascii="Arial" w:hAnsi="Arial" w:cs="Arial"/>
                <w:color w:val="000000" w:themeColor="text1"/>
                <w:kern w:val="2"/>
                <w:sz w:val="18"/>
                <w:szCs w:val="18"/>
                <w:rPrChange w:id="1536" w:author="卡噗胖胖" w:date="2019-01-08T11:46:00Z">
                  <w:rPr>
                    <w:ins w:id="1537" w:author="卡噗胖胖" w:date="2019-01-08T11:46:00Z"/>
                  </w:rPr>
                </w:rPrChange>
              </w:rPr>
            </w:pPr>
            <w:ins w:id="1538" w:author="卡噗胖胖" w:date="2019-01-08T11:46:00Z">
              <w:r>
                <w:rPr>
                  <w:rFonts w:ascii="Arial" w:hAnsi="Arial" w:cs="Arial"/>
                  <w:color w:val="000000" w:themeColor="text1"/>
                  <w:kern w:val="2"/>
                  <w:sz w:val="18"/>
                  <w:szCs w:val="18"/>
                  <w:rPrChange w:id="1539" w:author="卡噗胖胖" w:date="2019-01-08T11:46:00Z">
                    <w:rPr/>
                  </w:rPrChange>
                </w:rPr>
                <w:t xml:space="preserve">        &lt;/SPLITPAGE&gt;</w:t>
              </w:r>
            </w:ins>
          </w:p>
          <w:p>
            <w:pPr>
              <w:pStyle w:val="100"/>
              <w:rPr>
                <w:ins w:id="1540" w:author="卡噗胖胖" w:date="2019-01-08T11:46:00Z"/>
                <w:rFonts w:ascii="Arial" w:hAnsi="Arial" w:cs="Arial"/>
                <w:color w:val="000000" w:themeColor="text1"/>
                <w:kern w:val="2"/>
                <w:sz w:val="18"/>
                <w:szCs w:val="18"/>
                <w:rPrChange w:id="1541" w:author="卡噗胖胖" w:date="2019-01-08T11:46:00Z">
                  <w:rPr>
                    <w:ins w:id="1542" w:author="卡噗胖胖" w:date="2019-01-08T11:46:00Z"/>
                  </w:rPr>
                </w:rPrChange>
              </w:rPr>
            </w:pPr>
            <w:ins w:id="1543" w:author="卡噗胖胖" w:date="2019-01-08T11:46:00Z">
              <w:r>
                <w:rPr>
                  <w:rFonts w:ascii="Arial" w:hAnsi="Arial" w:cs="Arial"/>
                  <w:color w:val="000000" w:themeColor="text1"/>
                  <w:kern w:val="2"/>
                  <w:sz w:val="18"/>
                  <w:szCs w:val="18"/>
                  <w:rPrChange w:id="1544" w:author="卡噗胖胖" w:date="2019-01-08T11:46:00Z">
                    <w:rPr/>
                  </w:rPrChange>
                </w:rPr>
                <w:t xml:space="preserve">    &lt;/DATA&gt;</w:t>
              </w:r>
            </w:ins>
          </w:p>
          <w:p>
            <w:pPr>
              <w:pStyle w:val="100"/>
              <w:rPr>
                <w:ins w:id="1545" w:author="卡噗胖胖" w:date="2019-01-08T11:46:00Z"/>
                <w:rFonts w:ascii="Arial" w:hAnsi="Arial" w:cs="Arial"/>
                <w:color w:val="000000" w:themeColor="text1"/>
                <w:kern w:val="2"/>
                <w:sz w:val="18"/>
                <w:szCs w:val="18"/>
                <w:rPrChange w:id="1546" w:author="卡噗胖胖" w:date="2019-01-08T11:46:00Z">
                  <w:rPr>
                    <w:ins w:id="1547" w:author="卡噗胖胖" w:date="2019-01-08T11:46:00Z"/>
                  </w:rPr>
                </w:rPrChange>
              </w:rPr>
            </w:pPr>
            <w:ins w:id="1548" w:author="卡噗胖胖" w:date="2019-01-08T11:46:00Z">
              <w:r>
                <w:rPr>
                  <w:rFonts w:hint="eastAsia" w:ascii="Arial" w:hAnsi="Arial" w:cs="Arial"/>
                  <w:color w:val="000000" w:themeColor="text1"/>
                  <w:kern w:val="2"/>
                  <w:sz w:val="18"/>
                  <w:szCs w:val="18"/>
                  <w:rPrChange w:id="1549" w:author="卡噗胖胖" w:date="2019-01-08T11:46:00Z">
                    <w:rPr>
                      <w:rFonts w:hint="eastAsia"/>
                    </w:rPr>
                  </w:rPrChange>
                </w:rPr>
                <w:t xml:space="preserve">    &lt;DESC&gt;</w:t>
              </w:r>
            </w:ins>
            <w:ins w:id="1550" w:author="卡噗胖胖" w:date="2019-01-08T11:46:00Z">
              <w:r>
                <w:rPr>
                  <w:rFonts w:hint="eastAsia" w:ascii="Arial" w:hAnsi="Arial" w:cs="Arial"/>
                  <w:color w:val="000000" w:themeColor="text1"/>
                  <w:kern w:val="2"/>
                  <w:sz w:val="18"/>
                  <w:szCs w:val="18"/>
                  <w:rPrChange w:id="1551" w:author="卡噗胖胖" w:date="2019-01-08T11:46:00Z">
                    <w:rPr>
                      <w:rFonts w:hint="eastAsia"/>
                    </w:rPr>
                  </w:rPrChange>
                </w:rPr>
                <w:t>数据处理情况的描述</w:t>
              </w:r>
            </w:ins>
            <w:ins w:id="1552" w:author="卡噗胖胖" w:date="2019-01-08T11:46:00Z">
              <w:r>
                <w:rPr>
                  <w:rFonts w:hint="eastAsia" w:ascii="Arial" w:hAnsi="Arial" w:cs="Arial"/>
                  <w:color w:val="000000" w:themeColor="text1"/>
                  <w:kern w:val="2"/>
                  <w:sz w:val="18"/>
                  <w:szCs w:val="18"/>
                  <w:rPrChange w:id="1553" w:author="卡噗胖胖" w:date="2019-01-08T11:46:00Z">
                    <w:rPr>
                      <w:rFonts w:hint="eastAsia"/>
                    </w:rPr>
                  </w:rPrChange>
                </w:rPr>
                <w:t>&lt;/DESC&gt;</w:t>
              </w:r>
            </w:ins>
          </w:p>
          <w:p>
            <w:pPr>
              <w:pStyle w:val="100"/>
              <w:rPr>
                <w:del w:id="1554" w:author="卡噗胖胖" w:date="2019-01-08T11:46:00Z"/>
                <w:rFonts w:ascii="Arial" w:hAnsi="Arial" w:cs="Arial"/>
                <w:color w:val="000000" w:themeColor="text1"/>
                <w:kern w:val="2"/>
                <w:sz w:val="18"/>
                <w:szCs w:val="18"/>
                <w14:textFill>
                  <w14:solidFill>
                    <w14:schemeClr w14:val="tx1"/>
                  </w14:solidFill>
                </w14:textFill>
              </w:rPr>
            </w:pPr>
            <w:ins w:id="1555" w:author="卡噗胖胖" w:date="2019-01-08T11:46:00Z">
              <w:r>
                <w:rPr>
                  <w:rFonts w:ascii="Arial" w:hAnsi="Arial" w:cs="Arial"/>
                  <w:color w:val="000000" w:themeColor="text1"/>
                  <w:kern w:val="2"/>
                  <w:sz w:val="18"/>
                  <w:szCs w:val="18"/>
                  <w:rPrChange w:id="1556" w:author="卡噗胖胖" w:date="2019-01-08T11:46:00Z">
                    <w:rPr/>
                  </w:rPrChange>
                </w:rPr>
                <w:t>&lt;/ESB&gt;</w:t>
              </w:r>
            </w:ins>
            <w:del w:id="1557" w:author="卡噗胖胖" w:date="2019-01-08T11:46: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rPr>
                <w:del w:id="1558" w:author="卡噗胖胖" w:date="2019-01-08T11:46:00Z"/>
                <w:rFonts w:ascii="Arial" w:hAnsi="Arial" w:cs="Arial"/>
                <w:color w:val="000000" w:themeColor="text1"/>
                <w:kern w:val="2"/>
                <w:sz w:val="18"/>
                <w:szCs w:val="18"/>
                <w14:textFill>
                  <w14:solidFill>
                    <w14:schemeClr w14:val="tx1"/>
                  </w14:solidFill>
                </w14:textFill>
              </w:rPr>
            </w:pPr>
            <w:del w:id="1559" w:author="卡噗胖胖" w:date="2019-01-08T11:46:00Z">
              <w:r>
                <w:rPr>
                  <w:rFonts w:ascii="Arial" w:hAnsi="Arial" w:cs="Arial"/>
                  <w:color w:val="000000" w:themeColor="text1"/>
                  <w:kern w:val="2"/>
                  <w:sz w:val="18"/>
                  <w:szCs w:val="18"/>
                  <w14:textFill>
                    <w14:solidFill>
                      <w14:schemeClr w14:val="tx1"/>
                    </w14:solidFill>
                  </w14:textFill>
                </w:rPr>
                <w:delText>&lt;ESB&gt;</w:delText>
              </w:r>
            </w:del>
          </w:p>
          <w:p>
            <w:pPr>
              <w:pStyle w:val="100"/>
              <w:rPr>
                <w:del w:id="1560" w:author="卡噗胖胖" w:date="2019-01-08T11:46:00Z"/>
                <w:rFonts w:ascii="Arial" w:hAnsi="Arial" w:cs="Arial"/>
                <w:color w:val="000000" w:themeColor="text1"/>
                <w:kern w:val="2"/>
                <w:sz w:val="18"/>
                <w:szCs w:val="18"/>
                <w14:textFill>
                  <w14:solidFill>
                    <w14:schemeClr w14:val="tx1"/>
                  </w14:solidFill>
                </w14:textFill>
              </w:rPr>
            </w:pPr>
            <w:del w:id="1561"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&lt;RESULT&gt;S成功/E失败&lt;/RESULT&gt;</w:delText>
              </w:r>
            </w:del>
          </w:p>
          <w:p>
            <w:pPr>
              <w:pStyle w:val="100"/>
              <w:rPr>
                <w:del w:id="1562" w:author="卡噗胖胖" w:date="2019-01-08T11:46:00Z"/>
                <w:rFonts w:ascii="Arial" w:hAnsi="Arial" w:cs="Arial"/>
                <w:color w:val="000000" w:themeColor="text1"/>
                <w:kern w:val="2"/>
                <w:sz w:val="18"/>
                <w:szCs w:val="18"/>
                <w14:textFill>
                  <w14:solidFill>
                    <w14:schemeClr w14:val="tx1"/>
                  </w14:solidFill>
                </w14:textFill>
              </w:rPr>
            </w:pPr>
            <w:del w:id="1563" w:author="卡噗胖胖" w:date="2019-01-08T11:46: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rPr>
                <w:del w:id="1564" w:author="卡噗胖胖" w:date="2019-01-08T11:46:00Z"/>
                <w:rFonts w:ascii="Arial" w:hAnsi="Arial" w:cs="Arial"/>
                <w:color w:val="000000" w:themeColor="text1"/>
                <w:kern w:val="2"/>
                <w:sz w:val="18"/>
                <w:szCs w:val="18"/>
                <w14:textFill>
                  <w14:solidFill>
                    <w14:schemeClr w14:val="tx1"/>
                  </w14:solidFill>
                </w14:textFill>
              </w:rPr>
            </w:pPr>
            <w:del w:id="1565" w:author="卡噗胖胖" w:date="2019-01-08T11:46: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rPr>
                <w:del w:id="1566" w:author="卡噗胖胖" w:date="2019-01-08T11:46:00Z"/>
                <w:rFonts w:ascii="Arial" w:hAnsi="Arial" w:cs="Arial"/>
                <w:color w:val="000000" w:themeColor="text1"/>
                <w:kern w:val="2"/>
                <w:sz w:val="18"/>
                <w:szCs w:val="18"/>
                <w14:textFill>
                  <w14:solidFill>
                    <w14:schemeClr w14:val="tx1"/>
                  </w14:solidFill>
                </w14:textFill>
              </w:rPr>
            </w:pPr>
            <w:del w:id="1567"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rPr>
                <w:del w:id="1568" w:author="卡噗胖胖" w:date="2019-01-08T11:46:00Z"/>
                <w:rFonts w:ascii="Arial" w:hAnsi="Arial" w:cs="Arial"/>
                <w:color w:val="000000" w:themeColor="text1"/>
                <w:kern w:val="2"/>
                <w:sz w:val="18"/>
                <w:szCs w:val="18"/>
                <w14:textFill>
                  <w14:solidFill>
                    <w14:schemeClr w14:val="tx1"/>
                  </w14:solidFill>
                </w14:textFill>
              </w:rPr>
            </w:pPr>
            <w:del w:id="1569" w:author="卡噗胖胖" w:date="2019-01-08T11:46: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rPr>
                <w:del w:id="1570" w:author="卡噗胖胖" w:date="2019-01-08T11:46:00Z"/>
                <w:rFonts w:ascii="Arial" w:hAnsi="Arial" w:cs="Arial"/>
                <w:color w:val="000000" w:themeColor="text1"/>
                <w:kern w:val="2"/>
                <w:sz w:val="18"/>
                <w:szCs w:val="18"/>
                <w14:textFill>
                  <w14:solidFill>
                    <w14:schemeClr w14:val="tx1"/>
                  </w14:solidFill>
                </w14:textFill>
              </w:rPr>
            </w:pPr>
            <w:del w:id="1571"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rPr>
                <w:del w:id="1572" w:author="卡噗胖胖" w:date="2019-01-08T11:46:00Z"/>
                <w:rFonts w:ascii="Arial" w:hAnsi="Arial" w:cs="Arial"/>
                <w:color w:val="000000" w:themeColor="text1"/>
                <w:kern w:val="2"/>
                <w:sz w:val="18"/>
                <w:szCs w:val="18"/>
                <w14:textFill>
                  <w14:solidFill>
                    <w14:schemeClr w14:val="tx1"/>
                  </w14:solidFill>
                </w14:textFill>
              </w:rPr>
            </w:pPr>
            <w:del w:id="1573"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rPr>
                <w:del w:id="1574" w:author="卡噗胖胖" w:date="2019-01-08T11:46:00Z"/>
                <w:rFonts w:ascii="Arial" w:hAnsi="Arial" w:cs="Arial"/>
                <w:color w:val="000000" w:themeColor="text1"/>
                <w:kern w:val="2"/>
                <w:sz w:val="18"/>
                <w:szCs w:val="18"/>
                <w14:textFill>
                  <w14:solidFill>
                    <w14:schemeClr w14:val="tx1"/>
                  </w14:solidFill>
                </w14:textFill>
              </w:rPr>
            </w:pPr>
            <w:del w:id="1575"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&lt;DESC2&gt;岗位代码的值&lt;/DESC2&gt;</w:delText>
              </w:r>
            </w:del>
          </w:p>
          <w:p>
            <w:pPr>
              <w:pStyle w:val="100"/>
              <w:rPr>
                <w:del w:id="1576" w:author="卡噗胖胖" w:date="2019-01-08T11:46:00Z"/>
                <w:rFonts w:ascii="Arial" w:hAnsi="Arial" w:cs="Arial"/>
                <w:color w:val="000000" w:themeColor="text1"/>
                <w:kern w:val="2"/>
                <w:sz w:val="18"/>
                <w:szCs w:val="18"/>
                <w14:textFill>
                  <w14:solidFill>
                    <w14:schemeClr w14:val="tx1"/>
                  </w14:solidFill>
                </w14:textFill>
              </w:rPr>
            </w:pPr>
            <w:del w:id="1577"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&lt;DESC3&gt;所属部门的值&lt;/DESC3&gt;</w:delText>
              </w:r>
            </w:del>
          </w:p>
          <w:p>
            <w:pPr>
              <w:pStyle w:val="100"/>
              <w:rPr>
                <w:del w:id="1578" w:author="卡噗胖胖" w:date="2019-01-08T11:46:00Z"/>
                <w:rFonts w:ascii="Arial" w:hAnsi="Arial" w:cs="Arial"/>
                <w:color w:val="000000" w:themeColor="text1"/>
                <w:kern w:val="2"/>
                <w:sz w:val="18"/>
                <w:szCs w:val="18"/>
                <w14:textFill>
                  <w14:solidFill>
                    <w14:schemeClr w14:val="tx1"/>
                  </w14:solidFill>
                </w14:textFill>
              </w:rPr>
            </w:pPr>
            <w:del w:id="1579"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&lt;DESC4&gt;所属组织的值&lt;/DESC4&gt;</w:delText>
              </w:r>
            </w:del>
          </w:p>
          <w:p>
            <w:pPr>
              <w:pStyle w:val="100"/>
              <w:rPr>
                <w:del w:id="1580" w:author="卡噗胖胖" w:date="2019-01-08T11:46:00Z"/>
                <w:rFonts w:ascii="Arial" w:hAnsi="Arial" w:cs="Arial"/>
                <w:color w:val="000000" w:themeColor="text1"/>
                <w:kern w:val="2"/>
                <w:sz w:val="18"/>
                <w:szCs w:val="18"/>
                <w14:textFill>
                  <w14:solidFill>
                    <w14:schemeClr w14:val="tx1"/>
                  </w14:solidFill>
                </w14:textFill>
              </w:rPr>
            </w:pPr>
            <w:del w:id="1581"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&lt;DESC5&gt;备注的值&lt;/DESC5&gt;</w:delText>
              </w:r>
            </w:del>
          </w:p>
          <w:p>
            <w:pPr>
              <w:pStyle w:val="100"/>
              <w:rPr>
                <w:del w:id="1582" w:author="卡噗胖胖" w:date="2019-01-08T11:46:00Z"/>
                <w:rFonts w:ascii="Arial" w:hAnsi="Arial" w:cs="Arial"/>
                <w:color w:val="000000" w:themeColor="text1"/>
                <w:kern w:val="2"/>
                <w:sz w:val="18"/>
                <w:szCs w:val="18"/>
                <w14:textFill>
                  <w14:solidFill>
                    <w14:schemeClr w14:val="tx1"/>
                  </w14:solidFill>
                </w14:textFill>
              </w:rPr>
            </w:pPr>
            <w:del w:id="1583"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&lt;DESC6&gt;启用状态的值&lt;/DESC6&gt;</w:delText>
              </w:r>
            </w:del>
          </w:p>
          <w:p>
            <w:pPr>
              <w:pStyle w:val="100"/>
              <w:rPr>
                <w:del w:id="1584" w:author="卡噗胖胖" w:date="2019-01-08T11:46:00Z"/>
                <w:rFonts w:ascii="Arial" w:hAnsi="Arial" w:cs="Arial"/>
                <w:color w:val="000000" w:themeColor="text1"/>
                <w:kern w:val="2"/>
                <w:sz w:val="18"/>
                <w:szCs w:val="18"/>
                <w14:textFill>
                  <w14:solidFill>
                    <w14:schemeClr w14:val="tx1"/>
                  </w14:solidFill>
                </w14:textFill>
              </w:rPr>
            </w:pPr>
            <w:del w:id="1585"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&lt;DESC7&gt;源系统所属部门主键的值&lt;/DESC7&gt;</w:delText>
              </w:r>
            </w:del>
          </w:p>
          <w:p>
            <w:pPr>
              <w:pStyle w:val="100"/>
              <w:rPr>
                <w:del w:id="1586" w:author="卡噗胖胖" w:date="2019-01-08T11:46:00Z"/>
                <w:rFonts w:ascii="Arial" w:hAnsi="Arial" w:cs="Arial"/>
                <w:color w:val="000000" w:themeColor="text1"/>
                <w:kern w:val="2"/>
                <w:sz w:val="18"/>
                <w:szCs w:val="18"/>
                <w14:textFill>
                  <w14:solidFill>
                    <w14:schemeClr w14:val="tx1"/>
                  </w14:solidFill>
                </w14:textFill>
              </w:rPr>
            </w:pPr>
            <w:del w:id="1587"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&lt;DESC8&gt;源系统所属组织主键的值&lt;/DESC8&gt;</w:delText>
              </w:r>
            </w:del>
          </w:p>
          <w:p>
            <w:pPr>
              <w:pStyle w:val="100"/>
              <w:rPr>
                <w:del w:id="1588" w:author="卡噗胖胖" w:date="2019-01-08T11:46:00Z"/>
                <w:rFonts w:ascii="Arial" w:hAnsi="Arial" w:cs="Arial"/>
                <w:color w:val="000000" w:themeColor="text1"/>
                <w:kern w:val="2"/>
                <w:sz w:val="18"/>
                <w:szCs w:val="18"/>
                <w14:textFill>
                  <w14:solidFill>
                    <w14:schemeClr w14:val="tx1"/>
                  </w14:solidFill>
                </w14:textFill>
              </w:rPr>
            </w:pPr>
            <w:del w:id="1589"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&lt;DESC9&gt;数据来源的值&lt;/DESC9&gt;</w:delText>
              </w:r>
            </w:del>
          </w:p>
          <w:p>
            <w:pPr>
              <w:pStyle w:val="100"/>
              <w:rPr>
                <w:del w:id="1590" w:author="卡噗胖胖" w:date="2019-01-08T11:46:00Z"/>
                <w:rFonts w:ascii="Arial" w:hAnsi="Arial" w:cs="Arial"/>
                <w:color w:val="000000" w:themeColor="text1"/>
                <w:kern w:val="2"/>
                <w:sz w:val="18"/>
                <w:szCs w:val="18"/>
                <w14:textFill>
                  <w14:solidFill>
                    <w14:schemeClr w14:val="tx1"/>
                  </w14:solidFill>
                </w14:textFill>
              </w:rPr>
            </w:pPr>
            <w:del w:id="1591"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rPr>
                <w:del w:id="1592" w:author="卡噗胖胖" w:date="2019-01-08T11:46:00Z"/>
                <w:rFonts w:ascii="Arial" w:hAnsi="Arial" w:cs="Arial"/>
                <w:color w:val="000000" w:themeColor="text1"/>
                <w:kern w:val="2"/>
                <w:sz w:val="18"/>
                <w:szCs w:val="18"/>
                <w14:textFill>
                  <w14:solidFill>
                    <w14:schemeClr w14:val="tx1"/>
                  </w14:solidFill>
                </w14:textFill>
              </w:rPr>
            </w:pPr>
            <w:del w:id="1593" w:author="卡噗胖胖" w:date="2019-01-08T11:46: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rPr>
                <w:del w:id="1594" w:author="卡噗胖胖" w:date="2019-01-08T11:46:00Z"/>
                <w:rFonts w:ascii="Arial" w:hAnsi="Arial" w:cs="Arial"/>
                <w:color w:val="000000" w:themeColor="text1"/>
                <w:kern w:val="2"/>
                <w:sz w:val="18"/>
                <w:szCs w:val="18"/>
                <w14:textFill>
                  <w14:solidFill>
                    <w14:schemeClr w14:val="tx1"/>
                  </w14:solidFill>
                </w14:textFill>
              </w:rPr>
            </w:pPr>
            <w:del w:id="1595" w:author="卡噗胖胖" w:date="2019-01-08T11:46: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rPr>
                <w:del w:id="1596" w:author="卡噗胖胖" w:date="2019-01-08T11:46:00Z"/>
                <w:rFonts w:ascii="Arial" w:hAnsi="Arial" w:cs="Arial"/>
                <w:color w:val="000000" w:themeColor="text1"/>
                <w:kern w:val="2"/>
                <w:sz w:val="18"/>
                <w:szCs w:val="18"/>
                <w14:textFill>
                  <w14:solidFill>
                    <w14:schemeClr w14:val="tx1"/>
                  </w14:solidFill>
                </w14:textFill>
              </w:rPr>
            </w:pPr>
            <w:del w:id="1597"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rPr>
                <w:del w:id="1598" w:author="卡噗胖胖" w:date="2019-01-08T11:46:00Z"/>
                <w:rFonts w:ascii="Arial" w:hAnsi="Arial" w:cs="Arial"/>
                <w:color w:val="000000" w:themeColor="text1"/>
                <w:kern w:val="2"/>
                <w:sz w:val="18"/>
                <w:szCs w:val="18"/>
                <w14:textFill>
                  <w14:solidFill>
                    <w14:schemeClr w14:val="tx1"/>
                  </w14:solidFill>
                </w14:textFill>
              </w:rPr>
            </w:pPr>
            <w:del w:id="1599"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rPr>
                <w:del w:id="1600" w:author="卡噗胖胖" w:date="2019-01-08T11:46:00Z"/>
                <w:rFonts w:ascii="Arial" w:hAnsi="Arial" w:cs="Arial"/>
                <w:color w:val="000000" w:themeColor="text1"/>
                <w:kern w:val="2"/>
                <w:sz w:val="18"/>
                <w:szCs w:val="18"/>
                <w14:textFill>
                  <w14:solidFill>
                    <w14:schemeClr w14:val="tx1"/>
                  </w14:solidFill>
                </w14:textFill>
              </w:rPr>
            </w:pPr>
            <w:del w:id="1601"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&lt;DESC2&gt;岗位代码的值&lt;/DESC2&gt;</w:delText>
              </w:r>
            </w:del>
          </w:p>
          <w:p>
            <w:pPr>
              <w:pStyle w:val="100"/>
              <w:rPr>
                <w:del w:id="1602" w:author="卡噗胖胖" w:date="2019-01-08T11:46:00Z"/>
                <w:rFonts w:ascii="Arial" w:hAnsi="Arial" w:cs="Arial"/>
                <w:color w:val="000000" w:themeColor="text1"/>
                <w:kern w:val="2"/>
                <w:sz w:val="18"/>
                <w:szCs w:val="18"/>
                <w14:textFill>
                  <w14:solidFill>
                    <w14:schemeClr w14:val="tx1"/>
                  </w14:solidFill>
                </w14:textFill>
              </w:rPr>
            </w:pPr>
            <w:del w:id="1603"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&lt;DESC3&gt;所属部门的值&lt;/DESC3&gt;</w:delText>
              </w:r>
            </w:del>
          </w:p>
          <w:p>
            <w:pPr>
              <w:pStyle w:val="100"/>
              <w:rPr>
                <w:del w:id="1604" w:author="卡噗胖胖" w:date="2019-01-08T11:46:00Z"/>
                <w:rFonts w:ascii="Arial" w:hAnsi="Arial" w:cs="Arial"/>
                <w:color w:val="000000" w:themeColor="text1"/>
                <w:kern w:val="2"/>
                <w:sz w:val="18"/>
                <w:szCs w:val="18"/>
                <w14:textFill>
                  <w14:solidFill>
                    <w14:schemeClr w14:val="tx1"/>
                  </w14:solidFill>
                </w14:textFill>
              </w:rPr>
            </w:pPr>
            <w:del w:id="1605"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&lt;DESC4&gt;所属组织的值&lt;/DESC4&gt;</w:delText>
              </w:r>
            </w:del>
          </w:p>
          <w:p>
            <w:pPr>
              <w:pStyle w:val="100"/>
              <w:rPr>
                <w:del w:id="1606" w:author="卡噗胖胖" w:date="2019-01-08T11:46:00Z"/>
                <w:rFonts w:ascii="Arial" w:hAnsi="Arial" w:cs="Arial"/>
                <w:color w:val="000000" w:themeColor="text1"/>
                <w:kern w:val="2"/>
                <w:sz w:val="18"/>
                <w:szCs w:val="18"/>
                <w14:textFill>
                  <w14:solidFill>
                    <w14:schemeClr w14:val="tx1"/>
                  </w14:solidFill>
                </w14:textFill>
              </w:rPr>
            </w:pPr>
            <w:del w:id="1607"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&lt;DESC5&gt;备注的值&lt;/DESC5&gt;</w:delText>
              </w:r>
            </w:del>
          </w:p>
          <w:p>
            <w:pPr>
              <w:pStyle w:val="100"/>
              <w:rPr>
                <w:del w:id="1608" w:author="卡噗胖胖" w:date="2019-01-08T11:46:00Z"/>
                <w:rFonts w:ascii="Arial" w:hAnsi="Arial" w:cs="Arial"/>
                <w:color w:val="000000" w:themeColor="text1"/>
                <w:kern w:val="2"/>
                <w:sz w:val="18"/>
                <w:szCs w:val="18"/>
                <w14:textFill>
                  <w14:solidFill>
                    <w14:schemeClr w14:val="tx1"/>
                  </w14:solidFill>
                </w14:textFill>
              </w:rPr>
            </w:pPr>
            <w:del w:id="1609"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&lt;DESC6&gt;启用状态的值&lt;/DESC6&gt;</w:delText>
              </w:r>
            </w:del>
          </w:p>
          <w:p>
            <w:pPr>
              <w:pStyle w:val="100"/>
              <w:rPr>
                <w:del w:id="1610" w:author="卡噗胖胖" w:date="2019-01-08T11:46:00Z"/>
                <w:rFonts w:ascii="Arial" w:hAnsi="Arial" w:cs="Arial"/>
                <w:color w:val="000000" w:themeColor="text1"/>
                <w:kern w:val="2"/>
                <w:sz w:val="18"/>
                <w:szCs w:val="18"/>
                <w14:textFill>
                  <w14:solidFill>
                    <w14:schemeClr w14:val="tx1"/>
                  </w14:solidFill>
                </w14:textFill>
              </w:rPr>
            </w:pPr>
            <w:del w:id="1611"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&lt;DESC7&gt;源系统所属部门主键的值&lt;/DESC7&gt;</w:delText>
              </w:r>
            </w:del>
          </w:p>
          <w:p>
            <w:pPr>
              <w:pStyle w:val="100"/>
              <w:rPr>
                <w:del w:id="1612" w:author="卡噗胖胖" w:date="2019-01-08T11:46:00Z"/>
                <w:rFonts w:ascii="Arial" w:hAnsi="Arial" w:cs="Arial"/>
                <w:color w:val="000000" w:themeColor="text1"/>
                <w:kern w:val="2"/>
                <w:sz w:val="18"/>
                <w:szCs w:val="18"/>
                <w14:textFill>
                  <w14:solidFill>
                    <w14:schemeClr w14:val="tx1"/>
                  </w14:solidFill>
                </w14:textFill>
              </w:rPr>
            </w:pPr>
            <w:del w:id="1613"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&lt;DESC8&gt;源系统所属组织主键的值&lt;/DESC8&gt;</w:delText>
              </w:r>
            </w:del>
          </w:p>
          <w:p>
            <w:pPr>
              <w:pStyle w:val="100"/>
              <w:rPr>
                <w:del w:id="1614" w:author="卡噗胖胖" w:date="2019-01-08T11:46:00Z"/>
                <w:rFonts w:ascii="Arial" w:hAnsi="Arial" w:cs="Arial"/>
                <w:color w:val="000000" w:themeColor="text1"/>
                <w:kern w:val="2"/>
                <w:sz w:val="18"/>
                <w:szCs w:val="18"/>
                <w14:textFill>
                  <w14:solidFill>
                    <w14:schemeClr w14:val="tx1"/>
                  </w14:solidFill>
                </w14:textFill>
              </w:rPr>
            </w:pPr>
            <w:del w:id="1615"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&lt;DESC9&gt;数据来源的值&lt;/DESC9&gt;</w:delText>
              </w:r>
            </w:del>
          </w:p>
          <w:p>
            <w:pPr>
              <w:pStyle w:val="100"/>
              <w:rPr>
                <w:del w:id="1616" w:author="卡噗胖胖" w:date="2019-01-08T11:46:00Z"/>
                <w:rFonts w:ascii="Arial" w:hAnsi="Arial" w:cs="Arial"/>
                <w:color w:val="000000" w:themeColor="text1"/>
                <w:kern w:val="2"/>
                <w:sz w:val="18"/>
                <w:szCs w:val="18"/>
                <w14:textFill>
                  <w14:solidFill>
                    <w14:schemeClr w14:val="tx1"/>
                  </w14:solidFill>
                </w14:textFill>
              </w:rPr>
            </w:pPr>
            <w:del w:id="1617"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rPr>
                <w:del w:id="1618" w:author="卡噗胖胖" w:date="2019-01-08T11:46:00Z"/>
                <w:rFonts w:ascii="Arial" w:hAnsi="Arial" w:cs="Arial"/>
                <w:color w:val="000000" w:themeColor="text1"/>
                <w:kern w:val="2"/>
                <w:sz w:val="18"/>
                <w:szCs w:val="18"/>
                <w14:textFill>
                  <w14:solidFill>
                    <w14:schemeClr w14:val="tx1"/>
                  </w14:solidFill>
                </w14:textFill>
              </w:rPr>
            </w:pPr>
            <w:del w:id="1619" w:author="卡噗胖胖" w:date="2019-01-08T11:46: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rPr>
                <w:del w:id="1620" w:author="卡噗胖胖" w:date="2019-01-08T11:46:00Z"/>
                <w:rFonts w:ascii="Arial" w:hAnsi="Arial" w:cs="Arial"/>
                <w:color w:val="000000" w:themeColor="text1"/>
                <w:kern w:val="2"/>
                <w:sz w:val="18"/>
                <w:szCs w:val="18"/>
                <w14:textFill>
                  <w14:solidFill>
                    <w14:schemeClr w14:val="tx1"/>
                  </w14:solidFill>
                </w14:textFill>
              </w:rPr>
            </w:pPr>
            <w:del w:id="1621" w:author="卡噗胖胖" w:date="2019-01-08T11:46: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rPr>
                <w:del w:id="1622" w:author="卡噗胖胖" w:date="2019-01-08T11:46:00Z"/>
                <w:rFonts w:ascii="Arial" w:hAnsi="Arial" w:cs="Arial"/>
                <w:color w:val="000000" w:themeColor="text1"/>
                <w:kern w:val="2"/>
                <w:sz w:val="18"/>
                <w:szCs w:val="18"/>
                <w14:textFill>
                  <w14:solidFill>
                    <w14:schemeClr w14:val="tx1"/>
                  </w14:solidFill>
                </w14:textFill>
              </w:rPr>
            </w:pPr>
            <w:del w:id="1623" w:author="卡噗胖胖" w:date="2019-01-08T11:46: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rPr>
                <w:del w:id="1624" w:author="卡噗胖胖" w:date="2019-01-08T11:46:00Z"/>
                <w:rFonts w:ascii="Arial" w:hAnsi="Arial" w:cs="Arial"/>
                <w:color w:val="000000" w:themeColor="text1"/>
                <w:kern w:val="2"/>
                <w:sz w:val="18"/>
                <w:szCs w:val="18"/>
                <w14:textFill>
                  <w14:solidFill>
                    <w14:schemeClr w14:val="tx1"/>
                  </w14:solidFill>
                </w14:textFill>
              </w:rPr>
            </w:pPr>
            <w:del w:id="1625"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rPr>
                <w:del w:id="1626" w:author="卡噗胖胖" w:date="2019-01-08T11:46:00Z"/>
                <w:rFonts w:ascii="Arial" w:hAnsi="Arial" w:cs="Arial"/>
                <w:color w:val="000000" w:themeColor="text1"/>
                <w:kern w:val="2"/>
                <w:sz w:val="18"/>
                <w:szCs w:val="18"/>
                <w14:textFill>
                  <w14:solidFill>
                    <w14:schemeClr w14:val="tx1"/>
                  </w14:solidFill>
                </w14:textFill>
              </w:rPr>
            </w:pPr>
            <w:del w:id="1627"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rPr>
                <w:del w:id="1628" w:author="卡噗胖胖" w:date="2019-01-08T11:46:00Z"/>
                <w:rFonts w:ascii="Arial" w:hAnsi="Arial" w:cs="Arial"/>
                <w:color w:val="000000" w:themeColor="text1"/>
                <w:kern w:val="2"/>
                <w:sz w:val="18"/>
                <w:szCs w:val="18"/>
                <w14:textFill>
                  <w14:solidFill>
                    <w14:schemeClr w14:val="tx1"/>
                  </w14:solidFill>
                </w14:textFill>
              </w:rPr>
            </w:pPr>
            <w:del w:id="1629"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&lt;TOTALPAGES&gt;总页数&lt;/TOTALPAGES&gt;</w:delText>
              </w:r>
            </w:del>
          </w:p>
          <w:p>
            <w:pPr>
              <w:pStyle w:val="100"/>
              <w:rPr>
                <w:del w:id="1630" w:author="卡噗胖胖" w:date="2019-01-08T11:46:00Z"/>
                <w:rFonts w:ascii="Arial" w:hAnsi="Arial" w:cs="Arial"/>
                <w:color w:val="000000" w:themeColor="text1"/>
                <w:kern w:val="2"/>
                <w:sz w:val="18"/>
                <w:szCs w:val="18"/>
                <w14:textFill>
                  <w14:solidFill>
                    <w14:schemeClr w14:val="tx1"/>
                  </w14:solidFill>
                </w14:textFill>
              </w:rPr>
            </w:pPr>
            <w:del w:id="1631"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&lt;TOTALNUMBER&gt;总条数&lt;/TOTALNUMBER&gt;</w:delText>
              </w:r>
            </w:del>
          </w:p>
          <w:p>
            <w:pPr>
              <w:pStyle w:val="100"/>
              <w:rPr>
                <w:del w:id="1632" w:author="卡噗胖胖" w:date="2019-01-08T11:46:00Z"/>
                <w:rFonts w:ascii="Arial" w:hAnsi="Arial" w:cs="Arial"/>
                <w:color w:val="000000" w:themeColor="text1"/>
                <w:kern w:val="2"/>
                <w:sz w:val="18"/>
                <w:szCs w:val="18"/>
                <w14:textFill>
                  <w14:solidFill>
                    <w14:schemeClr w14:val="tx1"/>
                  </w14:solidFill>
                </w14:textFill>
              </w:rPr>
            </w:pPr>
            <w:del w:id="1633" w:author="卡噗胖胖" w:date="2019-01-08T11:46: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rPr>
                <w:del w:id="1634" w:author="卡噗胖胖" w:date="2019-01-08T11:46:00Z"/>
                <w:rFonts w:ascii="Arial" w:hAnsi="Arial" w:cs="Arial"/>
                <w:color w:val="000000" w:themeColor="text1"/>
                <w:kern w:val="2"/>
                <w:sz w:val="18"/>
                <w:szCs w:val="18"/>
                <w14:textFill>
                  <w14:solidFill>
                    <w14:schemeClr w14:val="tx1"/>
                  </w14:solidFill>
                </w14:textFill>
              </w:rPr>
            </w:pPr>
            <w:del w:id="1635" w:author="卡噗胖胖" w:date="2019-01-08T11:46: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rPr>
                <w:del w:id="1636" w:author="卡噗胖胖" w:date="2019-01-08T11:46:00Z"/>
                <w:rFonts w:ascii="Arial" w:hAnsi="Arial" w:cs="Arial"/>
                <w:color w:val="000000" w:themeColor="text1"/>
                <w:kern w:val="2"/>
                <w:sz w:val="18"/>
                <w:szCs w:val="18"/>
                <w14:textFill>
                  <w14:solidFill>
                    <w14:schemeClr w14:val="tx1"/>
                  </w14:solidFill>
                </w14:textFill>
              </w:rPr>
            </w:pPr>
            <w:del w:id="1637" w:author="卡噗胖胖" w:date="2019-01-08T11:46:00Z">
              <w:r>
                <w:rPr>
                  <w:rFonts w:hint="eastAsia" w:ascii="Arial" w:hAnsi="Arial" w:cs="Arial"/>
                  <w:color w:val="000000" w:themeColor="text1"/>
                  <w:kern w:val="2"/>
                  <w:sz w:val="18"/>
                  <w:szCs w:val="18"/>
                  <w14:textFill>
                    <w14:solidFill>
                      <w14:schemeClr w14:val="tx1"/>
                    </w14:solidFill>
                  </w14:textFill>
                </w:rPr>
                <w:delText xml:space="preserve">    &lt;DESC&gt;数据处理情况的描述&lt;/DESC&gt;</w:delText>
              </w:r>
            </w:del>
          </w:p>
          <w:p>
            <w:pPr>
              <w:pStyle w:val="100"/>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Change w:id="1638" w:author="卡噗胖胖" w:date="2019-01-08T11:46:00Z">
                <w:pPr>
                  <w:spacing w:before="0" w:beforeLines="0" w:after="0" w:afterLines="0" w:line="240" w:lineRule="auto"/>
                  <w:ind w:firstLine="0" w:firstLineChars="0"/>
                </w:pPr>
              </w:pPrChange>
            </w:pPr>
            <w:del w:id="1639" w:author="卡噗胖胖" w:date="2019-01-08T11:46: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72"/>
        <w:numPr>
          <w:ilvl w:val="0"/>
          <w:numId w:val="9"/>
        </w:numPr>
        <w:rPr>
          <w:rFonts w:ascii="仿宋" w:hAnsi="仿宋"/>
          <w:b w:val="0"/>
        </w:rPr>
      </w:pPr>
      <w:bookmarkStart w:id="129" w:name="_Toc534730161"/>
      <w:r>
        <w:rPr>
          <w:rFonts w:hint="eastAsia" w:ascii="仿宋" w:hAnsi="仿宋"/>
          <w:b w:val="0"/>
        </w:rPr>
        <w:t>用户</w:t>
      </w:r>
      <w:bookmarkEnd w:id="129"/>
    </w:p>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30" w:name="_Toc534730162"/>
      <w:r>
        <w:rPr>
          <w:rFonts w:hint="eastAsia" w:ascii="仿宋" w:hAnsi="仿宋" w:eastAsia="仿宋"/>
          <w:b w:val="0"/>
          <w:sz w:val="24"/>
          <w:szCs w:val="24"/>
        </w:rPr>
        <w:t>请求报文格式</w:t>
      </w:r>
      <w:bookmarkEnd w:id="130"/>
    </w:p>
    <w:p>
      <w:pPr>
        <w:spacing w:before="120" w:after="120" w:line="440" w:lineRule="exact"/>
        <w:ind w:firstLine="480"/>
        <w:rPr>
          <w:rFonts w:ascii="仿宋" w:hAnsi="仿宋" w:eastAsia="仿宋"/>
        </w:rPr>
      </w:pPr>
      <w:r>
        <w:rPr>
          <w:rFonts w:hint="eastAsia" w:ascii="仿宋" w:hAnsi="仿宋" w:eastAsia="仿宋"/>
        </w:rPr>
        <w:t>r</w:t>
      </w:r>
      <w:r>
        <w:rPr>
          <w:rFonts w:ascii="仿宋" w:hAnsi="仿宋" w:eastAsia="仿宋"/>
        </w:rPr>
        <w:t>est</w:t>
      </w:r>
      <w:r>
        <w:rPr>
          <w:rFonts w:hint="eastAsia" w:ascii="仿宋" w:hAnsi="仿宋" w:eastAsia="仿宋"/>
        </w:rPr>
        <w:t>请求报文如下</w:t>
      </w:r>
    </w:p>
    <w:tbl>
      <w:tblPr>
        <w:tblStyle w:val="34"/>
        <w:tblW w:w="7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518" w:type="dxa"/>
            <w:shd w:val="clear" w:color="auto" w:fill="F1F1F1" w:themeFill="background1" w:themeFillShade="F2"/>
          </w:tcPr>
          <w:p>
            <w:pPr>
              <w:pStyle w:val="100"/>
              <w:ind w:firstLine="360"/>
              <w:rPr>
                <w:ins w:id="1640" w:author="卡噗胖胖" w:date="2019-01-08T14:00:00Z"/>
                <w:rFonts w:ascii="Arial" w:hAnsi="Arial" w:cs="Arial"/>
                <w:color w:val="000000" w:themeColor="text1"/>
                <w:kern w:val="2"/>
                <w:sz w:val="18"/>
                <w:szCs w:val="18"/>
                <w:rPrChange w:id="1641" w:author="卡噗胖胖" w:date="2019-01-08T14:00:00Z">
                  <w:rPr>
                    <w:ins w:id="1642" w:author="卡噗胖胖" w:date="2019-01-08T14:00:00Z"/>
                  </w:rPr>
                </w:rPrChange>
              </w:rPr>
            </w:pPr>
            <w:ins w:id="1643" w:author="卡噗胖胖" w:date="2019-01-08T14:00:00Z">
              <w:r>
                <w:rPr>
                  <w:rFonts w:ascii="Arial" w:hAnsi="Arial" w:cs="Arial"/>
                  <w:color w:val="000000" w:themeColor="text1"/>
                  <w:kern w:val="2"/>
                  <w:sz w:val="18"/>
                  <w:szCs w:val="18"/>
                  <w:rPrChange w:id="1644" w:author="卡噗胖胖" w:date="2019-01-08T14:00:00Z">
                    <w:rPr/>
                  </w:rPrChange>
                </w:rPr>
                <w:t>&lt;?xml version="1.0" encoding="UTF-8</w:t>
              </w:r>
            </w:ins>
            <w:ins w:id="1645" w:author="卡噗胖胖" w:date="2019-01-08T14:00:00Z">
              <w:r>
                <w:rPr>
                  <w:rFonts w:ascii="Arial" w:hAnsi="Arial" w:cs="Arial"/>
                  <w:color w:val="000000" w:themeColor="text1"/>
                  <w:kern w:val="2"/>
                  <w:sz w:val="18"/>
                  <w:szCs w:val="18"/>
                  <w:rPrChange w:id="1646" w:author="卡噗胖胖" w:date="2019-01-08T14:00:00Z">
                    <w:rPr/>
                  </w:rPrChange>
                </w:rPr>
                <w:t>" ?</w:t>
              </w:r>
            </w:ins>
            <w:ins w:id="1647" w:author="卡噗胖胖" w:date="2019-01-08T14:00:00Z">
              <w:r>
                <w:rPr>
                  <w:rFonts w:ascii="Arial" w:hAnsi="Arial" w:cs="Arial"/>
                  <w:color w:val="000000" w:themeColor="text1"/>
                  <w:kern w:val="2"/>
                  <w:sz w:val="18"/>
                  <w:szCs w:val="18"/>
                  <w:rPrChange w:id="1648" w:author="卡噗胖胖" w:date="2019-01-08T14:00:00Z">
                    <w:rPr/>
                  </w:rPrChange>
                </w:rPr>
                <w:t>&gt;</w:t>
              </w:r>
            </w:ins>
          </w:p>
          <w:p>
            <w:pPr>
              <w:pStyle w:val="100"/>
              <w:ind w:firstLine="360"/>
              <w:rPr>
                <w:ins w:id="1649" w:author="卡噗胖胖" w:date="2019-01-08T14:00:00Z"/>
                <w:rFonts w:ascii="Arial" w:hAnsi="Arial" w:cs="Arial"/>
                <w:color w:val="000000" w:themeColor="text1"/>
                <w:kern w:val="2"/>
                <w:sz w:val="18"/>
                <w:szCs w:val="18"/>
                <w:rPrChange w:id="1650" w:author="卡噗胖胖" w:date="2019-01-08T14:00:00Z">
                  <w:rPr>
                    <w:ins w:id="1651" w:author="卡噗胖胖" w:date="2019-01-08T14:00:00Z"/>
                  </w:rPr>
                </w:rPrChange>
              </w:rPr>
            </w:pPr>
            <w:ins w:id="1652" w:author="卡噗胖胖" w:date="2019-01-08T14:00:00Z">
              <w:r>
                <w:rPr>
                  <w:rFonts w:ascii="Arial" w:hAnsi="Arial" w:cs="Arial"/>
                  <w:color w:val="000000" w:themeColor="text1"/>
                  <w:kern w:val="2"/>
                  <w:sz w:val="18"/>
                  <w:szCs w:val="18"/>
                  <w:rPrChange w:id="1653" w:author="卡噗胖胖" w:date="2019-01-08T14:00:00Z">
                    <w:rPr/>
                  </w:rPrChange>
                </w:rPr>
                <w:t>&lt;ESB&gt;</w:t>
              </w:r>
            </w:ins>
          </w:p>
          <w:p>
            <w:pPr>
              <w:pStyle w:val="100"/>
              <w:ind w:firstLine="360"/>
              <w:rPr>
                <w:ins w:id="1654" w:author="卡噗胖胖" w:date="2019-01-08T14:00:00Z"/>
                <w:rFonts w:ascii="Arial" w:hAnsi="Arial" w:cs="Arial"/>
                <w:color w:val="000000" w:themeColor="text1"/>
                <w:kern w:val="2"/>
                <w:sz w:val="18"/>
                <w:szCs w:val="18"/>
                <w:rPrChange w:id="1655" w:author="卡噗胖胖" w:date="2019-01-08T14:00:00Z">
                  <w:rPr>
                    <w:ins w:id="1656" w:author="卡噗胖胖" w:date="2019-01-08T14:00:00Z"/>
                  </w:rPr>
                </w:rPrChange>
              </w:rPr>
            </w:pPr>
            <w:ins w:id="1657" w:author="卡噗胖胖" w:date="2019-01-08T14:00:00Z">
              <w:r>
                <w:rPr>
                  <w:rFonts w:ascii="Arial" w:hAnsi="Arial" w:cs="Arial"/>
                  <w:color w:val="000000" w:themeColor="text1"/>
                  <w:kern w:val="2"/>
                  <w:sz w:val="18"/>
                  <w:szCs w:val="18"/>
                  <w:rPrChange w:id="1658" w:author="卡噗胖胖" w:date="2019-01-08T14:00:00Z">
                    <w:rPr/>
                  </w:rPrChange>
                </w:rPr>
                <w:t xml:space="preserve">    &lt;DATA&gt;</w:t>
              </w:r>
            </w:ins>
          </w:p>
          <w:p>
            <w:pPr>
              <w:pStyle w:val="100"/>
              <w:ind w:firstLine="360"/>
              <w:rPr>
                <w:ins w:id="1659" w:author="卡噗胖胖" w:date="2019-01-08T14:00:00Z"/>
                <w:rFonts w:ascii="Arial" w:hAnsi="Arial" w:cs="Arial"/>
                <w:color w:val="000000" w:themeColor="text1"/>
                <w:kern w:val="2"/>
                <w:sz w:val="18"/>
                <w:szCs w:val="18"/>
                <w:rPrChange w:id="1660" w:author="卡噗胖胖" w:date="2019-01-08T14:00:00Z">
                  <w:rPr>
                    <w:ins w:id="1661" w:author="卡噗胖胖" w:date="2019-01-08T14:00:00Z"/>
                  </w:rPr>
                </w:rPrChange>
              </w:rPr>
            </w:pPr>
            <w:ins w:id="1662" w:author="卡噗胖胖" w:date="2019-01-08T14:00:00Z">
              <w:r>
                <w:rPr>
                  <w:rFonts w:ascii="Arial" w:hAnsi="Arial" w:cs="Arial"/>
                  <w:color w:val="000000" w:themeColor="text1"/>
                  <w:kern w:val="2"/>
                  <w:sz w:val="18"/>
                  <w:szCs w:val="18"/>
                  <w:rPrChange w:id="1663" w:author="卡噗胖胖" w:date="2019-01-08T14:00:00Z">
                    <w:rPr/>
                  </w:rPrChange>
                </w:rPr>
                <w:t xml:space="preserve">        &lt;DATAINFOS&gt;</w:t>
              </w:r>
            </w:ins>
          </w:p>
          <w:p>
            <w:pPr>
              <w:pStyle w:val="100"/>
              <w:ind w:firstLine="360"/>
              <w:rPr>
                <w:ins w:id="1664" w:author="卡噗胖胖" w:date="2019-01-08T14:00:00Z"/>
                <w:rFonts w:ascii="Arial" w:hAnsi="Arial" w:cs="Arial"/>
                <w:color w:val="000000" w:themeColor="text1"/>
                <w:kern w:val="2"/>
                <w:sz w:val="18"/>
                <w:szCs w:val="18"/>
                <w:rPrChange w:id="1665" w:author="卡噗胖胖" w:date="2019-01-08T14:00:00Z">
                  <w:rPr>
                    <w:ins w:id="1666" w:author="卡噗胖胖" w:date="2019-01-08T14:00:00Z"/>
                  </w:rPr>
                </w:rPrChange>
              </w:rPr>
            </w:pPr>
            <w:ins w:id="1667" w:author="卡噗胖胖" w:date="2019-01-08T14:00:00Z">
              <w:r>
                <w:rPr>
                  <w:rFonts w:hint="eastAsia" w:ascii="Arial" w:hAnsi="Arial" w:cs="Arial"/>
                  <w:color w:val="000000" w:themeColor="text1"/>
                  <w:kern w:val="2"/>
                  <w:sz w:val="18"/>
                  <w:szCs w:val="18"/>
                  <w:rPrChange w:id="1668" w:author="卡噗胖胖" w:date="2019-01-08T14:00:00Z">
                    <w:rPr>
                      <w:rFonts w:hint="eastAsia"/>
                    </w:rPr>
                  </w:rPrChange>
                </w:rPr>
                <w:t xml:space="preserve">            &lt;PUUID&gt;</w:t>
              </w:r>
            </w:ins>
            <w:ins w:id="1669" w:author="卡噗胖胖" w:date="2019-01-08T14:00:00Z">
              <w:r>
                <w:rPr>
                  <w:rFonts w:hint="eastAsia" w:ascii="Arial" w:hAnsi="Arial" w:cs="Arial"/>
                  <w:color w:val="000000" w:themeColor="text1"/>
                  <w:kern w:val="2"/>
                  <w:sz w:val="18"/>
                  <w:szCs w:val="18"/>
                  <w:rPrChange w:id="1670" w:author="卡噗胖胖" w:date="2019-01-08T14:00:00Z">
                    <w:rPr>
                      <w:rFonts w:hint="eastAsia"/>
                    </w:rPr>
                  </w:rPrChange>
                </w:rPr>
                <w:t>批数据</w:t>
              </w:r>
            </w:ins>
            <w:ins w:id="1671" w:author="卡噗胖胖" w:date="2019-01-08T14:00:00Z">
              <w:r>
                <w:rPr>
                  <w:rFonts w:hint="eastAsia" w:ascii="Arial" w:hAnsi="Arial" w:cs="Arial"/>
                  <w:color w:val="000000" w:themeColor="text1"/>
                  <w:kern w:val="2"/>
                  <w:sz w:val="18"/>
                  <w:szCs w:val="18"/>
                  <w:rPrChange w:id="1672" w:author="卡噗胖胖" w:date="2019-01-08T14:00:00Z">
                    <w:rPr>
                      <w:rFonts w:hint="eastAsia"/>
                    </w:rPr>
                  </w:rPrChange>
                </w:rPr>
                <w:t>的</w:t>
              </w:r>
            </w:ins>
            <w:ins w:id="1673" w:author="卡噗胖胖" w:date="2019-01-08T14:00:00Z">
              <w:r>
                <w:rPr>
                  <w:rFonts w:hint="eastAsia" w:ascii="Arial" w:hAnsi="Arial" w:cs="Arial"/>
                  <w:color w:val="000000" w:themeColor="text1"/>
                  <w:kern w:val="2"/>
                  <w:sz w:val="18"/>
                  <w:szCs w:val="18"/>
                  <w:rPrChange w:id="1674" w:author="卡噗胖胖" w:date="2019-01-08T14:00:00Z">
                    <w:rPr>
                      <w:rFonts w:hint="eastAsia"/>
                    </w:rPr>
                  </w:rPrChange>
                </w:rPr>
                <w:t>UUID&lt;/PUUID&gt;</w:t>
              </w:r>
            </w:ins>
          </w:p>
          <w:p>
            <w:pPr>
              <w:pStyle w:val="100"/>
              <w:ind w:firstLine="360"/>
              <w:rPr>
                <w:ins w:id="1675" w:author="卡噗胖胖" w:date="2019-01-08T14:00:00Z"/>
                <w:rFonts w:ascii="Arial" w:hAnsi="Arial" w:cs="Arial"/>
                <w:color w:val="000000" w:themeColor="text1"/>
                <w:kern w:val="2"/>
                <w:sz w:val="18"/>
                <w:szCs w:val="18"/>
                <w:rPrChange w:id="1676" w:author="卡噗胖胖" w:date="2019-01-08T14:00:00Z">
                  <w:rPr>
                    <w:ins w:id="1677" w:author="卡噗胖胖" w:date="2019-01-08T14:00:00Z"/>
                  </w:rPr>
                </w:rPrChange>
              </w:rPr>
            </w:pPr>
            <w:ins w:id="1678" w:author="卡噗胖胖" w:date="2019-01-08T14:00:00Z">
              <w:r>
                <w:rPr>
                  <w:rFonts w:ascii="Arial" w:hAnsi="Arial" w:cs="Arial"/>
                  <w:color w:val="000000" w:themeColor="text1"/>
                  <w:kern w:val="2"/>
                  <w:sz w:val="18"/>
                  <w:szCs w:val="18"/>
                  <w:rPrChange w:id="1679" w:author="卡噗胖胖" w:date="2019-01-08T14:00:00Z">
                    <w:rPr/>
                  </w:rPrChange>
                </w:rPr>
                <w:t xml:space="preserve">            &lt;DATAINFO&gt;</w:t>
              </w:r>
            </w:ins>
          </w:p>
          <w:p>
            <w:pPr>
              <w:pStyle w:val="100"/>
              <w:ind w:firstLine="360"/>
              <w:rPr>
                <w:ins w:id="1680" w:author="卡噗胖胖" w:date="2019-01-08T14:00:00Z"/>
                <w:rFonts w:ascii="Arial" w:hAnsi="Arial" w:cs="Arial"/>
                <w:color w:val="000000" w:themeColor="text1"/>
                <w:kern w:val="2"/>
                <w:sz w:val="18"/>
                <w:szCs w:val="18"/>
                <w:rPrChange w:id="1681" w:author="卡噗胖胖" w:date="2019-01-08T14:00:00Z">
                  <w:rPr>
                    <w:ins w:id="1682" w:author="卡噗胖胖" w:date="2019-01-08T14:00:00Z"/>
                  </w:rPr>
                </w:rPrChange>
              </w:rPr>
            </w:pPr>
            <w:ins w:id="1683" w:author="卡噗胖胖" w:date="2019-01-08T14:00:00Z">
              <w:r>
                <w:rPr>
                  <w:rFonts w:hint="eastAsia" w:ascii="Arial" w:hAnsi="Arial" w:cs="Arial"/>
                  <w:color w:val="000000" w:themeColor="text1"/>
                  <w:kern w:val="2"/>
                  <w:sz w:val="18"/>
                  <w:szCs w:val="18"/>
                  <w:rPrChange w:id="1684" w:author="卡噗胖胖" w:date="2019-01-08T14:00:00Z">
                    <w:rPr>
                      <w:rFonts w:hint="eastAsia"/>
                    </w:rPr>
                  </w:rPrChange>
                </w:rPr>
                <w:t xml:space="preserve">                &lt;LASTMODIFYRECORDTIME&gt;</w:t>
              </w:r>
            </w:ins>
            <w:ins w:id="1685" w:author="卡噗胖胖" w:date="2019-01-08T14:00:00Z">
              <w:r>
                <w:rPr>
                  <w:rFonts w:hint="eastAsia" w:ascii="Arial" w:hAnsi="Arial" w:cs="Arial"/>
                  <w:color w:val="000000" w:themeColor="text1"/>
                  <w:kern w:val="2"/>
                  <w:sz w:val="18"/>
                  <w:szCs w:val="18"/>
                  <w:rPrChange w:id="1686" w:author="卡噗胖胖" w:date="2019-01-08T14:00:00Z">
                    <w:rPr>
                      <w:rFonts w:hint="eastAsia"/>
                    </w:rPr>
                  </w:rPrChange>
                </w:rPr>
                <w:t>上一次变更时间的值</w:t>
              </w:r>
            </w:ins>
            <w:ins w:id="1687" w:author="卡噗胖胖" w:date="2019-01-08T14:00:00Z">
              <w:r>
                <w:rPr>
                  <w:rFonts w:hint="eastAsia" w:ascii="Arial" w:hAnsi="Arial" w:cs="Arial"/>
                  <w:color w:val="000000" w:themeColor="text1"/>
                  <w:kern w:val="2"/>
                  <w:sz w:val="18"/>
                  <w:szCs w:val="18"/>
                  <w:rPrChange w:id="1688" w:author="卡噗胖胖" w:date="2019-01-08T14:00:00Z">
                    <w:rPr>
                      <w:rFonts w:hint="eastAsia"/>
                    </w:rPr>
                  </w:rPrChange>
                </w:rPr>
                <w:t>&lt;/LASTMODIFYRECORDTIME&gt;</w:t>
              </w:r>
            </w:ins>
          </w:p>
          <w:p>
            <w:pPr>
              <w:pStyle w:val="100"/>
              <w:ind w:firstLine="360"/>
              <w:rPr>
                <w:ins w:id="1689" w:author="卡噗胖胖" w:date="2019-01-08T14:00:00Z"/>
                <w:rFonts w:ascii="Arial" w:hAnsi="Arial" w:cs="Arial"/>
                <w:color w:val="000000" w:themeColor="text1"/>
                <w:kern w:val="2"/>
                <w:sz w:val="18"/>
                <w:szCs w:val="18"/>
                <w:rPrChange w:id="1690" w:author="卡噗胖胖" w:date="2019-01-08T14:00:00Z">
                  <w:rPr>
                    <w:ins w:id="1691" w:author="卡噗胖胖" w:date="2019-01-08T14:00:00Z"/>
                  </w:rPr>
                </w:rPrChange>
              </w:rPr>
            </w:pPr>
            <w:ins w:id="1692" w:author="卡噗胖胖" w:date="2019-01-08T14:00:00Z">
              <w:r>
                <w:rPr>
                  <w:rFonts w:ascii="Arial" w:hAnsi="Arial" w:cs="Arial"/>
                  <w:color w:val="000000" w:themeColor="text1"/>
                  <w:kern w:val="2"/>
                  <w:sz w:val="18"/>
                  <w:szCs w:val="18"/>
                  <w:rPrChange w:id="1693" w:author="卡噗胖胖" w:date="2019-01-08T14:00:00Z">
                    <w:rPr/>
                  </w:rPrChange>
                </w:rPr>
                <w:t xml:space="preserve">            &lt;/DATAINFO&gt;</w:t>
              </w:r>
            </w:ins>
          </w:p>
          <w:p>
            <w:pPr>
              <w:pStyle w:val="100"/>
              <w:ind w:firstLine="360"/>
              <w:rPr>
                <w:ins w:id="1694" w:author="卡噗胖胖" w:date="2019-01-08T14:00:00Z"/>
                <w:rFonts w:ascii="Arial" w:hAnsi="Arial" w:cs="Arial"/>
                <w:color w:val="000000" w:themeColor="text1"/>
                <w:kern w:val="2"/>
                <w:sz w:val="18"/>
                <w:szCs w:val="18"/>
                <w:rPrChange w:id="1695" w:author="卡噗胖胖" w:date="2019-01-08T14:00:00Z">
                  <w:rPr>
                    <w:ins w:id="1696" w:author="卡噗胖胖" w:date="2019-01-08T14:00:00Z"/>
                  </w:rPr>
                </w:rPrChange>
              </w:rPr>
            </w:pPr>
            <w:ins w:id="1697" w:author="卡噗胖胖" w:date="2019-01-08T14:00:00Z">
              <w:r>
                <w:rPr>
                  <w:rFonts w:ascii="Arial" w:hAnsi="Arial" w:cs="Arial"/>
                  <w:color w:val="000000" w:themeColor="text1"/>
                  <w:kern w:val="2"/>
                  <w:sz w:val="18"/>
                  <w:szCs w:val="18"/>
                  <w:rPrChange w:id="1698" w:author="卡噗胖胖" w:date="2019-01-08T14:00:00Z">
                    <w:rPr/>
                  </w:rPrChange>
                </w:rPr>
                <w:t xml:space="preserve">        &lt;/DATAINFOS&gt;</w:t>
              </w:r>
            </w:ins>
          </w:p>
          <w:p>
            <w:pPr>
              <w:pStyle w:val="100"/>
              <w:ind w:firstLine="360"/>
              <w:rPr>
                <w:ins w:id="1699" w:author="卡噗胖胖" w:date="2019-01-08T14:00:00Z"/>
                <w:rFonts w:ascii="Arial" w:hAnsi="Arial" w:cs="Arial"/>
                <w:color w:val="000000" w:themeColor="text1"/>
                <w:kern w:val="2"/>
                <w:sz w:val="18"/>
                <w:szCs w:val="18"/>
                <w:rPrChange w:id="1700" w:author="卡噗胖胖" w:date="2019-01-08T14:00:00Z">
                  <w:rPr>
                    <w:ins w:id="1701" w:author="卡噗胖胖" w:date="2019-01-08T14:00:00Z"/>
                  </w:rPr>
                </w:rPrChange>
              </w:rPr>
            </w:pPr>
            <w:ins w:id="1702" w:author="卡噗胖胖" w:date="2019-01-08T14:00:00Z">
              <w:r>
                <w:rPr>
                  <w:rFonts w:ascii="Arial" w:hAnsi="Arial" w:cs="Arial"/>
                  <w:color w:val="000000" w:themeColor="text1"/>
                  <w:kern w:val="2"/>
                  <w:sz w:val="18"/>
                  <w:szCs w:val="18"/>
                  <w:rPrChange w:id="1703" w:author="卡噗胖胖" w:date="2019-01-08T14:00:00Z">
                    <w:rPr/>
                  </w:rPrChange>
                </w:rPr>
                <w:t xml:space="preserve">        &lt;SPLITPAGE&gt;</w:t>
              </w:r>
            </w:ins>
          </w:p>
          <w:p>
            <w:pPr>
              <w:pStyle w:val="100"/>
              <w:ind w:firstLine="360"/>
              <w:rPr>
                <w:ins w:id="1704" w:author="卡噗胖胖" w:date="2019-01-08T14:00:00Z"/>
                <w:rFonts w:ascii="Arial" w:hAnsi="Arial" w:cs="Arial"/>
                <w:color w:val="000000" w:themeColor="text1"/>
                <w:kern w:val="2"/>
                <w:sz w:val="18"/>
                <w:szCs w:val="18"/>
                <w:rPrChange w:id="1705" w:author="卡噗胖胖" w:date="2019-01-08T14:00:00Z">
                  <w:rPr>
                    <w:ins w:id="1706" w:author="卡噗胖胖" w:date="2019-01-08T14:00:00Z"/>
                  </w:rPr>
                </w:rPrChange>
              </w:rPr>
            </w:pPr>
            <w:ins w:id="1707" w:author="卡噗胖胖" w:date="2019-01-08T14:00:00Z">
              <w:r>
                <w:rPr>
                  <w:rFonts w:hint="eastAsia" w:ascii="Arial" w:hAnsi="Arial" w:cs="Arial"/>
                  <w:color w:val="000000" w:themeColor="text1"/>
                  <w:kern w:val="2"/>
                  <w:sz w:val="18"/>
                  <w:szCs w:val="18"/>
                  <w:rPrChange w:id="1708" w:author="卡噗胖胖" w:date="2019-01-08T14:00:00Z">
                    <w:rPr>
                      <w:rFonts w:hint="eastAsia"/>
                    </w:rPr>
                  </w:rPrChange>
                </w:rPr>
                <w:t xml:space="preserve">            &lt;COUNTPERPAGE&gt;</w:t>
              </w:r>
            </w:ins>
            <w:ins w:id="1709" w:author="卡噗胖胖" w:date="2019-01-08T14:00:00Z">
              <w:r>
                <w:rPr>
                  <w:rFonts w:hint="eastAsia" w:ascii="Arial" w:hAnsi="Arial" w:cs="Arial"/>
                  <w:color w:val="000000" w:themeColor="text1"/>
                  <w:kern w:val="2"/>
                  <w:sz w:val="18"/>
                  <w:szCs w:val="18"/>
                  <w:rPrChange w:id="1710" w:author="卡噗胖胖" w:date="2019-01-08T14:00:00Z">
                    <w:rPr>
                      <w:rFonts w:hint="eastAsia"/>
                    </w:rPr>
                  </w:rPrChange>
                </w:rPr>
                <w:t>每页查询条数</w:t>
              </w:r>
            </w:ins>
            <w:ins w:id="1711" w:author="卡噗胖胖" w:date="2019-01-08T14:00:00Z">
              <w:r>
                <w:rPr>
                  <w:rFonts w:hint="eastAsia" w:ascii="Arial" w:hAnsi="Arial" w:cs="Arial"/>
                  <w:color w:val="000000" w:themeColor="text1"/>
                  <w:kern w:val="2"/>
                  <w:sz w:val="18"/>
                  <w:szCs w:val="18"/>
                  <w:rPrChange w:id="1712" w:author="卡噗胖胖" w:date="2019-01-08T14:00:00Z">
                    <w:rPr>
                      <w:rFonts w:hint="eastAsia"/>
                    </w:rPr>
                  </w:rPrChange>
                </w:rPr>
                <w:t>&lt;/COUNTPERPAGE&gt;</w:t>
              </w:r>
            </w:ins>
          </w:p>
          <w:p>
            <w:pPr>
              <w:pStyle w:val="100"/>
              <w:ind w:firstLine="360"/>
              <w:rPr>
                <w:ins w:id="1713" w:author="卡噗胖胖" w:date="2019-01-08T14:00:00Z"/>
                <w:rFonts w:ascii="Arial" w:hAnsi="Arial" w:cs="Arial"/>
                <w:color w:val="000000" w:themeColor="text1"/>
                <w:kern w:val="2"/>
                <w:sz w:val="18"/>
                <w:szCs w:val="18"/>
                <w:rPrChange w:id="1714" w:author="卡噗胖胖" w:date="2019-01-08T14:00:00Z">
                  <w:rPr>
                    <w:ins w:id="1715" w:author="卡噗胖胖" w:date="2019-01-08T14:00:00Z"/>
                  </w:rPr>
                </w:rPrChange>
              </w:rPr>
            </w:pPr>
            <w:ins w:id="1716" w:author="卡噗胖胖" w:date="2019-01-08T14:00:00Z">
              <w:r>
                <w:rPr>
                  <w:rFonts w:hint="eastAsia" w:ascii="Arial" w:hAnsi="Arial" w:cs="Arial"/>
                  <w:color w:val="000000" w:themeColor="text1"/>
                  <w:kern w:val="2"/>
                  <w:sz w:val="18"/>
                  <w:szCs w:val="18"/>
                  <w:rPrChange w:id="1717" w:author="卡噗胖胖" w:date="2019-01-08T14:00:00Z">
                    <w:rPr>
                      <w:rFonts w:hint="eastAsia"/>
                    </w:rPr>
                  </w:rPrChange>
                </w:rPr>
                <w:t xml:space="preserve">            &lt;CURRENTPAGE&gt;</w:t>
              </w:r>
            </w:ins>
            <w:ins w:id="1718" w:author="卡噗胖胖" w:date="2019-01-08T14:00:00Z">
              <w:r>
                <w:rPr>
                  <w:rFonts w:hint="eastAsia" w:ascii="Arial" w:hAnsi="Arial" w:cs="Arial"/>
                  <w:color w:val="000000" w:themeColor="text1"/>
                  <w:kern w:val="2"/>
                  <w:sz w:val="18"/>
                  <w:szCs w:val="18"/>
                  <w:rPrChange w:id="1719" w:author="卡噗胖胖" w:date="2019-01-08T14:00:00Z">
                    <w:rPr>
                      <w:rFonts w:hint="eastAsia"/>
                    </w:rPr>
                  </w:rPrChange>
                </w:rPr>
                <w:t>当前页码</w:t>
              </w:r>
            </w:ins>
            <w:ins w:id="1720" w:author="卡噗胖胖" w:date="2019-01-08T14:00:00Z">
              <w:r>
                <w:rPr>
                  <w:rFonts w:hint="eastAsia" w:ascii="Arial" w:hAnsi="Arial" w:cs="Arial"/>
                  <w:color w:val="000000" w:themeColor="text1"/>
                  <w:kern w:val="2"/>
                  <w:sz w:val="18"/>
                  <w:szCs w:val="18"/>
                  <w:rPrChange w:id="1721" w:author="卡噗胖胖" w:date="2019-01-08T14:00:00Z">
                    <w:rPr>
                      <w:rFonts w:hint="eastAsia"/>
                    </w:rPr>
                  </w:rPrChange>
                </w:rPr>
                <w:t>&lt;/CURRENTPAGE&gt;</w:t>
              </w:r>
            </w:ins>
          </w:p>
          <w:p>
            <w:pPr>
              <w:pStyle w:val="100"/>
              <w:ind w:firstLine="360"/>
              <w:rPr>
                <w:ins w:id="1722" w:author="卡噗胖胖" w:date="2019-01-08T14:00:00Z"/>
                <w:rFonts w:ascii="Arial" w:hAnsi="Arial" w:cs="Arial"/>
                <w:color w:val="000000" w:themeColor="text1"/>
                <w:kern w:val="2"/>
                <w:sz w:val="18"/>
                <w:szCs w:val="18"/>
                <w:rPrChange w:id="1723" w:author="卡噗胖胖" w:date="2019-01-08T14:00:00Z">
                  <w:rPr>
                    <w:ins w:id="1724" w:author="卡噗胖胖" w:date="2019-01-08T14:00:00Z"/>
                  </w:rPr>
                </w:rPrChange>
              </w:rPr>
            </w:pPr>
            <w:ins w:id="1725" w:author="卡噗胖胖" w:date="2019-01-08T14:00:00Z">
              <w:r>
                <w:rPr>
                  <w:rFonts w:ascii="Arial" w:hAnsi="Arial" w:cs="Arial"/>
                  <w:color w:val="000000" w:themeColor="text1"/>
                  <w:kern w:val="2"/>
                  <w:sz w:val="18"/>
                  <w:szCs w:val="18"/>
                  <w:rPrChange w:id="1726" w:author="卡噗胖胖" w:date="2019-01-08T14:00:00Z">
                    <w:rPr/>
                  </w:rPrChange>
                </w:rPr>
                <w:t xml:space="preserve">        &lt;/SPLITPAGE&gt;</w:t>
              </w:r>
            </w:ins>
          </w:p>
          <w:p>
            <w:pPr>
              <w:pStyle w:val="100"/>
              <w:ind w:firstLine="360"/>
              <w:rPr>
                <w:ins w:id="1727" w:author="卡噗胖胖" w:date="2019-01-08T14:00:00Z"/>
                <w:rFonts w:ascii="Arial" w:hAnsi="Arial" w:cs="Arial"/>
                <w:color w:val="000000" w:themeColor="text1"/>
                <w:kern w:val="2"/>
                <w:sz w:val="18"/>
                <w:szCs w:val="18"/>
                <w:rPrChange w:id="1728" w:author="卡噗胖胖" w:date="2019-01-08T14:00:00Z">
                  <w:rPr>
                    <w:ins w:id="1729" w:author="卡噗胖胖" w:date="2019-01-08T14:00:00Z"/>
                  </w:rPr>
                </w:rPrChange>
              </w:rPr>
            </w:pPr>
            <w:ins w:id="1730" w:author="卡噗胖胖" w:date="2019-01-08T14:00:00Z">
              <w:r>
                <w:rPr>
                  <w:rFonts w:ascii="Arial" w:hAnsi="Arial" w:cs="Arial"/>
                  <w:color w:val="000000" w:themeColor="text1"/>
                  <w:kern w:val="2"/>
                  <w:sz w:val="18"/>
                  <w:szCs w:val="18"/>
                  <w:rPrChange w:id="1731" w:author="卡噗胖胖" w:date="2019-01-08T14:00:00Z">
                    <w:rPr/>
                  </w:rPrChange>
                </w:rPr>
                <w:t xml:space="preserve">    &lt;/DATA&gt;</w:t>
              </w:r>
            </w:ins>
          </w:p>
          <w:p>
            <w:pPr>
              <w:pStyle w:val="100"/>
              <w:ind w:firstLine="360"/>
              <w:rPr>
                <w:del w:id="1732" w:author="卡噗胖胖" w:date="2019-01-08T14:00:00Z"/>
                <w:rFonts w:ascii="Arial" w:hAnsi="Arial" w:cs="Arial"/>
                <w:color w:val="000000" w:themeColor="text1"/>
                <w:kern w:val="2"/>
                <w:sz w:val="18"/>
                <w:szCs w:val="18"/>
                <w14:textFill>
                  <w14:solidFill>
                    <w14:schemeClr w14:val="tx1"/>
                  </w14:solidFill>
                </w14:textFill>
              </w:rPr>
            </w:pPr>
            <w:ins w:id="1733" w:author="卡噗胖胖" w:date="2019-01-08T14:00:00Z">
              <w:r>
                <w:rPr>
                  <w:rFonts w:ascii="Arial" w:hAnsi="Arial" w:cs="Arial"/>
                  <w:color w:val="000000" w:themeColor="text1"/>
                  <w:kern w:val="2"/>
                  <w:sz w:val="18"/>
                  <w:szCs w:val="18"/>
                  <w:rPrChange w:id="1734" w:author="卡噗胖胖" w:date="2019-01-08T14:00:00Z">
                    <w:rPr/>
                  </w:rPrChange>
                </w:rPr>
                <w:t>&lt;/ESB&gt;</w:t>
              </w:r>
            </w:ins>
            <w:del w:id="1735" w:author="卡噗胖胖" w:date="2019-01-08T14:00: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1736" w:author="卡噗胖胖" w:date="2019-01-08T14:00:00Z"/>
                <w:rFonts w:ascii="Arial" w:hAnsi="Arial" w:cs="Arial"/>
                <w:color w:val="000000" w:themeColor="text1"/>
                <w:kern w:val="2"/>
                <w:sz w:val="18"/>
                <w:szCs w:val="18"/>
                <w14:textFill>
                  <w14:solidFill>
                    <w14:schemeClr w14:val="tx1"/>
                  </w14:solidFill>
                </w14:textFill>
              </w:rPr>
            </w:pPr>
            <w:del w:id="1737" w:author="卡噗胖胖" w:date="2019-01-08T14:00: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1738" w:author="卡噗胖胖" w:date="2019-01-08T14:00:00Z"/>
                <w:rFonts w:ascii="Arial" w:hAnsi="Arial" w:cs="Arial"/>
                <w:color w:val="000000" w:themeColor="text1"/>
                <w:kern w:val="2"/>
                <w:sz w:val="18"/>
                <w:szCs w:val="18"/>
                <w14:textFill>
                  <w14:solidFill>
                    <w14:schemeClr w14:val="tx1"/>
                  </w14:solidFill>
                </w14:textFill>
              </w:rPr>
            </w:pPr>
            <w:del w:id="1739" w:author="卡噗胖胖" w:date="2019-01-08T14:00: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1740" w:author="卡噗胖胖" w:date="2019-01-08T14:00:00Z"/>
                <w:rFonts w:ascii="Arial" w:hAnsi="Arial" w:cs="Arial"/>
                <w:color w:val="000000" w:themeColor="text1"/>
                <w:kern w:val="2"/>
                <w:sz w:val="18"/>
                <w:szCs w:val="18"/>
                <w14:textFill>
                  <w14:solidFill>
                    <w14:schemeClr w14:val="tx1"/>
                  </w14:solidFill>
                </w14:textFill>
              </w:rPr>
            </w:pPr>
            <w:del w:id="1741" w:author="卡噗胖胖" w:date="2019-01-08T14:00: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1742" w:author="卡噗胖胖" w:date="2019-01-08T14:00:00Z"/>
                <w:rFonts w:ascii="Arial" w:hAnsi="Arial" w:cs="Arial"/>
                <w:color w:val="000000" w:themeColor="text1"/>
                <w:kern w:val="2"/>
                <w:sz w:val="18"/>
                <w:szCs w:val="18"/>
                <w14:textFill>
                  <w14:solidFill>
                    <w14:schemeClr w14:val="tx1"/>
                  </w14:solidFill>
                </w14:textFill>
              </w:rPr>
            </w:pPr>
            <w:del w:id="1743" w:author="卡噗胖胖" w:date="2019-01-08T14:00: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1744" w:author="卡噗胖胖" w:date="2019-01-08T14:00:00Z"/>
                <w:rFonts w:ascii="Arial" w:hAnsi="Arial" w:cs="Arial"/>
                <w:color w:val="000000" w:themeColor="text1"/>
                <w:kern w:val="2"/>
                <w:sz w:val="18"/>
                <w:szCs w:val="18"/>
                <w14:textFill>
                  <w14:solidFill>
                    <w14:schemeClr w14:val="tx1"/>
                  </w14:solidFill>
                </w14:textFill>
              </w:rPr>
            </w:pPr>
            <w:del w:id="1745" w:author="卡噗胖胖" w:date="2019-01-08T14:00: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1746" w:author="卡噗胖胖" w:date="2019-01-08T14:00:00Z"/>
                <w:rFonts w:ascii="Arial" w:hAnsi="Arial" w:cs="Arial"/>
                <w:color w:val="000000" w:themeColor="text1"/>
                <w:kern w:val="2"/>
                <w:sz w:val="18"/>
                <w:szCs w:val="18"/>
                <w:rPrChange w:id="1747" w:author="卡噗胖胖" w:date="2019-01-08T14:00:00Z">
                  <w:rPr>
                    <w:del w:id="1748" w:author="卡噗胖胖" w:date="2019-01-08T14:00:00Z"/>
                    <w:rFonts w:hAnsi="宋体"/>
                  </w:rPr>
                </w:rPrChange>
              </w:rPr>
            </w:pPr>
            <w:del w:id="1749" w:author="卡噗胖胖" w:date="2019-01-08T14:00:00Z">
              <w:r>
                <w:rPr>
                  <w:rFonts w:hint="eastAsia" w:ascii="Arial" w:hAnsi="Arial" w:cs="Arial"/>
                  <w:color w:val="000000" w:themeColor="text1"/>
                  <w:kern w:val="2"/>
                  <w:sz w:val="18"/>
                  <w:szCs w:val="18"/>
                  <w14:textFill>
                    <w14:solidFill>
                      <w14:schemeClr w14:val="tx1"/>
                    </w14:solidFill>
                  </w14:textFill>
                </w:rPr>
                <w:delText xml:space="preserve">             </w:delText>
              </w:r>
            </w:del>
            <w:del w:id="1750" w:author="卡噗胖胖" w:date="2019-01-08T14:00:00Z">
              <w:r>
                <w:rPr>
                  <w:rFonts w:ascii="Arial" w:hAnsi="Arial" w:cs="Arial"/>
                  <w:color w:val="000000" w:themeColor="text1"/>
                  <w:kern w:val="2"/>
                  <w:sz w:val="18"/>
                  <w:szCs w:val="18"/>
                  <w14:textFill>
                    <w14:solidFill>
                      <w14:schemeClr w14:val="tx1"/>
                    </w14:solidFill>
                  </w14:textFill>
                </w:rPr>
                <w:delText xml:space="preserve">&lt;LASTMODIFYRECORDTIME REMARK="上一次变更时间" STARTTIME="开始时间的值" ENDTIME="结束时间的值"&gt;&lt;/LASTMODIFYRECORDTIME&gt; </w:delText>
              </w:r>
            </w:del>
          </w:p>
          <w:p>
            <w:pPr>
              <w:pStyle w:val="100"/>
              <w:ind w:firstLine="360"/>
              <w:rPr>
                <w:del w:id="1751" w:author="卡噗胖胖" w:date="2019-01-08T14:00:00Z"/>
                <w:rFonts w:ascii="Arial" w:hAnsi="Arial" w:cs="Arial"/>
                <w:color w:val="000000" w:themeColor="text1"/>
                <w:kern w:val="2"/>
                <w:sz w:val="18"/>
                <w:szCs w:val="18"/>
                <w14:textFill>
                  <w14:solidFill>
                    <w14:schemeClr w14:val="tx1"/>
                  </w14:solidFill>
                </w14:textFill>
              </w:rPr>
            </w:pPr>
            <w:del w:id="1752" w:author="卡噗胖胖" w:date="2019-01-08T14:00: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1753" w:author="卡噗胖胖" w:date="2019-01-08T14:00:00Z"/>
                <w:rFonts w:ascii="Arial" w:hAnsi="Arial" w:cs="Arial"/>
                <w:color w:val="000000" w:themeColor="text1"/>
                <w:kern w:val="2"/>
                <w:sz w:val="18"/>
                <w:szCs w:val="18"/>
                <w14:textFill>
                  <w14:solidFill>
                    <w14:schemeClr w14:val="tx1"/>
                  </w14:solidFill>
                </w14:textFill>
              </w:rPr>
            </w:pPr>
            <w:del w:id="1754" w:author="卡噗胖胖" w:date="2019-01-08T14:00: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1755" w:author="卡噗胖胖" w:date="2019-01-08T14:00:00Z"/>
                <w:rFonts w:ascii="Arial" w:hAnsi="Arial" w:cs="Arial"/>
                <w:color w:val="000000" w:themeColor="text1"/>
                <w:kern w:val="2"/>
                <w:sz w:val="18"/>
                <w:szCs w:val="18"/>
                <w14:textFill>
                  <w14:solidFill>
                    <w14:schemeClr w14:val="tx1"/>
                  </w14:solidFill>
                </w14:textFill>
              </w:rPr>
            </w:pPr>
            <w:del w:id="1756" w:author="卡噗胖胖" w:date="2019-01-08T14:00: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1757" w:author="卡噗胖胖" w:date="2019-01-08T14:00:00Z"/>
                <w:rFonts w:ascii="Arial" w:hAnsi="Arial" w:cs="Arial"/>
                <w:color w:val="000000" w:themeColor="text1"/>
                <w:kern w:val="2"/>
                <w:sz w:val="18"/>
                <w:szCs w:val="18"/>
                <w14:textFill>
                  <w14:solidFill>
                    <w14:schemeClr w14:val="tx1"/>
                  </w14:solidFill>
                </w14:textFill>
              </w:rPr>
            </w:pPr>
            <w:del w:id="1758" w:author="卡噗胖胖" w:date="2019-01-08T14:00: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1759" w:author="卡噗胖胖" w:date="2019-01-08T14:00:00Z"/>
                <w:rFonts w:ascii="Arial" w:hAnsi="Arial" w:cs="Arial"/>
                <w:color w:val="000000" w:themeColor="text1"/>
                <w:kern w:val="2"/>
                <w:sz w:val="18"/>
                <w:szCs w:val="18"/>
                <w14:textFill>
                  <w14:solidFill>
                    <w14:schemeClr w14:val="tx1"/>
                  </w14:solidFill>
                </w14:textFill>
              </w:rPr>
            </w:pPr>
            <w:del w:id="1760" w:author="卡噗胖胖" w:date="2019-01-08T14:00: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1761" w:author="卡噗胖胖" w:date="2019-01-08T14:00:00Z"/>
                <w:rFonts w:ascii="Arial" w:hAnsi="Arial" w:cs="Arial"/>
                <w:color w:val="000000" w:themeColor="text1"/>
                <w:kern w:val="2"/>
                <w:sz w:val="18"/>
                <w:szCs w:val="18"/>
                <w14:textFill>
                  <w14:solidFill>
                    <w14:schemeClr w14:val="tx1"/>
                  </w14:solidFill>
                </w14:textFill>
              </w:rPr>
            </w:pPr>
            <w:del w:id="1762" w:author="卡噗胖胖" w:date="2019-01-08T14:00: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1763" w:author="卡噗胖胖" w:date="2019-01-08T14:00:00Z"/>
                <w:rFonts w:ascii="Arial" w:hAnsi="Arial" w:cs="Arial"/>
                <w:color w:val="000000" w:themeColor="text1"/>
                <w:kern w:val="2"/>
                <w:sz w:val="18"/>
                <w:szCs w:val="18"/>
                <w14:textFill>
                  <w14:solidFill>
                    <w14:schemeClr w14:val="tx1"/>
                  </w14:solidFill>
                </w14:textFill>
              </w:rPr>
            </w:pPr>
            <w:del w:id="1764" w:author="卡噗胖胖" w:date="2019-01-08T14:00:00Z">
              <w:r>
                <w:rPr>
                  <w:rFonts w:ascii="Arial" w:hAnsi="Arial" w:cs="Arial"/>
                  <w:color w:val="000000" w:themeColor="text1"/>
                  <w:kern w:val="2"/>
                  <w:sz w:val="18"/>
                  <w:szCs w:val="18"/>
                  <w14:textFill>
                    <w14:solidFill>
                      <w14:schemeClr w14:val="tx1"/>
                    </w14:solidFill>
                  </w14:textFill>
                </w:rPr>
                <w:delText xml:space="preserve">    &lt;/DATA&gt;</w:delText>
              </w:r>
            </w:del>
          </w:p>
          <w:p>
            <w:pPr>
              <w:spacing w:before="0" w:beforeLines="0" w:after="0" w:afterLines="0" w:line="240" w:lineRule="auto"/>
              <w:ind w:firstLine="0" w:firstLineChars="0"/>
              <w:rPr>
                <w:rFonts w:ascii="Arial" w:hAnsi="Arial" w:cs="Arial"/>
                <w:color w:val="000000" w:themeColor="text1"/>
                <w:sz w:val="18"/>
                <w:szCs w:val="18"/>
                <w14:textFill>
                  <w14:solidFill>
                    <w14:schemeClr w14:val="tx1"/>
                  </w14:solidFill>
                </w14:textFill>
              </w:rPr>
            </w:pPr>
            <w:del w:id="1765" w:author="卡噗胖胖" w:date="2019-01-08T14:00: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spacing w:before="120" w:after="120" w:line="440" w:lineRule="exact"/>
        <w:ind w:firstLine="0" w:firstLineChars="0"/>
        <w:rPr>
          <w:rFonts w:ascii="仿宋" w:hAnsi="仿宋" w:eastAsia="仿宋"/>
        </w:rPr>
      </w:pPr>
    </w:p>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31" w:name="_Toc534730163"/>
      <w:r>
        <w:rPr>
          <w:rFonts w:hint="eastAsia" w:ascii="仿宋" w:hAnsi="仿宋" w:eastAsia="仿宋"/>
          <w:b w:val="0"/>
          <w:sz w:val="24"/>
          <w:szCs w:val="24"/>
        </w:rPr>
        <w:t>反馈报文格式</w:t>
      </w:r>
      <w:bookmarkEnd w:id="131"/>
    </w:p>
    <w:p>
      <w:pPr>
        <w:spacing w:before="120" w:after="120" w:line="440" w:lineRule="exact"/>
        <w:ind w:firstLine="480"/>
        <w:rPr>
          <w:rFonts w:ascii="仿宋" w:hAnsi="仿宋" w:eastAsia="仿宋"/>
        </w:rPr>
      </w:pPr>
      <w:r>
        <w:rPr>
          <w:rFonts w:hint="eastAsia" w:ascii="仿宋" w:hAnsi="仿宋" w:eastAsia="仿宋"/>
        </w:rPr>
        <w:t>反馈报文如下</w:t>
      </w:r>
    </w:p>
    <w:tbl>
      <w:tblPr>
        <w:tblStyle w:val="34"/>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654" w:type="dxa"/>
            <w:shd w:val="clear" w:color="auto" w:fill="F1F1F1" w:themeFill="background1" w:themeFillShade="F2"/>
          </w:tcPr>
          <w:p>
            <w:pPr>
              <w:pStyle w:val="100"/>
              <w:ind w:firstLine="360"/>
              <w:rPr>
                <w:ins w:id="1766" w:author="卡噗胖胖" w:date="2019-01-08T14:01:00Z"/>
                <w:rFonts w:ascii="Arial" w:hAnsi="Arial" w:cs="Arial"/>
                <w:color w:val="000000" w:themeColor="text1"/>
                <w:kern w:val="2"/>
                <w:sz w:val="18"/>
                <w:szCs w:val="18"/>
                <w:rPrChange w:id="1767" w:author="卡噗胖胖" w:date="2019-01-08T14:01:00Z">
                  <w:rPr>
                    <w:ins w:id="1768" w:author="卡噗胖胖" w:date="2019-01-08T14:01:00Z"/>
                  </w:rPr>
                </w:rPrChange>
              </w:rPr>
            </w:pPr>
            <w:ins w:id="1769" w:author="卡噗胖胖" w:date="2019-01-08T14:01:00Z">
              <w:r>
                <w:rPr>
                  <w:rFonts w:ascii="Arial" w:hAnsi="Arial" w:cs="Arial"/>
                  <w:color w:val="000000" w:themeColor="text1"/>
                  <w:kern w:val="2"/>
                  <w:sz w:val="18"/>
                  <w:szCs w:val="18"/>
                  <w:rPrChange w:id="1770" w:author="卡噗胖胖" w:date="2019-01-08T14:01:00Z">
                    <w:rPr/>
                  </w:rPrChange>
                </w:rPr>
                <w:t>&lt;?xml version="1.0" encoding="UTF-8</w:t>
              </w:r>
            </w:ins>
            <w:ins w:id="1771" w:author="卡噗胖胖" w:date="2019-01-08T14:01:00Z">
              <w:r>
                <w:rPr>
                  <w:rFonts w:ascii="Arial" w:hAnsi="Arial" w:cs="Arial"/>
                  <w:color w:val="000000" w:themeColor="text1"/>
                  <w:kern w:val="2"/>
                  <w:sz w:val="18"/>
                  <w:szCs w:val="18"/>
                  <w:rPrChange w:id="1772" w:author="卡噗胖胖" w:date="2019-01-08T14:01:00Z">
                    <w:rPr/>
                  </w:rPrChange>
                </w:rPr>
                <w:t>" ?</w:t>
              </w:r>
            </w:ins>
            <w:ins w:id="1773" w:author="卡噗胖胖" w:date="2019-01-08T14:01:00Z">
              <w:r>
                <w:rPr>
                  <w:rFonts w:ascii="Arial" w:hAnsi="Arial" w:cs="Arial"/>
                  <w:color w:val="000000" w:themeColor="text1"/>
                  <w:kern w:val="2"/>
                  <w:sz w:val="18"/>
                  <w:szCs w:val="18"/>
                  <w:rPrChange w:id="1774" w:author="卡噗胖胖" w:date="2019-01-08T14:01:00Z">
                    <w:rPr/>
                  </w:rPrChange>
                </w:rPr>
                <w:t>&gt;</w:t>
              </w:r>
            </w:ins>
          </w:p>
          <w:p>
            <w:pPr>
              <w:pStyle w:val="100"/>
              <w:ind w:firstLine="360"/>
              <w:rPr>
                <w:ins w:id="1775" w:author="卡噗胖胖" w:date="2019-01-08T14:01:00Z"/>
                <w:rFonts w:ascii="Arial" w:hAnsi="Arial" w:cs="Arial"/>
                <w:color w:val="000000" w:themeColor="text1"/>
                <w:kern w:val="2"/>
                <w:sz w:val="18"/>
                <w:szCs w:val="18"/>
                <w:rPrChange w:id="1776" w:author="卡噗胖胖" w:date="2019-01-08T14:01:00Z">
                  <w:rPr>
                    <w:ins w:id="1777" w:author="卡噗胖胖" w:date="2019-01-08T14:01:00Z"/>
                  </w:rPr>
                </w:rPrChange>
              </w:rPr>
            </w:pPr>
            <w:ins w:id="1778" w:author="卡噗胖胖" w:date="2019-01-08T14:01:00Z">
              <w:r>
                <w:rPr>
                  <w:rFonts w:ascii="Arial" w:hAnsi="Arial" w:cs="Arial"/>
                  <w:color w:val="000000" w:themeColor="text1"/>
                  <w:kern w:val="2"/>
                  <w:sz w:val="18"/>
                  <w:szCs w:val="18"/>
                  <w:rPrChange w:id="1779" w:author="卡噗胖胖" w:date="2019-01-08T14:01:00Z">
                    <w:rPr/>
                  </w:rPrChange>
                </w:rPr>
                <w:t>&lt;ESB&gt;</w:t>
              </w:r>
            </w:ins>
          </w:p>
          <w:p>
            <w:pPr>
              <w:pStyle w:val="100"/>
              <w:ind w:firstLine="360"/>
              <w:rPr>
                <w:ins w:id="1780" w:author="卡噗胖胖" w:date="2019-01-08T14:01:00Z"/>
                <w:rFonts w:ascii="Arial" w:hAnsi="Arial" w:cs="Arial"/>
                <w:color w:val="000000" w:themeColor="text1"/>
                <w:kern w:val="2"/>
                <w:sz w:val="18"/>
                <w:szCs w:val="18"/>
                <w:rPrChange w:id="1781" w:author="卡噗胖胖" w:date="2019-01-08T14:01:00Z">
                  <w:rPr>
                    <w:ins w:id="1782" w:author="卡噗胖胖" w:date="2019-01-08T14:01:00Z"/>
                  </w:rPr>
                </w:rPrChange>
              </w:rPr>
            </w:pPr>
            <w:ins w:id="1783" w:author="卡噗胖胖" w:date="2019-01-08T14:01:00Z">
              <w:r>
                <w:rPr>
                  <w:rFonts w:hint="eastAsia" w:ascii="Arial" w:hAnsi="Arial" w:cs="Arial"/>
                  <w:color w:val="000000" w:themeColor="text1"/>
                  <w:kern w:val="2"/>
                  <w:sz w:val="18"/>
                  <w:szCs w:val="18"/>
                  <w:rPrChange w:id="1784" w:author="卡噗胖胖" w:date="2019-01-08T14:01:00Z">
                    <w:rPr>
                      <w:rFonts w:hint="eastAsia"/>
                    </w:rPr>
                  </w:rPrChange>
                </w:rPr>
                <w:t xml:space="preserve">    &lt;RESULT&gt;S</w:t>
              </w:r>
            </w:ins>
            <w:ins w:id="1785" w:author="卡噗胖胖" w:date="2019-01-08T14:01:00Z">
              <w:r>
                <w:rPr>
                  <w:rFonts w:hint="eastAsia" w:ascii="Arial" w:hAnsi="Arial" w:cs="Arial"/>
                  <w:color w:val="000000" w:themeColor="text1"/>
                  <w:kern w:val="2"/>
                  <w:sz w:val="18"/>
                  <w:szCs w:val="18"/>
                  <w:rPrChange w:id="1786" w:author="卡噗胖胖" w:date="2019-01-08T14:01:00Z">
                    <w:rPr>
                      <w:rFonts w:hint="eastAsia"/>
                    </w:rPr>
                  </w:rPrChange>
                </w:rPr>
                <w:t>成功</w:t>
              </w:r>
            </w:ins>
            <w:ins w:id="1787" w:author="卡噗胖胖" w:date="2019-01-08T14:01:00Z">
              <w:r>
                <w:rPr>
                  <w:rFonts w:hint="eastAsia" w:ascii="Arial" w:hAnsi="Arial" w:cs="Arial"/>
                  <w:color w:val="000000" w:themeColor="text1"/>
                  <w:kern w:val="2"/>
                  <w:sz w:val="18"/>
                  <w:szCs w:val="18"/>
                  <w:rPrChange w:id="1788" w:author="卡噗胖胖" w:date="2019-01-08T14:01:00Z">
                    <w:rPr>
                      <w:rFonts w:hint="eastAsia"/>
                    </w:rPr>
                  </w:rPrChange>
                </w:rPr>
                <w:t>/E</w:t>
              </w:r>
            </w:ins>
            <w:ins w:id="1789" w:author="卡噗胖胖" w:date="2019-01-08T14:01:00Z">
              <w:r>
                <w:rPr>
                  <w:rFonts w:hint="eastAsia" w:ascii="Arial" w:hAnsi="Arial" w:cs="Arial"/>
                  <w:color w:val="000000" w:themeColor="text1"/>
                  <w:kern w:val="2"/>
                  <w:sz w:val="18"/>
                  <w:szCs w:val="18"/>
                  <w:rPrChange w:id="1790" w:author="卡噗胖胖" w:date="2019-01-08T14:01:00Z">
                    <w:rPr>
                      <w:rFonts w:hint="eastAsia"/>
                    </w:rPr>
                  </w:rPrChange>
                </w:rPr>
                <w:t>失败</w:t>
              </w:r>
            </w:ins>
            <w:ins w:id="1791" w:author="卡噗胖胖" w:date="2019-01-08T14:01:00Z">
              <w:r>
                <w:rPr>
                  <w:rFonts w:hint="eastAsia" w:ascii="Arial" w:hAnsi="Arial" w:cs="Arial"/>
                  <w:color w:val="000000" w:themeColor="text1"/>
                  <w:kern w:val="2"/>
                  <w:sz w:val="18"/>
                  <w:szCs w:val="18"/>
                  <w:rPrChange w:id="1792" w:author="卡噗胖胖" w:date="2019-01-08T14:01:00Z">
                    <w:rPr>
                      <w:rFonts w:hint="eastAsia"/>
                    </w:rPr>
                  </w:rPrChange>
                </w:rPr>
                <w:t>&lt;/RESULT&gt;</w:t>
              </w:r>
            </w:ins>
          </w:p>
          <w:p>
            <w:pPr>
              <w:pStyle w:val="100"/>
              <w:ind w:firstLine="360"/>
              <w:rPr>
                <w:ins w:id="1793" w:author="卡噗胖胖" w:date="2019-01-08T14:01:00Z"/>
                <w:rFonts w:ascii="Arial" w:hAnsi="Arial" w:cs="Arial"/>
                <w:color w:val="000000" w:themeColor="text1"/>
                <w:kern w:val="2"/>
                <w:sz w:val="18"/>
                <w:szCs w:val="18"/>
                <w:rPrChange w:id="1794" w:author="卡噗胖胖" w:date="2019-01-08T14:01:00Z">
                  <w:rPr>
                    <w:ins w:id="1795" w:author="卡噗胖胖" w:date="2019-01-08T14:01:00Z"/>
                  </w:rPr>
                </w:rPrChange>
              </w:rPr>
            </w:pPr>
            <w:ins w:id="1796" w:author="卡噗胖胖" w:date="2019-01-08T14:01:00Z">
              <w:r>
                <w:rPr>
                  <w:rFonts w:ascii="Arial" w:hAnsi="Arial" w:cs="Arial"/>
                  <w:color w:val="000000" w:themeColor="text1"/>
                  <w:kern w:val="2"/>
                  <w:sz w:val="18"/>
                  <w:szCs w:val="18"/>
                  <w:rPrChange w:id="1797" w:author="卡噗胖胖" w:date="2019-01-08T14:01:00Z">
                    <w:rPr/>
                  </w:rPrChange>
                </w:rPr>
                <w:t xml:space="preserve">    &lt;DATA&gt;</w:t>
              </w:r>
            </w:ins>
          </w:p>
          <w:p>
            <w:pPr>
              <w:pStyle w:val="100"/>
              <w:ind w:firstLine="360"/>
              <w:rPr>
                <w:ins w:id="1798" w:author="卡噗胖胖" w:date="2019-01-08T14:01:00Z"/>
                <w:rFonts w:ascii="Arial" w:hAnsi="Arial" w:cs="Arial"/>
                <w:color w:val="000000" w:themeColor="text1"/>
                <w:kern w:val="2"/>
                <w:sz w:val="18"/>
                <w:szCs w:val="18"/>
                <w:rPrChange w:id="1799" w:author="卡噗胖胖" w:date="2019-01-08T14:01:00Z">
                  <w:rPr>
                    <w:ins w:id="1800" w:author="卡噗胖胖" w:date="2019-01-08T14:01:00Z"/>
                  </w:rPr>
                </w:rPrChange>
              </w:rPr>
            </w:pPr>
            <w:ins w:id="1801" w:author="卡噗胖胖" w:date="2019-01-08T14:01:00Z">
              <w:r>
                <w:rPr>
                  <w:rFonts w:ascii="Arial" w:hAnsi="Arial" w:cs="Arial"/>
                  <w:color w:val="000000" w:themeColor="text1"/>
                  <w:kern w:val="2"/>
                  <w:sz w:val="18"/>
                  <w:szCs w:val="18"/>
                  <w:rPrChange w:id="1802" w:author="卡噗胖胖" w:date="2019-01-08T14:01:00Z">
                    <w:rPr/>
                  </w:rPrChange>
                </w:rPr>
                <w:t xml:space="preserve">        &lt;DATAINFOS&gt;</w:t>
              </w:r>
            </w:ins>
          </w:p>
          <w:p>
            <w:pPr>
              <w:pStyle w:val="100"/>
              <w:ind w:firstLine="360"/>
              <w:rPr>
                <w:ins w:id="1803" w:author="卡噗胖胖" w:date="2019-01-08T14:01:00Z"/>
                <w:rFonts w:ascii="Arial" w:hAnsi="Arial" w:cs="Arial"/>
                <w:color w:val="000000" w:themeColor="text1"/>
                <w:kern w:val="2"/>
                <w:sz w:val="18"/>
                <w:szCs w:val="18"/>
                <w:rPrChange w:id="1804" w:author="卡噗胖胖" w:date="2019-01-08T14:01:00Z">
                  <w:rPr>
                    <w:ins w:id="1805" w:author="卡噗胖胖" w:date="2019-01-08T14:01:00Z"/>
                  </w:rPr>
                </w:rPrChange>
              </w:rPr>
            </w:pPr>
            <w:ins w:id="1806" w:author="卡噗胖胖" w:date="2019-01-08T14:01:00Z">
              <w:r>
                <w:rPr>
                  <w:rFonts w:hint="eastAsia" w:ascii="Arial" w:hAnsi="Arial" w:cs="Arial"/>
                  <w:color w:val="000000" w:themeColor="text1"/>
                  <w:kern w:val="2"/>
                  <w:sz w:val="18"/>
                  <w:szCs w:val="18"/>
                  <w:rPrChange w:id="1807" w:author="卡噗胖胖" w:date="2019-01-08T14:01:00Z">
                    <w:rPr>
                      <w:rFonts w:hint="eastAsia"/>
                    </w:rPr>
                  </w:rPrChange>
                </w:rPr>
                <w:t xml:space="preserve">            &lt;PUUID&gt;</w:t>
              </w:r>
            </w:ins>
            <w:ins w:id="1808" w:author="卡噗胖胖" w:date="2019-01-08T14:01:00Z">
              <w:r>
                <w:rPr>
                  <w:rFonts w:hint="eastAsia" w:ascii="Arial" w:hAnsi="Arial" w:cs="Arial"/>
                  <w:color w:val="000000" w:themeColor="text1"/>
                  <w:kern w:val="2"/>
                  <w:sz w:val="18"/>
                  <w:szCs w:val="18"/>
                  <w:rPrChange w:id="1809" w:author="卡噗胖胖" w:date="2019-01-08T14:01:00Z">
                    <w:rPr>
                      <w:rFonts w:hint="eastAsia"/>
                    </w:rPr>
                  </w:rPrChange>
                </w:rPr>
                <w:t>批数据</w:t>
              </w:r>
            </w:ins>
            <w:ins w:id="1810" w:author="卡噗胖胖" w:date="2019-01-08T14:01:00Z">
              <w:r>
                <w:rPr>
                  <w:rFonts w:hint="eastAsia" w:ascii="Arial" w:hAnsi="Arial" w:cs="Arial"/>
                  <w:color w:val="000000" w:themeColor="text1"/>
                  <w:kern w:val="2"/>
                  <w:sz w:val="18"/>
                  <w:szCs w:val="18"/>
                  <w:rPrChange w:id="1811" w:author="卡噗胖胖" w:date="2019-01-08T14:01:00Z">
                    <w:rPr>
                      <w:rFonts w:hint="eastAsia"/>
                    </w:rPr>
                  </w:rPrChange>
                </w:rPr>
                <w:t>的</w:t>
              </w:r>
            </w:ins>
            <w:ins w:id="1812" w:author="卡噗胖胖" w:date="2019-01-08T14:01:00Z">
              <w:r>
                <w:rPr>
                  <w:rFonts w:hint="eastAsia" w:ascii="Arial" w:hAnsi="Arial" w:cs="Arial"/>
                  <w:color w:val="000000" w:themeColor="text1"/>
                  <w:kern w:val="2"/>
                  <w:sz w:val="18"/>
                  <w:szCs w:val="18"/>
                  <w:rPrChange w:id="1813" w:author="卡噗胖胖" w:date="2019-01-08T14:01:00Z">
                    <w:rPr>
                      <w:rFonts w:hint="eastAsia"/>
                    </w:rPr>
                  </w:rPrChange>
                </w:rPr>
                <w:t>UUID&lt;/PUUID&gt;</w:t>
              </w:r>
            </w:ins>
          </w:p>
          <w:p>
            <w:pPr>
              <w:pStyle w:val="100"/>
              <w:ind w:firstLine="360"/>
              <w:rPr>
                <w:ins w:id="1814" w:author="卡噗胖胖" w:date="2019-01-08T14:01:00Z"/>
                <w:rFonts w:ascii="Arial" w:hAnsi="Arial" w:cs="Arial"/>
                <w:color w:val="000000" w:themeColor="text1"/>
                <w:kern w:val="2"/>
                <w:sz w:val="18"/>
                <w:szCs w:val="18"/>
                <w:rPrChange w:id="1815" w:author="卡噗胖胖" w:date="2019-01-08T14:01:00Z">
                  <w:rPr>
                    <w:ins w:id="1816" w:author="卡噗胖胖" w:date="2019-01-08T14:01:00Z"/>
                  </w:rPr>
                </w:rPrChange>
              </w:rPr>
            </w:pPr>
            <w:ins w:id="1817" w:author="卡噗胖胖" w:date="2019-01-08T14:01:00Z">
              <w:r>
                <w:rPr>
                  <w:rFonts w:ascii="Arial" w:hAnsi="Arial" w:cs="Arial"/>
                  <w:color w:val="000000" w:themeColor="text1"/>
                  <w:kern w:val="2"/>
                  <w:sz w:val="18"/>
                  <w:szCs w:val="18"/>
                  <w:rPrChange w:id="1818" w:author="卡噗胖胖" w:date="2019-01-08T14:01:00Z">
                    <w:rPr/>
                  </w:rPrChange>
                </w:rPr>
                <w:t xml:space="preserve">            &lt;DATAINFO&gt;</w:t>
              </w:r>
            </w:ins>
          </w:p>
          <w:p>
            <w:pPr>
              <w:pStyle w:val="100"/>
              <w:ind w:firstLine="360"/>
              <w:rPr>
                <w:ins w:id="1819" w:author="卡噗胖胖" w:date="2019-01-08T14:01:00Z"/>
                <w:rFonts w:ascii="Arial" w:hAnsi="Arial" w:cs="Arial"/>
                <w:color w:val="000000" w:themeColor="text1"/>
                <w:kern w:val="2"/>
                <w:sz w:val="18"/>
                <w:szCs w:val="18"/>
                <w:rPrChange w:id="1820" w:author="卡噗胖胖" w:date="2019-01-08T14:01:00Z">
                  <w:rPr>
                    <w:ins w:id="1821" w:author="卡噗胖胖" w:date="2019-01-08T14:01:00Z"/>
                  </w:rPr>
                </w:rPrChange>
              </w:rPr>
            </w:pPr>
            <w:ins w:id="1822" w:author="卡噗胖胖" w:date="2019-01-08T14:01:00Z">
              <w:r>
                <w:rPr>
                  <w:rFonts w:hint="eastAsia" w:ascii="Arial" w:hAnsi="Arial" w:cs="Arial"/>
                  <w:color w:val="000000" w:themeColor="text1"/>
                  <w:kern w:val="2"/>
                  <w:sz w:val="18"/>
                  <w:szCs w:val="18"/>
                  <w:rPrChange w:id="1823" w:author="卡噗胖胖" w:date="2019-01-08T14:01:00Z">
                    <w:rPr>
                      <w:rFonts w:hint="eastAsia"/>
                    </w:rPr>
                  </w:rPrChange>
                </w:rPr>
                <w:t xml:space="preserve">                &lt;CODE&gt;</w:t>
              </w:r>
            </w:ins>
            <w:ins w:id="1824" w:author="卡噗胖胖" w:date="2019-01-08T14:01:00Z">
              <w:r>
                <w:rPr>
                  <w:rFonts w:hint="eastAsia" w:ascii="Arial" w:hAnsi="Arial" w:cs="Arial"/>
                  <w:color w:val="000000" w:themeColor="text1"/>
                  <w:kern w:val="2"/>
                  <w:sz w:val="18"/>
                  <w:szCs w:val="18"/>
                  <w:rPrChange w:id="1825" w:author="卡噗胖胖" w:date="2019-01-08T14:01:00Z">
                    <w:rPr>
                      <w:rFonts w:hint="eastAsia"/>
                    </w:rPr>
                  </w:rPrChange>
                </w:rPr>
                <w:t>主编码的值</w:t>
              </w:r>
            </w:ins>
            <w:ins w:id="1826" w:author="卡噗胖胖" w:date="2019-01-08T14:01:00Z">
              <w:r>
                <w:rPr>
                  <w:rFonts w:hint="eastAsia" w:ascii="Arial" w:hAnsi="Arial" w:cs="Arial"/>
                  <w:color w:val="000000" w:themeColor="text1"/>
                  <w:kern w:val="2"/>
                  <w:sz w:val="18"/>
                  <w:szCs w:val="18"/>
                  <w:rPrChange w:id="1827" w:author="卡噗胖胖" w:date="2019-01-08T14:01:00Z">
                    <w:rPr>
                      <w:rFonts w:hint="eastAsia"/>
                    </w:rPr>
                  </w:rPrChange>
                </w:rPr>
                <w:t>&lt;/CODE&gt;</w:t>
              </w:r>
            </w:ins>
          </w:p>
          <w:p>
            <w:pPr>
              <w:pStyle w:val="100"/>
              <w:ind w:firstLine="360"/>
              <w:rPr>
                <w:ins w:id="1828" w:author="卡噗胖胖" w:date="2019-01-08T14:01:00Z"/>
                <w:rFonts w:ascii="Arial" w:hAnsi="Arial" w:cs="Arial"/>
                <w:color w:val="000000" w:themeColor="text1"/>
                <w:kern w:val="2"/>
                <w:sz w:val="18"/>
                <w:szCs w:val="18"/>
                <w:rPrChange w:id="1829" w:author="卡噗胖胖" w:date="2019-01-08T14:01:00Z">
                  <w:rPr>
                    <w:ins w:id="1830" w:author="卡噗胖胖" w:date="2019-01-08T14:01:00Z"/>
                  </w:rPr>
                </w:rPrChange>
              </w:rPr>
            </w:pPr>
            <w:ins w:id="1831" w:author="卡噗胖胖" w:date="2019-01-08T14:01:00Z">
              <w:r>
                <w:rPr>
                  <w:rFonts w:hint="eastAsia" w:ascii="Arial" w:hAnsi="Arial" w:cs="Arial"/>
                  <w:color w:val="000000" w:themeColor="text1"/>
                  <w:kern w:val="2"/>
                  <w:sz w:val="18"/>
                  <w:szCs w:val="18"/>
                  <w:rPrChange w:id="1832" w:author="卡噗胖胖" w:date="2019-01-08T14:01:00Z">
                    <w:rPr>
                      <w:rFonts w:hint="eastAsia"/>
                    </w:rPr>
                  </w:rPrChange>
                </w:rPr>
                <w:t xml:space="preserve">                &lt;DESC1&gt;</w:t>
              </w:r>
            </w:ins>
            <w:ins w:id="1833" w:author="卡噗胖胖" w:date="2019-01-08T14:01:00Z">
              <w:r>
                <w:rPr>
                  <w:rFonts w:hint="eastAsia" w:ascii="Arial" w:hAnsi="Arial" w:cs="Arial"/>
                  <w:color w:val="000000" w:themeColor="text1"/>
                  <w:kern w:val="2"/>
                  <w:sz w:val="18"/>
                  <w:szCs w:val="18"/>
                  <w:rPrChange w:id="1834" w:author="卡噗胖胖" w:date="2019-01-08T14:01:00Z">
                    <w:rPr>
                      <w:rFonts w:hint="eastAsia"/>
                    </w:rPr>
                  </w:rPrChange>
                </w:rPr>
                <w:t>名称的值</w:t>
              </w:r>
            </w:ins>
            <w:ins w:id="1835" w:author="卡噗胖胖" w:date="2019-01-08T14:01:00Z">
              <w:r>
                <w:rPr>
                  <w:rFonts w:hint="eastAsia" w:ascii="Arial" w:hAnsi="Arial" w:cs="Arial"/>
                  <w:color w:val="000000" w:themeColor="text1"/>
                  <w:kern w:val="2"/>
                  <w:sz w:val="18"/>
                  <w:szCs w:val="18"/>
                  <w:rPrChange w:id="1836" w:author="卡噗胖胖" w:date="2019-01-08T14:01:00Z">
                    <w:rPr>
                      <w:rFonts w:hint="eastAsia"/>
                    </w:rPr>
                  </w:rPrChange>
                </w:rPr>
                <w:t>&lt;/DESC1&gt;</w:t>
              </w:r>
            </w:ins>
          </w:p>
          <w:p>
            <w:pPr>
              <w:pStyle w:val="100"/>
              <w:ind w:firstLine="360"/>
              <w:rPr>
                <w:ins w:id="1837" w:author="卡噗胖胖" w:date="2019-01-08T14:01:00Z"/>
                <w:rFonts w:ascii="Arial" w:hAnsi="Arial" w:cs="Arial"/>
                <w:color w:val="000000" w:themeColor="text1"/>
                <w:kern w:val="2"/>
                <w:sz w:val="18"/>
                <w:szCs w:val="18"/>
                <w:rPrChange w:id="1838" w:author="卡噗胖胖" w:date="2019-01-08T14:01:00Z">
                  <w:rPr>
                    <w:ins w:id="1839" w:author="卡噗胖胖" w:date="2019-01-08T14:01:00Z"/>
                  </w:rPr>
                </w:rPrChange>
              </w:rPr>
            </w:pPr>
            <w:ins w:id="1840" w:author="卡噗胖胖" w:date="2019-01-08T14:01:00Z">
              <w:r>
                <w:rPr>
                  <w:rFonts w:hint="eastAsia" w:ascii="Arial" w:hAnsi="Arial" w:cs="Arial"/>
                  <w:color w:val="000000" w:themeColor="text1"/>
                  <w:kern w:val="2"/>
                  <w:sz w:val="18"/>
                  <w:szCs w:val="18"/>
                  <w:rPrChange w:id="1841" w:author="卡噗胖胖" w:date="2019-01-08T14:01:00Z">
                    <w:rPr>
                      <w:rFonts w:hint="eastAsia"/>
                    </w:rPr>
                  </w:rPrChange>
                </w:rPr>
                <w:t xml:space="preserve">                &lt;DESC2&gt;</w:t>
              </w:r>
            </w:ins>
            <w:ins w:id="1842" w:author="卡噗胖胖" w:date="2019-01-08T14:01:00Z">
              <w:r>
                <w:rPr>
                  <w:rFonts w:hint="eastAsia" w:ascii="Arial" w:hAnsi="Arial" w:cs="Arial"/>
                  <w:color w:val="000000" w:themeColor="text1"/>
                  <w:kern w:val="2"/>
                  <w:sz w:val="18"/>
                  <w:szCs w:val="18"/>
                  <w:rPrChange w:id="1843" w:author="卡噗胖胖" w:date="2019-01-08T14:01:00Z">
                    <w:rPr>
                      <w:rFonts w:hint="eastAsia"/>
                    </w:rPr>
                  </w:rPrChange>
                </w:rPr>
                <w:t>账号的值</w:t>
              </w:r>
            </w:ins>
            <w:ins w:id="1844" w:author="卡噗胖胖" w:date="2019-01-08T14:01:00Z">
              <w:r>
                <w:rPr>
                  <w:rFonts w:hint="eastAsia" w:ascii="Arial" w:hAnsi="Arial" w:cs="Arial"/>
                  <w:color w:val="000000" w:themeColor="text1"/>
                  <w:kern w:val="2"/>
                  <w:sz w:val="18"/>
                  <w:szCs w:val="18"/>
                  <w:rPrChange w:id="1845" w:author="卡噗胖胖" w:date="2019-01-08T14:01:00Z">
                    <w:rPr>
                      <w:rFonts w:hint="eastAsia"/>
                    </w:rPr>
                  </w:rPrChange>
                </w:rPr>
                <w:t>&lt;/DESC2&gt;</w:t>
              </w:r>
            </w:ins>
          </w:p>
          <w:p>
            <w:pPr>
              <w:pStyle w:val="100"/>
              <w:ind w:firstLine="360"/>
              <w:rPr>
                <w:ins w:id="1846" w:author="卡噗胖胖" w:date="2019-01-08T14:01:00Z"/>
                <w:rFonts w:ascii="Arial" w:hAnsi="Arial" w:cs="Arial"/>
                <w:color w:val="000000" w:themeColor="text1"/>
                <w:kern w:val="2"/>
                <w:sz w:val="18"/>
                <w:szCs w:val="18"/>
                <w:rPrChange w:id="1847" w:author="卡噗胖胖" w:date="2019-01-08T14:01:00Z">
                  <w:rPr>
                    <w:ins w:id="1848" w:author="卡噗胖胖" w:date="2019-01-08T14:01:00Z"/>
                  </w:rPr>
                </w:rPrChange>
              </w:rPr>
            </w:pPr>
            <w:ins w:id="1849" w:author="卡噗胖胖" w:date="2019-01-08T14:01:00Z">
              <w:r>
                <w:rPr>
                  <w:rFonts w:hint="eastAsia" w:ascii="Arial" w:hAnsi="Arial" w:cs="Arial"/>
                  <w:color w:val="000000" w:themeColor="text1"/>
                  <w:kern w:val="2"/>
                  <w:sz w:val="18"/>
                  <w:szCs w:val="18"/>
                  <w:rPrChange w:id="1850" w:author="卡噗胖胖" w:date="2019-01-08T14:01:00Z">
                    <w:rPr>
                      <w:rFonts w:hint="eastAsia"/>
                    </w:rPr>
                  </w:rPrChange>
                </w:rPr>
                <w:t xml:space="preserve">                &lt;DESC3&gt;</w:t>
              </w:r>
            </w:ins>
            <w:ins w:id="1851" w:author="卡噗胖胖" w:date="2019-01-08T14:01:00Z">
              <w:r>
                <w:rPr>
                  <w:rFonts w:hint="eastAsia" w:ascii="Arial" w:hAnsi="Arial" w:cs="Arial"/>
                  <w:color w:val="000000" w:themeColor="text1"/>
                  <w:kern w:val="2"/>
                  <w:sz w:val="18"/>
                  <w:szCs w:val="18"/>
                  <w:rPrChange w:id="1852" w:author="卡噗胖胖" w:date="2019-01-08T14:01:00Z">
                    <w:rPr>
                      <w:rFonts w:hint="eastAsia"/>
                    </w:rPr>
                  </w:rPrChange>
                </w:rPr>
                <w:t>用户类型的值</w:t>
              </w:r>
            </w:ins>
            <w:ins w:id="1853" w:author="卡噗胖胖" w:date="2019-01-08T14:01:00Z">
              <w:r>
                <w:rPr>
                  <w:rFonts w:hint="eastAsia" w:ascii="Arial" w:hAnsi="Arial" w:cs="Arial"/>
                  <w:color w:val="000000" w:themeColor="text1"/>
                  <w:kern w:val="2"/>
                  <w:sz w:val="18"/>
                  <w:szCs w:val="18"/>
                  <w:rPrChange w:id="1854" w:author="卡噗胖胖" w:date="2019-01-08T14:01:00Z">
                    <w:rPr>
                      <w:rFonts w:hint="eastAsia"/>
                    </w:rPr>
                  </w:rPrChange>
                </w:rPr>
                <w:t>&lt;/DESC3&gt;</w:t>
              </w:r>
            </w:ins>
          </w:p>
          <w:p>
            <w:pPr>
              <w:pStyle w:val="100"/>
              <w:ind w:firstLine="360"/>
              <w:rPr>
                <w:ins w:id="1855" w:author="卡噗胖胖" w:date="2019-01-08T14:01:00Z"/>
                <w:rFonts w:ascii="Arial" w:hAnsi="Arial" w:cs="Arial"/>
                <w:color w:val="000000" w:themeColor="text1"/>
                <w:kern w:val="2"/>
                <w:sz w:val="18"/>
                <w:szCs w:val="18"/>
                <w:rPrChange w:id="1856" w:author="卡噗胖胖" w:date="2019-01-08T14:01:00Z">
                  <w:rPr>
                    <w:ins w:id="1857" w:author="卡噗胖胖" w:date="2019-01-08T14:01:00Z"/>
                  </w:rPr>
                </w:rPrChange>
              </w:rPr>
            </w:pPr>
            <w:ins w:id="1858" w:author="卡噗胖胖" w:date="2019-01-08T14:01:00Z">
              <w:r>
                <w:rPr>
                  <w:rFonts w:hint="eastAsia" w:ascii="Arial" w:hAnsi="Arial" w:cs="Arial"/>
                  <w:color w:val="000000" w:themeColor="text1"/>
                  <w:kern w:val="2"/>
                  <w:sz w:val="18"/>
                  <w:szCs w:val="18"/>
                  <w:rPrChange w:id="1859" w:author="卡噗胖胖" w:date="2019-01-08T14:01:00Z">
                    <w:rPr>
                      <w:rFonts w:hint="eastAsia"/>
                    </w:rPr>
                  </w:rPrChange>
                </w:rPr>
                <w:t xml:space="preserve">                &lt;DESC4&gt;</w:t>
              </w:r>
            </w:ins>
            <w:ins w:id="1860" w:author="卡噗胖胖" w:date="2019-01-08T14:01:00Z">
              <w:r>
                <w:rPr>
                  <w:rFonts w:hint="eastAsia" w:ascii="Arial" w:hAnsi="Arial" w:cs="Arial"/>
                  <w:color w:val="000000" w:themeColor="text1"/>
                  <w:kern w:val="2"/>
                  <w:sz w:val="18"/>
                  <w:szCs w:val="18"/>
                  <w:rPrChange w:id="1861" w:author="卡噗胖胖" w:date="2019-01-08T14:01:00Z">
                    <w:rPr>
                      <w:rFonts w:hint="eastAsia"/>
                    </w:rPr>
                  </w:rPrChange>
                </w:rPr>
                <w:t>所属公司编码的值</w:t>
              </w:r>
            </w:ins>
            <w:ins w:id="1862" w:author="卡噗胖胖" w:date="2019-01-08T14:01:00Z">
              <w:r>
                <w:rPr>
                  <w:rFonts w:hint="eastAsia" w:ascii="Arial" w:hAnsi="Arial" w:cs="Arial"/>
                  <w:color w:val="000000" w:themeColor="text1"/>
                  <w:kern w:val="2"/>
                  <w:sz w:val="18"/>
                  <w:szCs w:val="18"/>
                  <w:rPrChange w:id="1863" w:author="卡噗胖胖" w:date="2019-01-08T14:01:00Z">
                    <w:rPr>
                      <w:rFonts w:hint="eastAsia"/>
                    </w:rPr>
                  </w:rPrChange>
                </w:rPr>
                <w:t>&lt;/DESC4&gt;</w:t>
              </w:r>
            </w:ins>
          </w:p>
          <w:p>
            <w:pPr>
              <w:pStyle w:val="100"/>
              <w:ind w:firstLine="360"/>
              <w:rPr>
                <w:ins w:id="1864" w:author="卡噗胖胖" w:date="2019-01-08T14:01:00Z"/>
                <w:rFonts w:ascii="Arial" w:hAnsi="Arial" w:cs="Arial"/>
                <w:color w:val="000000" w:themeColor="text1"/>
                <w:kern w:val="2"/>
                <w:sz w:val="18"/>
                <w:szCs w:val="18"/>
                <w:rPrChange w:id="1865" w:author="卡噗胖胖" w:date="2019-01-08T14:01:00Z">
                  <w:rPr>
                    <w:ins w:id="1866" w:author="卡噗胖胖" w:date="2019-01-08T14:01:00Z"/>
                  </w:rPr>
                </w:rPrChange>
              </w:rPr>
            </w:pPr>
            <w:ins w:id="1867" w:author="卡噗胖胖" w:date="2019-01-08T14:01:00Z">
              <w:r>
                <w:rPr>
                  <w:rFonts w:hint="eastAsia" w:ascii="Arial" w:hAnsi="Arial" w:cs="Arial"/>
                  <w:color w:val="000000" w:themeColor="text1"/>
                  <w:kern w:val="2"/>
                  <w:sz w:val="18"/>
                  <w:szCs w:val="18"/>
                  <w:rPrChange w:id="1868" w:author="卡噗胖胖" w:date="2019-01-08T14:01:00Z">
                    <w:rPr>
                      <w:rFonts w:hint="eastAsia"/>
                    </w:rPr>
                  </w:rPrChange>
                </w:rPr>
                <w:t xml:space="preserve">                &lt;DESC5&gt;</w:t>
              </w:r>
            </w:ins>
            <w:ins w:id="1869" w:author="卡噗胖胖" w:date="2019-01-08T14:01:00Z">
              <w:r>
                <w:rPr>
                  <w:rFonts w:hint="eastAsia" w:ascii="Arial" w:hAnsi="Arial" w:cs="Arial"/>
                  <w:color w:val="000000" w:themeColor="text1"/>
                  <w:kern w:val="2"/>
                  <w:sz w:val="18"/>
                  <w:szCs w:val="18"/>
                  <w:rPrChange w:id="1870" w:author="卡噗胖胖" w:date="2019-01-08T14:01:00Z">
                    <w:rPr>
                      <w:rFonts w:hint="eastAsia"/>
                    </w:rPr>
                  </w:rPrChange>
                </w:rPr>
                <w:t>所属公司名称的值</w:t>
              </w:r>
            </w:ins>
            <w:ins w:id="1871" w:author="卡噗胖胖" w:date="2019-01-08T14:01:00Z">
              <w:r>
                <w:rPr>
                  <w:rFonts w:hint="eastAsia" w:ascii="Arial" w:hAnsi="Arial" w:cs="Arial"/>
                  <w:color w:val="000000" w:themeColor="text1"/>
                  <w:kern w:val="2"/>
                  <w:sz w:val="18"/>
                  <w:szCs w:val="18"/>
                  <w:rPrChange w:id="1872" w:author="卡噗胖胖" w:date="2019-01-08T14:01:00Z">
                    <w:rPr>
                      <w:rFonts w:hint="eastAsia"/>
                    </w:rPr>
                  </w:rPrChange>
                </w:rPr>
                <w:t>&lt;/DESC5&gt;</w:t>
              </w:r>
            </w:ins>
          </w:p>
          <w:p>
            <w:pPr>
              <w:pStyle w:val="100"/>
              <w:ind w:firstLine="360"/>
              <w:rPr>
                <w:ins w:id="1873" w:author="卡噗胖胖" w:date="2019-01-08T14:01:00Z"/>
                <w:rFonts w:ascii="Arial" w:hAnsi="Arial" w:cs="Arial"/>
                <w:color w:val="000000" w:themeColor="text1"/>
                <w:kern w:val="2"/>
                <w:sz w:val="18"/>
                <w:szCs w:val="18"/>
                <w:rPrChange w:id="1874" w:author="卡噗胖胖" w:date="2019-01-08T14:01:00Z">
                  <w:rPr>
                    <w:ins w:id="1875" w:author="卡噗胖胖" w:date="2019-01-08T14:01:00Z"/>
                  </w:rPr>
                </w:rPrChange>
              </w:rPr>
            </w:pPr>
            <w:ins w:id="1876" w:author="卡噗胖胖" w:date="2019-01-08T14:01:00Z">
              <w:r>
                <w:rPr>
                  <w:rFonts w:hint="eastAsia" w:ascii="Arial" w:hAnsi="Arial" w:cs="Arial"/>
                  <w:color w:val="000000" w:themeColor="text1"/>
                  <w:kern w:val="2"/>
                  <w:sz w:val="18"/>
                  <w:szCs w:val="18"/>
                  <w:rPrChange w:id="1877" w:author="卡噗胖胖" w:date="2019-01-08T14:01:00Z">
                    <w:rPr>
                      <w:rFonts w:hint="eastAsia"/>
                    </w:rPr>
                  </w:rPrChange>
                </w:rPr>
                <w:t xml:space="preserve">                &lt;DESC6&gt;</w:t>
              </w:r>
            </w:ins>
            <w:ins w:id="1878" w:author="卡噗胖胖" w:date="2019-01-08T14:01:00Z">
              <w:r>
                <w:rPr>
                  <w:rFonts w:hint="eastAsia" w:ascii="Arial" w:hAnsi="Arial" w:cs="Arial"/>
                  <w:color w:val="000000" w:themeColor="text1"/>
                  <w:kern w:val="2"/>
                  <w:sz w:val="18"/>
                  <w:szCs w:val="18"/>
                  <w:rPrChange w:id="1879" w:author="卡噗胖胖" w:date="2019-01-08T14:01:00Z">
                    <w:rPr>
                      <w:rFonts w:hint="eastAsia"/>
                    </w:rPr>
                  </w:rPrChange>
                </w:rPr>
                <w:t>有效期的值</w:t>
              </w:r>
            </w:ins>
            <w:ins w:id="1880" w:author="卡噗胖胖" w:date="2019-01-08T14:01:00Z">
              <w:r>
                <w:rPr>
                  <w:rFonts w:hint="eastAsia" w:ascii="Arial" w:hAnsi="Arial" w:cs="Arial"/>
                  <w:color w:val="000000" w:themeColor="text1"/>
                  <w:kern w:val="2"/>
                  <w:sz w:val="18"/>
                  <w:szCs w:val="18"/>
                  <w:rPrChange w:id="1881" w:author="卡噗胖胖" w:date="2019-01-08T14:01:00Z">
                    <w:rPr>
                      <w:rFonts w:hint="eastAsia"/>
                    </w:rPr>
                  </w:rPrChange>
                </w:rPr>
                <w:t>&lt;/DESC6&gt;</w:t>
              </w:r>
            </w:ins>
          </w:p>
          <w:p>
            <w:pPr>
              <w:pStyle w:val="100"/>
              <w:ind w:firstLine="360"/>
              <w:rPr>
                <w:ins w:id="1882" w:author="卡噗胖胖" w:date="2019-01-08T14:01:00Z"/>
                <w:rFonts w:ascii="Arial" w:hAnsi="Arial" w:cs="Arial"/>
                <w:color w:val="000000" w:themeColor="text1"/>
                <w:kern w:val="2"/>
                <w:sz w:val="18"/>
                <w:szCs w:val="18"/>
                <w:rPrChange w:id="1883" w:author="卡噗胖胖" w:date="2019-01-08T14:01:00Z">
                  <w:rPr>
                    <w:ins w:id="1884" w:author="卡噗胖胖" w:date="2019-01-08T14:01:00Z"/>
                  </w:rPr>
                </w:rPrChange>
              </w:rPr>
            </w:pPr>
            <w:ins w:id="1885" w:author="卡噗胖胖" w:date="2019-01-08T14:01:00Z">
              <w:r>
                <w:rPr>
                  <w:rFonts w:hint="eastAsia" w:ascii="Arial" w:hAnsi="Arial" w:cs="Arial"/>
                  <w:color w:val="000000" w:themeColor="text1"/>
                  <w:kern w:val="2"/>
                  <w:sz w:val="18"/>
                  <w:szCs w:val="18"/>
                  <w:rPrChange w:id="1886" w:author="卡噗胖胖" w:date="2019-01-08T14:01:00Z">
                    <w:rPr>
                      <w:rFonts w:hint="eastAsia"/>
                    </w:rPr>
                  </w:rPrChange>
                </w:rPr>
                <w:t xml:space="preserve">                &lt;DESC7&gt;</w:t>
              </w:r>
            </w:ins>
            <w:ins w:id="1887" w:author="卡噗胖胖" w:date="2019-01-08T14:01:00Z">
              <w:r>
                <w:rPr>
                  <w:rFonts w:hint="eastAsia" w:ascii="Arial" w:hAnsi="Arial" w:cs="Arial"/>
                  <w:color w:val="000000" w:themeColor="text1"/>
                  <w:kern w:val="2"/>
                  <w:sz w:val="18"/>
                  <w:szCs w:val="18"/>
                  <w:rPrChange w:id="1888" w:author="卡噗胖胖" w:date="2019-01-08T14:01:00Z">
                    <w:rPr>
                      <w:rFonts w:hint="eastAsia"/>
                    </w:rPr>
                  </w:rPrChange>
                </w:rPr>
                <w:t>截止日期的值</w:t>
              </w:r>
            </w:ins>
            <w:ins w:id="1889" w:author="卡噗胖胖" w:date="2019-01-08T14:01:00Z">
              <w:r>
                <w:rPr>
                  <w:rFonts w:hint="eastAsia" w:ascii="Arial" w:hAnsi="Arial" w:cs="Arial"/>
                  <w:color w:val="000000" w:themeColor="text1"/>
                  <w:kern w:val="2"/>
                  <w:sz w:val="18"/>
                  <w:szCs w:val="18"/>
                  <w:rPrChange w:id="1890" w:author="卡噗胖胖" w:date="2019-01-08T14:01:00Z">
                    <w:rPr>
                      <w:rFonts w:hint="eastAsia"/>
                    </w:rPr>
                  </w:rPrChange>
                </w:rPr>
                <w:t>&lt;/DESC7&gt;</w:t>
              </w:r>
            </w:ins>
          </w:p>
          <w:p>
            <w:pPr>
              <w:pStyle w:val="100"/>
              <w:ind w:firstLine="360"/>
              <w:rPr>
                <w:ins w:id="1891" w:author="卡噗胖胖" w:date="2019-01-08T14:01:00Z"/>
                <w:rFonts w:ascii="Arial" w:hAnsi="Arial" w:cs="Arial"/>
                <w:color w:val="000000" w:themeColor="text1"/>
                <w:kern w:val="2"/>
                <w:sz w:val="18"/>
                <w:szCs w:val="18"/>
                <w:rPrChange w:id="1892" w:author="卡噗胖胖" w:date="2019-01-08T14:01:00Z">
                  <w:rPr>
                    <w:ins w:id="1893" w:author="卡噗胖胖" w:date="2019-01-08T14:01:00Z"/>
                  </w:rPr>
                </w:rPrChange>
              </w:rPr>
            </w:pPr>
            <w:ins w:id="1894" w:author="卡噗胖胖" w:date="2019-01-08T14:01:00Z">
              <w:r>
                <w:rPr>
                  <w:rFonts w:hint="eastAsia" w:ascii="Arial" w:hAnsi="Arial" w:cs="Arial"/>
                  <w:color w:val="000000" w:themeColor="text1"/>
                  <w:kern w:val="2"/>
                  <w:sz w:val="18"/>
                  <w:szCs w:val="18"/>
                  <w:rPrChange w:id="1895" w:author="卡噗胖胖" w:date="2019-01-08T14:01:00Z">
                    <w:rPr>
                      <w:rFonts w:hint="eastAsia"/>
                    </w:rPr>
                  </w:rPrChange>
                </w:rPr>
                <w:t xml:space="preserve">                &lt;DESC8&gt;</w:t>
              </w:r>
            </w:ins>
            <w:ins w:id="1896" w:author="卡噗胖胖" w:date="2019-01-08T14:01:00Z">
              <w:r>
                <w:rPr>
                  <w:rFonts w:hint="eastAsia" w:ascii="Arial" w:hAnsi="Arial" w:cs="Arial"/>
                  <w:color w:val="000000" w:themeColor="text1"/>
                  <w:kern w:val="2"/>
                  <w:sz w:val="18"/>
                  <w:szCs w:val="18"/>
                  <w:rPrChange w:id="1897" w:author="卡噗胖胖" w:date="2019-01-08T14:01:00Z">
                    <w:rPr>
                      <w:rFonts w:hint="eastAsia"/>
                    </w:rPr>
                  </w:rPrChange>
                </w:rPr>
                <w:t>手机的值</w:t>
              </w:r>
            </w:ins>
            <w:ins w:id="1898" w:author="卡噗胖胖" w:date="2019-01-08T14:01:00Z">
              <w:r>
                <w:rPr>
                  <w:rFonts w:hint="eastAsia" w:ascii="Arial" w:hAnsi="Arial" w:cs="Arial"/>
                  <w:color w:val="000000" w:themeColor="text1"/>
                  <w:kern w:val="2"/>
                  <w:sz w:val="18"/>
                  <w:szCs w:val="18"/>
                  <w:rPrChange w:id="1899" w:author="卡噗胖胖" w:date="2019-01-08T14:01:00Z">
                    <w:rPr>
                      <w:rFonts w:hint="eastAsia"/>
                    </w:rPr>
                  </w:rPrChange>
                </w:rPr>
                <w:t>&lt;/DESC8&gt;</w:t>
              </w:r>
            </w:ins>
          </w:p>
          <w:p>
            <w:pPr>
              <w:pStyle w:val="100"/>
              <w:ind w:firstLine="360"/>
              <w:rPr>
                <w:ins w:id="1900" w:author="卡噗胖胖" w:date="2019-01-08T14:01:00Z"/>
                <w:rFonts w:ascii="Arial" w:hAnsi="Arial" w:cs="Arial"/>
                <w:color w:val="000000" w:themeColor="text1"/>
                <w:kern w:val="2"/>
                <w:sz w:val="18"/>
                <w:szCs w:val="18"/>
                <w:rPrChange w:id="1901" w:author="卡噗胖胖" w:date="2019-01-08T14:01:00Z">
                  <w:rPr>
                    <w:ins w:id="1902" w:author="卡噗胖胖" w:date="2019-01-08T14:01:00Z"/>
                  </w:rPr>
                </w:rPrChange>
              </w:rPr>
            </w:pPr>
            <w:ins w:id="1903" w:author="卡噗胖胖" w:date="2019-01-08T14:01:00Z">
              <w:r>
                <w:rPr>
                  <w:rFonts w:hint="eastAsia" w:ascii="Arial" w:hAnsi="Arial" w:cs="Arial"/>
                  <w:color w:val="000000" w:themeColor="text1"/>
                  <w:kern w:val="2"/>
                  <w:sz w:val="18"/>
                  <w:szCs w:val="18"/>
                  <w:rPrChange w:id="1904" w:author="卡噗胖胖" w:date="2019-01-08T14:01:00Z">
                    <w:rPr>
                      <w:rFonts w:hint="eastAsia"/>
                    </w:rPr>
                  </w:rPrChange>
                </w:rPr>
                <w:t xml:space="preserve">                &lt;DESC9&gt;</w:t>
              </w:r>
            </w:ins>
            <w:ins w:id="1905" w:author="卡噗胖胖" w:date="2019-01-08T14:01:00Z">
              <w:r>
                <w:rPr>
                  <w:rFonts w:hint="eastAsia" w:ascii="Arial" w:hAnsi="Arial" w:cs="Arial"/>
                  <w:color w:val="000000" w:themeColor="text1"/>
                  <w:kern w:val="2"/>
                  <w:sz w:val="18"/>
                  <w:szCs w:val="18"/>
                  <w:rPrChange w:id="1906" w:author="卡噗胖胖" w:date="2019-01-08T14:01:00Z">
                    <w:rPr>
                      <w:rFonts w:hint="eastAsia"/>
                    </w:rPr>
                  </w:rPrChange>
                </w:rPr>
                <w:t>邮箱的值</w:t>
              </w:r>
            </w:ins>
            <w:ins w:id="1907" w:author="卡噗胖胖" w:date="2019-01-08T14:01:00Z">
              <w:r>
                <w:rPr>
                  <w:rFonts w:hint="eastAsia" w:ascii="Arial" w:hAnsi="Arial" w:cs="Arial"/>
                  <w:color w:val="000000" w:themeColor="text1"/>
                  <w:kern w:val="2"/>
                  <w:sz w:val="18"/>
                  <w:szCs w:val="18"/>
                  <w:rPrChange w:id="1908" w:author="卡噗胖胖" w:date="2019-01-08T14:01:00Z">
                    <w:rPr>
                      <w:rFonts w:hint="eastAsia"/>
                    </w:rPr>
                  </w:rPrChange>
                </w:rPr>
                <w:t>&lt;/DESC9&gt;</w:t>
              </w:r>
            </w:ins>
          </w:p>
          <w:p>
            <w:pPr>
              <w:pStyle w:val="100"/>
              <w:ind w:firstLine="360"/>
              <w:rPr>
                <w:ins w:id="1909" w:author="卡噗胖胖" w:date="2019-01-08T14:01:00Z"/>
                <w:rFonts w:ascii="Arial" w:hAnsi="Arial" w:cs="Arial"/>
                <w:color w:val="000000" w:themeColor="text1"/>
                <w:kern w:val="2"/>
                <w:sz w:val="18"/>
                <w:szCs w:val="18"/>
                <w:rPrChange w:id="1910" w:author="卡噗胖胖" w:date="2019-01-08T14:01:00Z">
                  <w:rPr>
                    <w:ins w:id="1911" w:author="卡噗胖胖" w:date="2019-01-08T14:01:00Z"/>
                  </w:rPr>
                </w:rPrChange>
              </w:rPr>
            </w:pPr>
            <w:ins w:id="1912" w:author="卡噗胖胖" w:date="2019-01-08T14:01:00Z">
              <w:r>
                <w:rPr>
                  <w:rFonts w:hint="eastAsia" w:ascii="Arial" w:hAnsi="Arial" w:cs="Arial"/>
                  <w:color w:val="000000" w:themeColor="text1"/>
                  <w:kern w:val="2"/>
                  <w:sz w:val="18"/>
                  <w:szCs w:val="18"/>
                  <w:rPrChange w:id="1913" w:author="卡噗胖胖" w:date="2019-01-08T14:01:00Z">
                    <w:rPr>
                      <w:rFonts w:hint="eastAsia"/>
                    </w:rPr>
                  </w:rPrChange>
                </w:rPr>
                <w:t xml:space="preserve">                &lt;DESC10&gt;</w:t>
              </w:r>
            </w:ins>
            <w:ins w:id="1914" w:author="卡噗胖胖" w:date="2019-01-08T14:01:00Z">
              <w:r>
                <w:rPr>
                  <w:rFonts w:hint="eastAsia" w:ascii="Arial" w:hAnsi="Arial" w:cs="Arial"/>
                  <w:color w:val="000000" w:themeColor="text1"/>
                  <w:kern w:val="2"/>
                  <w:sz w:val="18"/>
                  <w:szCs w:val="18"/>
                  <w:rPrChange w:id="1915" w:author="卡噗胖胖" w:date="2019-01-08T14:01:00Z">
                    <w:rPr>
                      <w:rFonts w:hint="eastAsia"/>
                    </w:rPr>
                  </w:rPrChange>
                </w:rPr>
                <w:t>用户状态的值</w:t>
              </w:r>
            </w:ins>
            <w:ins w:id="1916" w:author="卡噗胖胖" w:date="2019-01-08T14:01:00Z">
              <w:r>
                <w:rPr>
                  <w:rFonts w:hint="eastAsia" w:ascii="Arial" w:hAnsi="Arial" w:cs="Arial"/>
                  <w:color w:val="000000" w:themeColor="text1"/>
                  <w:kern w:val="2"/>
                  <w:sz w:val="18"/>
                  <w:szCs w:val="18"/>
                  <w:rPrChange w:id="1917" w:author="卡噗胖胖" w:date="2019-01-08T14:01:00Z">
                    <w:rPr>
                      <w:rFonts w:hint="eastAsia"/>
                    </w:rPr>
                  </w:rPrChange>
                </w:rPr>
                <w:t>&lt;/DESC10&gt;</w:t>
              </w:r>
            </w:ins>
          </w:p>
          <w:p>
            <w:pPr>
              <w:pStyle w:val="100"/>
              <w:ind w:firstLine="360"/>
              <w:rPr>
                <w:ins w:id="1918" w:author="卡噗胖胖" w:date="2019-01-08T14:01:00Z"/>
                <w:rFonts w:ascii="Arial" w:hAnsi="Arial" w:cs="Arial"/>
                <w:color w:val="000000" w:themeColor="text1"/>
                <w:kern w:val="2"/>
                <w:sz w:val="18"/>
                <w:szCs w:val="18"/>
                <w:rPrChange w:id="1919" w:author="卡噗胖胖" w:date="2019-01-08T14:01:00Z">
                  <w:rPr>
                    <w:ins w:id="1920" w:author="卡噗胖胖" w:date="2019-01-08T14:01:00Z"/>
                  </w:rPr>
                </w:rPrChange>
              </w:rPr>
            </w:pPr>
            <w:ins w:id="1921" w:author="卡噗胖胖" w:date="2019-01-08T14:01:00Z">
              <w:r>
                <w:rPr>
                  <w:rFonts w:hint="eastAsia" w:ascii="Arial" w:hAnsi="Arial" w:cs="Arial"/>
                  <w:color w:val="000000" w:themeColor="text1"/>
                  <w:kern w:val="2"/>
                  <w:sz w:val="18"/>
                  <w:szCs w:val="18"/>
                  <w:rPrChange w:id="1922" w:author="卡噗胖胖" w:date="2019-01-08T14:01:00Z">
                    <w:rPr>
                      <w:rFonts w:hint="eastAsia"/>
                    </w:rPr>
                  </w:rPrChange>
                </w:rPr>
                <w:t xml:space="preserve">                &lt;DESC11&gt;</w:t>
              </w:r>
            </w:ins>
            <w:ins w:id="1923" w:author="卡噗胖胖" w:date="2019-01-08T14:01:00Z">
              <w:r>
                <w:rPr>
                  <w:rFonts w:hint="eastAsia" w:ascii="Arial" w:hAnsi="Arial" w:cs="Arial"/>
                  <w:color w:val="000000" w:themeColor="text1"/>
                  <w:kern w:val="2"/>
                  <w:sz w:val="18"/>
                  <w:szCs w:val="18"/>
                  <w:rPrChange w:id="1924" w:author="卡噗胖胖" w:date="2019-01-08T14:01:00Z">
                    <w:rPr>
                      <w:rFonts w:hint="eastAsia"/>
                    </w:rPr>
                  </w:rPrChange>
                </w:rPr>
                <w:t>源系统组织主键的值</w:t>
              </w:r>
            </w:ins>
            <w:ins w:id="1925" w:author="卡噗胖胖" w:date="2019-01-08T14:01:00Z">
              <w:r>
                <w:rPr>
                  <w:rFonts w:hint="eastAsia" w:ascii="Arial" w:hAnsi="Arial" w:cs="Arial"/>
                  <w:color w:val="000000" w:themeColor="text1"/>
                  <w:kern w:val="2"/>
                  <w:sz w:val="18"/>
                  <w:szCs w:val="18"/>
                  <w:rPrChange w:id="1926" w:author="卡噗胖胖" w:date="2019-01-08T14:01:00Z">
                    <w:rPr>
                      <w:rFonts w:hint="eastAsia"/>
                    </w:rPr>
                  </w:rPrChange>
                </w:rPr>
                <w:t>&lt;/DESC11&gt;</w:t>
              </w:r>
            </w:ins>
          </w:p>
          <w:p>
            <w:pPr>
              <w:pStyle w:val="100"/>
              <w:ind w:firstLine="360"/>
              <w:rPr>
                <w:ins w:id="1927" w:author="卡噗胖胖" w:date="2019-01-08T14:01:00Z"/>
                <w:rFonts w:ascii="Arial" w:hAnsi="Arial" w:cs="Arial"/>
                <w:color w:val="000000" w:themeColor="text1"/>
                <w:kern w:val="2"/>
                <w:sz w:val="18"/>
                <w:szCs w:val="18"/>
                <w:rPrChange w:id="1928" w:author="卡噗胖胖" w:date="2019-01-08T14:01:00Z">
                  <w:rPr>
                    <w:ins w:id="1929" w:author="卡噗胖胖" w:date="2019-01-08T14:01:00Z"/>
                  </w:rPr>
                </w:rPrChange>
              </w:rPr>
            </w:pPr>
            <w:ins w:id="1930" w:author="卡噗胖胖" w:date="2019-01-08T14:01:00Z">
              <w:r>
                <w:rPr>
                  <w:rFonts w:hint="eastAsia" w:ascii="Arial" w:hAnsi="Arial" w:cs="Arial"/>
                  <w:color w:val="000000" w:themeColor="text1"/>
                  <w:kern w:val="2"/>
                  <w:sz w:val="18"/>
                  <w:szCs w:val="18"/>
                  <w:rPrChange w:id="1931" w:author="卡噗胖胖" w:date="2019-01-08T14:01:00Z">
                    <w:rPr>
                      <w:rFonts w:hint="eastAsia"/>
                    </w:rPr>
                  </w:rPrChange>
                </w:rPr>
                <w:t xml:space="preserve">                &lt;UUID&gt;UUID</w:t>
              </w:r>
            </w:ins>
            <w:ins w:id="1932" w:author="卡噗胖胖" w:date="2019-01-08T14:01:00Z">
              <w:r>
                <w:rPr>
                  <w:rFonts w:hint="eastAsia" w:ascii="Arial" w:hAnsi="Arial" w:cs="Arial"/>
                  <w:color w:val="000000" w:themeColor="text1"/>
                  <w:kern w:val="2"/>
                  <w:sz w:val="18"/>
                  <w:szCs w:val="18"/>
                  <w:rPrChange w:id="1933" w:author="卡噗胖胖" w:date="2019-01-08T14:01:00Z">
                    <w:rPr>
                      <w:rFonts w:hint="eastAsia"/>
                    </w:rPr>
                  </w:rPrChange>
                </w:rPr>
                <w:t>的值</w:t>
              </w:r>
            </w:ins>
            <w:ins w:id="1934" w:author="卡噗胖胖" w:date="2019-01-08T14:01:00Z">
              <w:r>
                <w:rPr>
                  <w:rFonts w:hint="eastAsia" w:ascii="Arial" w:hAnsi="Arial" w:cs="Arial"/>
                  <w:color w:val="000000" w:themeColor="text1"/>
                  <w:kern w:val="2"/>
                  <w:sz w:val="18"/>
                  <w:szCs w:val="18"/>
                  <w:rPrChange w:id="1935" w:author="卡噗胖胖" w:date="2019-01-08T14:01:00Z">
                    <w:rPr>
                      <w:rFonts w:hint="eastAsia"/>
                    </w:rPr>
                  </w:rPrChange>
                </w:rPr>
                <w:t>&lt;/UUID&gt;</w:t>
              </w:r>
            </w:ins>
          </w:p>
          <w:p>
            <w:pPr>
              <w:pStyle w:val="100"/>
              <w:ind w:firstLine="360"/>
              <w:rPr>
                <w:ins w:id="1936" w:author="卡噗胖胖" w:date="2019-01-08T14:01:00Z"/>
                <w:rFonts w:ascii="Arial" w:hAnsi="Arial" w:cs="Arial"/>
                <w:color w:val="000000" w:themeColor="text1"/>
                <w:kern w:val="2"/>
                <w:sz w:val="18"/>
                <w:szCs w:val="18"/>
                <w:rPrChange w:id="1937" w:author="卡噗胖胖" w:date="2019-01-08T14:01:00Z">
                  <w:rPr>
                    <w:ins w:id="1938" w:author="卡噗胖胖" w:date="2019-01-08T14:01:00Z"/>
                  </w:rPr>
                </w:rPrChange>
              </w:rPr>
            </w:pPr>
            <w:ins w:id="1939" w:author="卡噗胖胖" w:date="2019-01-08T14:01:00Z">
              <w:r>
                <w:rPr>
                  <w:rFonts w:hint="eastAsia" w:ascii="Arial" w:hAnsi="Arial" w:cs="Arial"/>
                  <w:color w:val="000000" w:themeColor="text1"/>
                  <w:kern w:val="2"/>
                  <w:sz w:val="18"/>
                  <w:szCs w:val="18"/>
                  <w:rPrChange w:id="1940" w:author="卡噗胖胖" w:date="2019-01-08T14:01:00Z">
                    <w:rPr>
                      <w:rFonts w:hint="eastAsia"/>
                    </w:rPr>
                  </w:rPrChange>
                </w:rPr>
                <w:t xml:space="preserve">                &lt;PARENTDESC&gt;</w:t>
              </w:r>
            </w:ins>
            <w:ins w:id="1941" w:author="卡噗胖胖" w:date="2019-01-08T14:01:00Z">
              <w:r>
                <w:rPr>
                  <w:rFonts w:hint="eastAsia" w:ascii="Arial" w:hAnsi="Arial" w:cs="Arial"/>
                  <w:color w:val="000000" w:themeColor="text1"/>
                  <w:kern w:val="2"/>
                  <w:sz w:val="18"/>
                  <w:szCs w:val="18"/>
                  <w:rPrChange w:id="1942" w:author="卡噗胖胖" w:date="2019-01-08T14:01:00Z">
                    <w:rPr>
                      <w:rFonts w:hint="eastAsia"/>
                    </w:rPr>
                  </w:rPrChange>
                </w:rPr>
                <w:t>父节点名称的值</w:t>
              </w:r>
            </w:ins>
            <w:ins w:id="1943" w:author="卡噗胖胖" w:date="2019-01-08T14:01:00Z">
              <w:r>
                <w:rPr>
                  <w:rFonts w:hint="eastAsia" w:ascii="Arial" w:hAnsi="Arial" w:cs="Arial"/>
                  <w:color w:val="000000" w:themeColor="text1"/>
                  <w:kern w:val="2"/>
                  <w:sz w:val="18"/>
                  <w:szCs w:val="18"/>
                  <w:rPrChange w:id="1944" w:author="卡噗胖胖" w:date="2019-01-08T14:01:00Z">
                    <w:rPr>
                      <w:rFonts w:hint="eastAsia"/>
                    </w:rPr>
                  </w:rPrChange>
                </w:rPr>
                <w:t>&lt;/PARENTDESC&gt;</w:t>
              </w:r>
            </w:ins>
          </w:p>
          <w:p>
            <w:pPr>
              <w:pStyle w:val="100"/>
              <w:ind w:firstLine="360"/>
              <w:rPr>
                <w:ins w:id="1945" w:author="卡噗胖胖" w:date="2019-01-08T14:01:00Z"/>
                <w:rFonts w:ascii="Arial" w:hAnsi="Arial" w:cs="Arial"/>
                <w:color w:val="000000" w:themeColor="text1"/>
                <w:kern w:val="2"/>
                <w:sz w:val="18"/>
                <w:szCs w:val="18"/>
                <w:rPrChange w:id="1946" w:author="卡噗胖胖" w:date="2019-01-08T14:01:00Z">
                  <w:rPr>
                    <w:ins w:id="1947" w:author="卡噗胖胖" w:date="2019-01-08T14:01:00Z"/>
                  </w:rPr>
                </w:rPrChange>
              </w:rPr>
            </w:pPr>
            <w:ins w:id="1948" w:author="卡噗胖胖" w:date="2019-01-08T14:01:00Z">
              <w:r>
                <w:rPr>
                  <w:rFonts w:ascii="Arial" w:hAnsi="Arial" w:cs="Arial"/>
                  <w:color w:val="000000" w:themeColor="text1"/>
                  <w:kern w:val="2"/>
                  <w:sz w:val="18"/>
                  <w:szCs w:val="18"/>
                  <w:rPrChange w:id="1949" w:author="卡噗胖胖" w:date="2019-01-08T14:01:00Z">
                    <w:rPr/>
                  </w:rPrChange>
                </w:rPr>
                <w:t xml:space="preserve">            &lt;/DATAINFO&gt;</w:t>
              </w:r>
            </w:ins>
          </w:p>
          <w:p>
            <w:pPr>
              <w:pStyle w:val="100"/>
              <w:ind w:firstLine="360"/>
              <w:rPr>
                <w:ins w:id="1950" w:author="卡噗胖胖" w:date="2019-01-08T14:01:00Z"/>
                <w:rFonts w:ascii="Arial" w:hAnsi="Arial" w:cs="Arial"/>
                <w:color w:val="000000" w:themeColor="text1"/>
                <w:kern w:val="2"/>
                <w:sz w:val="18"/>
                <w:szCs w:val="18"/>
                <w:rPrChange w:id="1951" w:author="卡噗胖胖" w:date="2019-01-08T14:01:00Z">
                  <w:rPr>
                    <w:ins w:id="1952" w:author="卡噗胖胖" w:date="2019-01-08T14:01:00Z"/>
                  </w:rPr>
                </w:rPrChange>
              </w:rPr>
            </w:pPr>
            <w:ins w:id="1953" w:author="卡噗胖胖" w:date="2019-01-08T14:01:00Z">
              <w:r>
                <w:rPr>
                  <w:rFonts w:ascii="Arial" w:hAnsi="Arial" w:cs="Arial"/>
                  <w:color w:val="000000" w:themeColor="text1"/>
                  <w:kern w:val="2"/>
                  <w:sz w:val="18"/>
                  <w:szCs w:val="18"/>
                  <w:rPrChange w:id="1954" w:author="卡噗胖胖" w:date="2019-01-08T14:01:00Z">
                    <w:rPr/>
                  </w:rPrChange>
                </w:rPr>
                <w:t xml:space="preserve">            &lt;DATAINFO&gt;</w:t>
              </w:r>
            </w:ins>
          </w:p>
          <w:p>
            <w:pPr>
              <w:pStyle w:val="100"/>
              <w:ind w:firstLine="360"/>
              <w:rPr>
                <w:ins w:id="1955" w:author="卡噗胖胖" w:date="2019-01-08T14:01:00Z"/>
                <w:rFonts w:ascii="Arial" w:hAnsi="Arial" w:cs="Arial"/>
                <w:color w:val="000000" w:themeColor="text1"/>
                <w:kern w:val="2"/>
                <w:sz w:val="18"/>
                <w:szCs w:val="18"/>
                <w:rPrChange w:id="1956" w:author="卡噗胖胖" w:date="2019-01-08T14:01:00Z">
                  <w:rPr>
                    <w:ins w:id="1957" w:author="卡噗胖胖" w:date="2019-01-08T14:01:00Z"/>
                  </w:rPr>
                </w:rPrChange>
              </w:rPr>
            </w:pPr>
            <w:ins w:id="1958" w:author="卡噗胖胖" w:date="2019-01-08T14:01:00Z">
              <w:r>
                <w:rPr>
                  <w:rFonts w:hint="eastAsia" w:ascii="Arial" w:hAnsi="Arial" w:cs="Arial"/>
                  <w:color w:val="000000" w:themeColor="text1"/>
                  <w:kern w:val="2"/>
                  <w:sz w:val="18"/>
                  <w:szCs w:val="18"/>
                  <w:rPrChange w:id="1959" w:author="卡噗胖胖" w:date="2019-01-08T14:01:00Z">
                    <w:rPr>
                      <w:rFonts w:hint="eastAsia"/>
                    </w:rPr>
                  </w:rPrChange>
                </w:rPr>
                <w:t xml:space="preserve">                &lt;CODE&gt;</w:t>
              </w:r>
            </w:ins>
            <w:ins w:id="1960" w:author="卡噗胖胖" w:date="2019-01-08T14:01:00Z">
              <w:r>
                <w:rPr>
                  <w:rFonts w:hint="eastAsia" w:ascii="Arial" w:hAnsi="Arial" w:cs="Arial"/>
                  <w:color w:val="000000" w:themeColor="text1"/>
                  <w:kern w:val="2"/>
                  <w:sz w:val="18"/>
                  <w:szCs w:val="18"/>
                  <w:rPrChange w:id="1961" w:author="卡噗胖胖" w:date="2019-01-08T14:01:00Z">
                    <w:rPr>
                      <w:rFonts w:hint="eastAsia"/>
                    </w:rPr>
                  </w:rPrChange>
                </w:rPr>
                <w:t>主编码的值</w:t>
              </w:r>
            </w:ins>
            <w:ins w:id="1962" w:author="卡噗胖胖" w:date="2019-01-08T14:01:00Z">
              <w:r>
                <w:rPr>
                  <w:rFonts w:hint="eastAsia" w:ascii="Arial" w:hAnsi="Arial" w:cs="Arial"/>
                  <w:color w:val="000000" w:themeColor="text1"/>
                  <w:kern w:val="2"/>
                  <w:sz w:val="18"/>
                  <w:szCs w:val="18"/>
                  <w:rPrChange w:id="1963" w:author="卡噗胖胖" w:date="2019-01-08T14:01:00Z">
                    <w:rPr>
                      <w:rFonts w:hint="eastAsia"/>
                    </w:rPr>
                  </w:rPrChange>
                </w:rPr>
                <w:t>&lt;/CODE&gt;</w:t>
              </w:r>
            </w:ins>
          </w:p>
          <w:p>
            <w:pPr>
              <w:pStyle w:val="100"/>
              <w:ind w:firstLine="360"/>
              <w:rPr>
                <w:ins w:id="1964" w:author="卡噗胖胖" w:date="2019-01-08T14:01:00Z"/>
                <w:rFonts w:ascii="Arial" w:hAnsi="Arial" w:cs="Arial"/>
                <w:color w:val="000000" w:themeColor="text1"/>
                <w:kern w:val="2"/>
                <w:sz w:val="18"/>
                <w:szCs w:val="18"/>
                <w:rPrChange w:id="1965" w:author="卡噗胖胖" w:date="2019-01-08T14:01:00Z">
                  <w:rPr>
                    <w:ins w:id="1966" w:author="卡噗胖胖" w:date="2019-01-08T14:01:00Z"/>
                  </w:rPr>
                </w:rPrChange>
              </w:rPr>
            </w:pPr>
            <w:ins w:id="1967" w:author="卡噗胖胖" w:date="2019-01-08T14:01:00Z">
              <w:r>
                <w:rPr>
                  <w:rFonts w:hint="eastAsia" w:ascii="Arial" w:hAnsi="Arial" w:cs="Arial"/>
                  <w:color w:val="000000" w:themeColor="text1"/>
                  <w:kern w:val="2"/>
                  <w:sz w:val="18"/>
                  <w:szCs w:val="18"/>
                  <w:rPrChange w:id="1968" w:author="卡噗胖胖" w:date="2019-01-08T14:01:00Z">
                    <w:rPr>
                      <w:rFonts w:hint="eastAsia"/>
                    </w:rPr>
                  </w:rPrChange>
                </w:rPr>
                <w:t xml:space="preserve">                &lt;DESC1&gt;</w:t>
              </w:r>
            </w:ins>
            <w:ins w:id="1969" w:author="卡噗胖胖" w:date="2019-01-08T14:01:00Z">
              <w:r>
                <w:rPr>
                  <w:rFonts w:hint="eastAsia" w:ascii="Arial" w:hAnsi="Arial" w:cs="Arial"/>
                  <w:color w:val="000000" w:themeColor="text1"/>
                  <w:kern w:val="2"/>
                  <w:sz w:val="18"/>
                  <w:szCs w:val="18"/>
                  <w:rPrChange w:id="1970" w:author="卡噗胖胖" w:date="2019-01-08T14:01:00Z">
                    <w:rPr>
                      <w:rFonts w:hint="eastAsia"/>
                    </w:rPr>
                  </w:rPrChange>
                </w:rPr>
                <w:t>名称的值</w:t>
              </w:r>
            </w:ins>
            <w:ins w:id="1971" w:author="卡噗胖胖" w:date="2019-01-08T14:01:00Z">
              <w:r>
                <w:rPr>
                  <w:rFonts w:hint="eastAsia" w:ascii="Arial" w:hAnsi="Arial" w:cs="Arial"/>
                  <w:color w:val="000000" w:themeColor="text1"/>
                  <w:kern w:val="2"/>
                  <w:sz w:val="18"/>
                  <w:szCs w:val="18"/>
                  <w:rPrChange w:id="1972" w:author="卡噗胖胖" w:date="2019-01-08T14:01:00Z">
                    <w:rPr>
                      <w:rFonts w:hint="eastAsia"/>
                    </w:rPr>
                  </w:rPrChange>
                </w:rPr>
                <w:t>&lt;/DESC1&gt;</w:t>
              </w:r>
            </w:ins>
          </w:p>
          <w:p>
            <w:pPr>
              <w:pStyle w:val="100"/>
              <w:ind w:firstLine="360"/>
              <w:rPr>
                <w:ins w:id="1973" w:author="卡噗胖胖" w:date="2019-01-08T14:01:00Z"/>
                <w:rFonts w:ascii="Arial" w:hAnsi="Arial" w:cs="Arial"/>
                <w:color w:val="000000" w:themeColor="text1"/>
                <w:kern w:val="2"/>
                <w:sz w:val="18"/>
                <w:szCs w:val="18"/>
                <w:rPrChange w:id="1974" w:author="卡噗胖胖" w:date="2019-01-08T14:01:00Z">
                  <w:rPr>
                    <w:ins w:id="1975" w:author="卡噗胖胖" w:date="2019-01-08T14:01:00Z"/>
                  </w:rPr>
                </w:rPrChange>
              </w:rPr>
            </w:pPr>
            <w:ins w:id="1976" w:author="卡噗胖胖" w:date="2019-01-08T14:01:00Z">
              <w:r>
                <w:rPr>
                  <w:rFonts w:hint="eastAsia" w:ascii="Arial" w:hAnsi="Arial" w:cs="Arial"/>
                  <w:color w:val="000000" w:themeColor="text1"/>
                  <w:kern w:val="2"/>
                  <w:sz w:val="18"/>
                  <w:szCs w:val="18"/>
                  <w:rPrChange w:id="1977" w:author="卡噗胖胖" w:date="2019-01-08T14:01:00Z">
                    <w:rPr>
                      <w:rFonts w:hint="eastAsia"/>
                    </w:rPr>
                  </w:rPrChange>
                </w:rPr>
                <w:t xml:space="preserve">                &lt;DESC2&gt;</w:t>
              </w:r>
            </w:ins>
            <w:ins w:id="1978" w:author="卡噗胖胖" w:date="2019-01-08T14:01:00Z">
              <w:r>
                <w:rPr>
                  <w:rFonts w:hint="eastAsia" w:ascii="Arial" w:hAnsi="Arial" w:cs="Arial"/>
                  <w:color w:val="000000" w:themeColor="text1"/>
                  <w:kern w:val="2"/>
                  <w:sz w:val="18"/>
                  <w:szCs w:val="18"/>
                  <w:rPrChange w:id="1979" w:author="卡噗胖胖" w:date="2019-01-08T14:01:00Z">
                    <w:rPr>
                      <w:rFonts w:hint="eastAsia"/>
                    </w:rPr>
                  </w:rPrChange>
                </w:rPr>
                <w:t>账号的值</w:t>
              </w:r>
            </w:ins>
            <w:ins w:id="1980" w:author="卡噗胖胖" w:date="2019-01-08T14:01:00Z">
              <w:r>
                <w:rPr>
                  <w:rFonts w:hint="eastAsia" w:ascii="Arial" w:hAnsi="Arial" w:cs="Arial"/>
                  <w:color w:val="000000" w:themeColor="text1"/>
                  <w:kern w:val="2"/>
                  <w:sz w:val="18"/>
                  <w:szCs w:val="18"/>
                  <w:rPrChange w:id="1981" w:author="卡噗胖胖" w:date="2019-01-08T14:01:00Z">
                    <w:rPr>
                      <w:rFonts w:hint="eastAsia"/>
                    </w:rPr>
                  </w:rPrChange>
                </w:rPr>
                <w:t>&lt;/DESC2&gt;</w:t>
              </w:r>
            </w:ins>
          </w:p>
          <w:p>
            <w:pPr>
              <w:pStyle w:val="100"/>
              <w:ind w:firstLine="360"/>
              <w:rPr>
                <w:ins w:id="1982" w:author="卡噗胖胖" w:date="2019-01-08T14:01:00Z"/>
                <w:rFonts w:ascii="Arial" w:hAnsi="Arial" w:cs="Arial"/>
                <w:color w:val="000000" w:themeColor="text1"/>
                <w:kern w:val="2"/>
                <w:sz w:val="18"/>
                <w:szCs w:val="18"/>
                <w:rPrChange w:id="1983" w:author="卡噗胖胖" w:date="2019-01-08T14:01:00Z">
                  <w:rPr>
                    <w:ins w:id="1984" w:author="卡噗胖胖" w:date="2019-01-08T14:01:00Z"/>
                  </w:rPr>
                </w:rPrChange>
              </w:rPr>
            </w:pPr>
            <w:ins w:id="1985" w:author="卡噗胖胖" w:date="2019-01-08T14:01:00Z">
              <w:r>
                <w:rPr>
                  <w:rFonts w:hint="eastAsia" w:ascii="Arial" w:hAnsi="Arial" w:cs="Arial"/>
                  <w:color w:val="000000" w:themeColor="text1"/>
                  <w:kern w:val="2"/>
                  <w:sz w:val="18"/>
                  <w:szCs w:val="18"/>
                  <w:rPrChange w:id="1986" w:author="卡噗胖胖" w:date="2019-01-08T14:01:00Z">
                    <w:rPr>
                      <w:rFonts w:hint="eastAsia"/>
                    </w:rPr>
                  </w:rPrChange>
                </w:rPr>
                <w:t xml:space="preserve">                &lt;DESC3&gt;</w:t>
              </w:r>
            </w:ins>
            <w:ins w:id="1987" w:author="卡噗胖胖" w:date="2019-01-08T14:01:00Z">
              <w:r>
                <w:rPr>
                  <w:rFonts w:hint="eastAsia" w:ascii="Arial" w:hAnsi="Arial" w:cs="Arial"/>
                  <w:color w:val="000000" w:themeColor="text1"/>
                  <w:kern w:val="2"/>
                  <w:sz w:val="18"/>
                  <w:szCs w:val="18"/>
                  <w:rPrChange w:id="1988" w:author="卡噗胖胖" w:date="2019-01-08T14:01:00Z">
                    <w:rPr>
                      <w:rFonts w:hint="eastAsia"/>
                    </w:rPr>
                  </w:rPrChange>
                </w:rPr>
                <w:t>用户类型的值</w:t>
              </w:r>
            </w:ins>
            <w:ins w:id="1989" w:author="卡噗胖胖" w:date="2019-01-08T14:01:00Z">
              <w:r>
                <w:rPr>
                  <w:rFonts w:hint="eastAsia" w:ascii="Arial" w:hAnsi="Arial" w:cs="Arial"/>
                  <w:color w:val="000000" w:themeColor="text1"/>
                  <w:kern w:val="2"/>
                  <w:sz w:val="18"/>
                  <w:szCs w:val="18"/>
                  <w:rPrChange w:id="1990" w:author="卡噗胖胖" w:date="2019-01-08T14:01:00Z">
                    <w:rPr>
                      <w:rFonts w:hint="eastAsia"/>
                    </w:rPr>
                  </w:rPrChange>
                </w:rPr>
                <w:t>&lt;/DESC3&gt;</w:t>
              </w:r>
            </w:ins>
          </w:p>
          <w:p>
            <w:pPr>
              <w:pStyle w:val="100"/>
              <w:ind w:firstLine="360"/>
              <w:rPr>
                <w:ins w:id="1991" w:author="卡噗胖胖" w:date="2019-01-08T14:01:00Z"/>
                <w:rFonts w:ascii="Arial" w:hAnsi="Arial" w:cs="Arial"/>
                <w:color w:val="000000" w:themeColor="text1"/>
                <w:kern w:val="2"/>
                <w:sz w:val="18"/>
                <w:szCs w:val="18"/>
                <w:rPrChange w:id="1992" w:author="卡噗胖胖" w:date="2019-01-08T14:01:00Z">
                  <w:rPr>
                    <w:ins w:id="1993" w:author="卡噗胖胖" w:date="2019-01-08T14:01:00Z"/>
                  </w:rPr>
                </w:rPrChange>
              </w:rPr>
            </w:pPr>
            <w:ins w:id="1994" w:author="卡噗胖胖" w:date="2019-01-08T14:01:00Z">
              <w:r>
                <w:rPr>
                  <w:rFonts w:hint="eastAsia" w:ascii="Arial" w:hAnsi="Arial" w:cs="Arial"/>
                  <w:color w:val="000000" w:themeColor="text1"/>
                  <w:kern w:val="2"/>
                  <w:sz w:val="18"/>
                  <w:szCs w:val="18"/>
                  <w:rPrChange w:id="1995" w:author="卡噗胖胖" w:date="2019-01-08T14:01:00Z">
                    <w:rPr>
                      <w:rFonts w:hint="eastAsia"/>
                    </w:rPr>
                  </w:rPrChange>
                </w:rPr>
                <w:t xml:space="preserve">                &lt;DESC4&gt;</w:t>
              </w:r>
            </w:ins>
            <w:ins w:id="1996" w:author="卡噗胖胖" w:date="2019-01-08T14:01:00Z">
              <w:r>
                <w:rPr>
                  <w:rFonts w:hint="eastAsia" w:ascii="Arial" w:hAnsi="Arial" w:cs="Arial"/>
                  <w:color w:val="000000" w:themeColor="text1"/>
                  <w:kern w:val="2"/>
                  <w:sz w:val="18"/>
                  <w:szCs w:val="18"/>
                  <w:rPrChange w:id="1997" w:author="卡噗胖胖" w:date="2019-01-08T14:01:00Z">
                    <w:rPr>
                      <w:rFonts w:hint="eastAsia"/>
                    </w:rPr>
                  </w:rPrChange>
                </w:rPr>
                <w:t>所属公司编码的值</w:t>
              </w:r>
            </w:ins>
            <w:ins w:id="1998" w:author="卡噗胖胖" w:date="2019-01-08T14:01:00Z">
              <w:r>
                <w:rPr>
                  <w:rFonts w:hint="eastAsia" w:ascii="Arial" w:hAnsi="Arial" w:cs="Arial"/>
                  <w:color w:val="000000" w:themeColor="text1"/>
                  <w:kern w:val="2"/>
                  <w:sz w:val="18"/>
                  <w:szCs w:val="18"/>
                  <w:rPrChange w:id="1999" w:author="卡噗胖胖" w:date="2019-01-08T14:01:00Z">
                    <w:rPr>
                      <w:rFonts w:hint="eastAsia"/>
                    </w:rPr>
                  </w:rPrChange>
                </w:rPr>
                <w:t>&lt;/DESC4&gt;</w:t>
              </w:r>
            </w:ins>
          </w:p>
          <w:p>
            <w:pPr>
              <w:pStyle w:val="100"/>
              <w:ind w:firstLine="360"/>
              <w:rPr>
                <w:ins w:id="2000" w:author="卡噗胖胖" w:date="2019-01-08T14:01:00Z"/>
                <w:rFonts w:ascii="Arial" w:hAnsi="Arial" w:cs="Arial"/>
                <w:color w:val="000000" w:themeColor="text1"/>
                <w:kern w:val="2"/>
                <w:sz w:val="18"/>
                <w:szCs w:val="18"/>
                <w:rPrChange w:id="2001" w:author="卡噗胖胖" w:date="2019-01-08T14:01:00Z">
                  <w:rPr>
                    <w:ins w:id="2002" w:author="卡噗胖胖" w:date="2019-01-08T14:01:00Z"/>
                  </w:rPr>
                </w:rPrChange>
              </w:rPr>
            </w:pPr>
            <w:ins w:id="2003" w:author="卡噗胖胖" w:date="2019-01-08T14:01:00Z">
              <w:r>
                <w:rPr>
                  <w:rFonts w:hint="eastAsia" w:ascii="Arial" w:hAnsi="Arial" w:cs="Arial"/>
                  <w:color w:val="000000" w:themeColor="text1"/>
                  <w:kern w:val="2"/>
                  <w:sz w:val="18"/>
                  <w:szCs w:val="18"/>
                  <w:rPrChange w:id="2004" w:author="卡噗胖胖" w:date="2019-01-08T14:01:00Z">
                    <w:rPr>
                      <w:rFonts w:hint="eastAsia"/>
                    </w:rPr>
                  </w:rPrChange>
                </w:rPr>
                <w:t xml:space="preserve">                &lt;DESC5&gt;</w:t>
              </w:r>
            </w:ins>
            <w:ins w:id="2005" w:author="卡噗胖胖" w:date="2019-01-08T14:01:00Z">
              <w:r>
                <w:rPr>
                  <w:rFonts w:hint="eastAsia" w:ascii="Arial" w:hAnsi="Arial" w:cs="Arial"/>
                  <w:color w:val="000000" w:themeColor="text1"/>
                  <w:kern w:val="2"/>
                  <w:sz w:val="18"/>
                  <w:szCs w:val="18"/>
                  <w:rPrChange w:id="2006" w:author="卡噗胖胖" w:date="2019-01-08T14:01:00Z">
                    <w:rPr>
                      <w:rFonts w:hint="eastAsia"/>
                    </w:rPr>
                  </w:rPrChange>
                </w:rPr>
                <w:t>所属公司名称的值</w:t>
              </w:r>
            </w:ins>
            <w:ins w:id="2007" w:author="卡噗胖胖" w:date="2019-01-08T14:01:00Z">
              <w:r>
                <w:rPr>
                  <w:rFonts w:hint="eastAsia" w:ascii="Arial" w:hAnsi="Arial" w:cs="Arial"/>
                  <w:color w:val="000000" w:themeColor="text1"/>
                  <w:kern w:val="2"/>
                  <w:sz w:val="18"/>
                  <w:szCs w:val="18"/>
                  <w:rPrChange w:id="2008" w:author="卡噗胖胖" w:date="2019-01-08T14:01:00Z">
                    <w:rPr>
                      <w:rFonts w:hint="eastAsia"/>
                    </w:rPr>
                  </w:rPrChange>
                </w:rPr>
                <w:t>&lt;/DESC5&gt;</w:t>
              </w:r>
            </w:ins>
          </w:p>
          <w:p>
            <w:pPr>
              <w:pStyle w:val="100"/>
              <w:ind w:firstLine="360"/>
              <w:rPr>
                <w:ins w:id="2009" w:author="卡噗胖胖" w:date="2019-01-08T14:01:00Z"/>
                <w:rFonts w:ascii="Arial" w:hAnsi="Arial" w:cs="Arial"/>
                <w:color w:val="000000" w:themeColor="text1"/>
                <w:kern w:val="2"/>
                <w:sz w:val="18"/>
                <w:szCs w:val="18"/>
                <w:rPrChange w:id="2010" w:author="卡噗胖胖" w:date="2019-01-08T14:01:00Z">
                  <w:rPr>
                    <w:ins w:id="2011" w:author="卡噗胖胖" w:date="2019-01-08T14:01:00Z"/>
                  </w:rPr>
                </w:rPrChange>
              </w:rPr>
            </w:pPr>
            <w:ins w:id="2012" w:author="卡噗胖胖" w:date="2019-01-08T14:01:00Z">
              <w:r>
                <w:rPr>
                  <w:rFonts w:hint="eastAsia" w:ascii="Arial" w:hAnsi="Arial" w:cs="Arial"/>
                  <w:color w:val="000000" w:themeColor="text1"/>
                  <w:kern w:val="2"/>
                  <w:sz w:val="18"/>
                  <w:szCs w:val="18"/>
                  <w:rPrChange w:id="2013" w:author="卡噗胖胖" w:date="2019-01-08T14:01:00Z">
                    <w:rPr>
                      <w:rFonts w:hint="eastAsia"/>
                    </w:rPr>
                  </w:rPrChange>
                </w:rPr>
                <w:t xml:space="preserve">                &lt;DESC6&gt;</w:t>
              </w:r>
            </w:ins>
            <w:ins w:id="2014" w:author="卡噗胖胖" w:date="2019-01-08T14:01:00Z">
              <w:r>
                <w:rPr>
                  <w:rFonts w:hint="eastAsia" w:ascii="Arial" w:hAnsi="Arial" w:cs="Arial"/>
                  <w:color w:val="000000" w:themeColor="text1"/>
                  <w:kern w:val="2"/>
                  <w:sz w:val="18"/>
                  <w:szCs w:val="18"/>
                  <w:rPrChange w:id="2015" w:author="卡噗胖胖" w:date="2019-01-08T14:01:00Z">
                    <w:rPr>
                      <w:rFonts w:hint="eastAsia"/>
                    </w:rPr>
                  </w:rPrChange>
                </w:rPr>
                <w:t>有效期的值</w:t>
              </w:r>
            </w:ins>
            <w:ins w:id="2016" w:author="卡噗胖胖" w:date="2019-01-08T14:01:00Z">
              <w:r>
                <w:rPr>
                  <w:rFonts w:hint="eastAsia" w:ascii="Arial" w:hAnsi="Arial" w:cs="Arial"/>
                  <w:color w:val="000000" w:themeColor="text1"/>
                  <w:kern w:val="2"/>
                  <w:sz w:val="18"/>
                  <w:szCs w:val="18"/>
                  <w:rPrChange w:id="2017" w:author="卡噗胖胖" w:date="2019-01-08T14:01:00Z">
                    <w:rPr>
                      <w:rFonts w:hint="eastAsia"/>
                    </w:rPr>
                  </w:rPrChange>
                </w:rPr>
                <w:t>&lt;/DESC6&gt;</w:t>
              </w:r>
            </w:ins>
          </w:p>
          <w:p>
            <w:pPr>
              <w:pStyle w:val="100"/>
              <w:ind w:firstLine="360"/>
              <w:rPr>
                <w:ins w:id="2018" w:author="卡噗胖胖" w:date="2019-01-08T14:01:00Z"/>
                <w:rFonts w:ascii="Arial" w:hAnsi="Arial" w:cs="Arial"/>
                <w:color w:val="000000" w:themeColor="text1"/>
                <w:kern w:val="2"/>
                <w:sz w:val="18"/>
                <w:szCs w:val="18"/>
                <w:rPrChange w:id="2019" w:author="卡噗胖胖" w:date="2019-01-08T14:01:00Z">
                  <w:rPr>
                    <w:ins w:id="2020" w:author="卡噗胖胖" w:date="2019-01-08T14:01:00Z"/>
                  </w:rPr>
                </w:rPrChange>
              </w:rPr>
            </w:pPr>
            <w:ins w:id="2021" w:author="卡噗胖胖" w:date="2019-01-08T14:01:00Z">
              <w:r>
                <w:rPr>
                  <w:rFonts w:hint="eastAsia" w:ascii="Arial" w:hAnsi="Arial" w:cs="Arial"/>
                  <w:color w:val="000000" w:themeColor="text1"/>
                  <w:kern w:val="2"/>
                  <w:sz w:val="18"/>
                  <w:szCs w:val="18"/>
                  <w:rPrChange w:id="2022" w:author="卡噗胖胖" w:date="2019-01-08T14:01:00Z">
                    <w:rPr>
                      <w:rFonts w:hint="eastAsia"/>
                    </w:rPr>
                  </w:rPrChange>
                </w:rPr>
                <w:t xml:space="preserve">                &lt;DESC7&gt;</w:t>
              </w:r>
            </w:ins>
            <w:ins w:id="2023" w:author="卡噗胖胖" w:date="2019-01-08T14:01:00Z">
              <w:r>
                <w:rPr>
                  <w:rFonts w:hint="eastAsia" w:ascii="Arial" w:hAnsi="Arial" w:cs="Arial"/>
                  <w:color w:val="000000" w:themeColor="text1"/>
                  <w:kern w:val="2"/>
                  <w:sz w:val="18"/>
                  <w:szCs w:val="18"/>
                  <w:rPrChange w:id="2024" w:author="卡噗胖胖" w:date="2019-01-08T14:01:00Z">
                    <w:rPr>
                      <w:rFonts w:hint="eastAsia"/>
                    </w:rPr>
                  </w:rPrChange>
                </w:rPr>
                <w:t>截止日期的值</w:t>
              </w:r>
            </w:ins>
            <w:ins w:id="2025" w:author="卡噗胖胖" w:date="2019-01-08T14:01:00Z">
              <w:r>
                <w:rPr>
                  <w:rFonts w:hint="eastAsia" w:ascii="Arial" w:hAnsi="Arial" w:cs="Arial"/>
                  <w:color w:val="000000" w:themeColor="text1"/>
                  <w:kern w:val="2"/>
                  <w:sz w:val="18"/>
                  <w:szCs w:val="18"/>
                  <w:rPrChange w:id="2026" w:author="卡噗胖胖" w:date="2019-01-08T14:01:00Z">
                    <w:rPr>
                      <w:rFonts w:hint="eastAsia"/>
                    </w:rPr>
                  </w:rPrChange>
                </w:rPr>
                <w:t>&lt;/DESC7&gt;</w:t>
              </w:r>
            </w:ins>
          </w:p>
          <w:p>
            <w:pPr>
              <w:pStyle w:val="100"/>
              <w:ind w:firstLine="360"/>
              <w:rPr>
                <w:ins w:id="2027" w:author="卡噗胖胖" w:date="2019-01-08T14:01:00Z"/>
                <w:rFonts w:ascii="Arial" w:hAnsi="Arial" w:cs="Arial"/>
                <w:color w:val="000000" w:themeColor="text1"/>
                <w:kern w:val="2"/>
                <w:sz w:val="18"/>
                <w:szCs w:val="18"/>
                <w:rPrChange w:id="2028" w:author="卡噗胖胖" w:date="2019-01-08T14:01:00Z">
                  <w:rPr>
                    <w:ins w:id="2029" w:author="卡噗胖胖" w:date="2019-01-08T14:01:00Z"/>
                  </w:rPr>
                </w:rPrChange>
              </w:rPr>
            </w:pPr>
            <w:ins w:id="2030" w:author="卡噗胖胖" w:date="2019-01-08T14:01:00Z">
              <w:r>
                <w:rPr>
                  <w:rFonts w:hint="eastAsia" w:ascii="Arial" w:hAnsi="Arial" w:cs="Arial"/>
                  <w:color w:val="000000" w:themeColor="text1"/>
                  <w:kern w:val="2"/>
                  <w:sz w:val="18"/>
                  <w:szCs w:val="18"/>
                  <w:rPrChange w:id="2031" w:author="卡噗胖胖" w:date="2019-01-08T14:01:00Z">
                    <w:rPr>
                      <w:rFonts w:hint="eastAsia"/>
                    </w:rPr>
                  </w:rPrChange>
                </w:rPr>
                <w:t xml:space="preserve">                &lt;DESC8&gt;</w:t>
              </w:r>
            </w:ins>
            <w:ins w:id="2032" w:author="卡噗胖胖" w:date="2019-01-08T14:01:00Z">
              <w:r>
                <w:rPr>
                  <w:rFonts w:hint="eastAsia" w:ascii="Arial" w:hAnsi="Arial" w:cs="Arial"/>
                  <w:color w:val="000000" w:themeColor="text1"/>
                  <w:kern w:val="2"/>
                  <w:sz w:val="18"/>
                  <w:szCs w:val="18"/>
                  <w:rPrChange w:id="2033" w:author="卡噗胖胖" w:date="2019-01-08T14:01:00Z">
                    <w:rPr>
                      <w:rFonts w:hint="eastAsia"/>
                    </w:rPr>
                  </w:rPrChange>
                </w:rPr>
                <w:t>手机的值</w:t>
              </w:r>
            </w:ins>
            <w:ins w:id="2034" w:author="卡噗胖胖" w:date="2019-01-08T14:01:00Z">
              <w:r>
                <w:rPr>
                  <w:rFonts w:hint="eastAsia" w:ascii="Arial" w:hAnsi="Arial" w:cs="Arial"/>
                  <w:color w:val="000000" w:themeColor="text1"/>
                  <w:kern w:val="2"/>
                  <w:sz w:val="18"/>
                  <w:szCs w:val="18"/>
                  <w:rPrChange w:id="2035" w:author="卡噗胖胖" w:date="2019-01-08T14:01:00Z">
                    <w:rPr>
                      <w:rFonts w:hint="eastAsia"/>
                    </w:rPr>
                  </w:rPrChange>
                </w:rPr>
                <w:t>&lt;/DESC8&gt;</w:t>
              </w:r>
            </w:ins>
          </w:p>
          <w:p>
            <w:pPr>
              <w:pStyle w:val="100"/>
              <w:ind w:firstLine="360"/>
              <w:rPr>
                <w:ins w:id="2036" w:author="卡噗胖胖" w:date="2019-01-08T14:01:00Z"/>
                <w:rFonts w:ascii="Arial" w:hAnsi="Arial" w:cs="Arial"/>
                <w:color w:val="000000" w:themeColor="text1"/>
                <w:kern w:val="2"/>
                <w:sz w:val="18"/>
                <w:szCs w:val="18"/>
                <w:rPrChange w:id="2037" w:author="卡噗胖胖" w:date="2019-01-08T14:01:00Z">
                  <w:rPr>
                    <w:ins w:id="2038" w:author="卡噗胖胖" w:date="2019-01-08T14:01:00Z"/>
                  </w:rPr>
                </w:rPrChange>
              </w:rPr>
            </w:pPr>
            <w:ins w:id="2039" w:author="卡噗胖胖" w:date="2019-01-08T14:01:00Z">
              <w:r>
                <w:rPr>
                  <w:rFonts w:hint="eastAsia" w:ascii="Arial" w:hAnsi="Arial" w:cs="Arial"/>
                  <w:color w:val="000000" w:themeColor="text1"/>
                  <w:kern w:val="2"/>
                  <w:sz w:val="18"/>
                  <w:szCs w:val="18"/>
                  <w:rPrChange w:id="2040" w:author="卡噗胖胖" w:date="2019-01-08T14:01:00Z">
                    <w:rPr>
                      <w:rFonts w:hint="eastAsia"/>
                    </w:rPr>
                  </w:rPrChange>
                </w:rPr>
                <w:t xml:space="preserve">                &lt;DESC9&gt;</w:t>
              </w:r>
            </w:ins>
            <w:ins w:id="2041" w:author="卡噗胖胖" w:date="2019-01-08T14:01:00Z">
              <w:r>
                <w:rPr>
                  <w:rFonts w:hint="eastAsia" w:ascii="Arial" w:hAnsi="Arial" w:cs="Arial"/>
                  <w:color w:val="000000" w:themeColor="text1"/>
                  <w:kern w:val="2"/>
                  <w:sz w:val="18"/>
                  <w:szCs w:val="18"/>
                  <w:rPrChange w:id="2042" w:author="卡噗胖胖" w:date="2019-01-08T14:01:00Z">
                    <w:rPr>
                      <w:rFonts w:hint="eastAsia"/>
                    </w:rPr>
                  </w:rPrChange>
                </w:rPr>
                <w:t>邮箱的值</w:t>
              </w:r>
            </w:ins>
            <w:ins w:id="2043" w:author="卡噗胖胖" w:date="2019-01-08T14:01:00Z">
              <w:r>
                <w:rPr>
                  <w:rFonts w:hint="eastAsia" w:ascii="Arial" w:hAnsi="Arial" w:cs="Arial"/>
                  <w:color w:val="000000" w:themeColor="text1"/>
                  <w:kern w:val="2"/>
                  <w:sz w:val="18"/>
                  <w:szCs w:val="18"/>
                  <w:rPrChange w:id="2044" w:author="卡噗胖胖" w:date="2019-01-08T14:01:00Z">
                    <w:rPr>
                      <w:rFonts w:hint="eastAsia"/>
                    </w:rPr>
                  </w:rPrChange>
                </w:rPr>
                <w:t>&lt;/DESC9&gt;</w:t>
              </w:r>
            </w:ins>
          </w:p>
          <w:p>
            <w:pPr>
              <w:pStyle w:val="100"/>
              <w:ind w:firstLine="360"/>
              <w:rPr>
                <w:ins w:id="2045" w:author="卡噗胖胖" w:date="2019-01-08T14:01:00Z"/>
                <w:rFonts w:ascii="Arial" w:hAnsi="Arial" w:cs="Arial"/>
                <w:color w:val="000000" w:themeColor="text1"/>
                <w:kern w:val="2"/>
                <w:sz w:val="18"/>
                <w:szCs w:val="18"/>
                <w:rPrChange w:id="2046" w:author="卡噗胖胖" w:date="2019-01-08T14:01:00Z">
                  <w:rPr>
                    <w:ins w:id="2047" w:author="卡噗胖胖" w:date="2019-01-08T14:01:00Z"/>
                  </w:rPr>
                </w:rPrChange>
              </w:rPr>
            </w:pPr>
            <w:ins w:id="2048" w:author="卡噗胖胖" w:date="2019-01-08T14:01:00Z">
              <w:r>
                <w:rPr>
                  <w:rFonts w:hint="eastAsia" w:ascii="Arial" w:hAnsi="Arial" w:cs="Arial"/>
                  <w:color w:val="000000" w:themeColor="text1"/>
                  <w:kern w:val="2"/>
                  <w:sz w:val="18"/>
                  <w:szCs w:val="18"/>
                  <w:rPrChange w:id="2049" w:author="卡噗胖胖" w:date="2019-01-08T14:01:00Z">
                    <w:rPr>
                      <w:rFonts w:hint="eastAsia"/>
                    </w:rPr>
                  </w:rPrChange>
                </w:rPr>
                <w:t xml:space="preserve">                &lt;DESC10&gt;</w:t>
              </w:r>
            </w:ins>
            <w:ins w:id="2050" w:author="卡噗胖胖" w:date="2019-01-08T14:01:00Z">
              <w:r>
                <w:rPr>
                  <w:rFonts w:hint="eastAsia" w:ascii="Arial" w:hAnsi="Arial" w:cs="Arial"/>
                  <w:color w:val="000000" w:themeColor="text1"/>
                  <w:kern w:val="2"/>
                  <w:sz w:val="18"/>
                  <w:szCs w:val="18"/>
                  <w:rPrChange w:id="2051" w:author="卡噗胖胖" w:date="2019-01-08T14:01:00Z">
                    <w:rPr>
                      <w:rFonts w:hint="eastAsia"/>
                    </w:rPr>
                  </w:rPrChange>
                </w:rPr>
                <w:t>用户状态的值</w:t>
              </w:r>
            </w:ins>
            <w:ins w:id="2052" w:author="卡噗胖胖" w:date="2019-01-08T14:01:00Z">
              <w:r>
                <w:rPr>
                  <w:rFonts w:hint="eastAsia" w:ascii="Arial" w:hAnsi="Arial" w:cs="Arial"/>
                  <w:color w:val="000000" w:themeColor="text1"/>
                  <w:kern w:val="2"/>
                  <w:sz w:val="18"/>
                  <w:szCs w:val="18"/>
                  <w:rPrChange w:id="2053" w:author="卡噗胖胖" w:date="2019-01-08T14:01:00Z">
                    <w:rPr>
                      <w:rFonts w:hint="eastAsia"/>
                    </w:rPr>
                  </w:rPrChange>
                </w:rPr>
                <w:t>&lt;/DESC10&gt;</w:t>
              </w:r>
            </w:ins>
          </w:p>
          <w:p>
            <w:pPr>
              <w:pStyle w:val="100"/>
              <w:ind w:firstLine="360"/>
              <w:rPr>
                <w:ins w:id="2054" w:author="卡噗胖胖" w:date="2019-01-08T14:01:00Z"/>
                <w:rFonts w:ascii="Arial" w:hAnsi="Arial" w:cs="Arial"/>
                <w:color w:val="000000" w:themeColor="text1"/>
                <w:kern w:val="2"/>
                <w:sz w:val="18"/>
                <w:szCs w:val="18"/>
                <w:rPrChange w:id="2055" w:author="卡噗胖胖" w:date="2019-01-08T14:01:00Z">
                  <w:rPr>
                    <w:ins w:id="2056" w:author="卡噗胖胖" w:date="2019-01-08T14:01:00Z"/>
                  </w:rPr>
                </w:rPrChange>
              </w:rPr>
            </w:pPr>
            <w:ins w:id="2057" w:author="卡噗胖胖" w:date="2019-01-08T14:01:00Z">
              <w:r>
                <w:rPr>
                  <w:rFonts w:hint="eastAsia" w:ascii="Arial" w:hAnsi="Arial" w:cs="Arial"/>
                  <w:color w:val="000000" w:themeColor="text1"/>
                  <w:kern w:val="2"/>
                  <w:sz w:val="18"/>
                  <w:szCs w:val="18"/>
                  <w:rPrChange w:id="2058" w:author="卡噗胖胖" w:date="2019-01-08T14:01:00Z">
                    <w:rPr>
                      <w:rFonts w:hint="eastAsia"/>
                    </w:rPr>
                  </w:rPrChange>
                </w:rPr>
                <w:t xml:space="preserve">                &lt;DESC11&gt;</w:t>
              </w:r>
            </w:ins>
            <w:ins w:id="2059" w:author="卡噗胖胖" w:date="2019-01-08T14:01:00Z">
              <w:r>
                <w:rPr>
                  <w:rFonts w:hint="eastAsia" w:ascii="Arial" w:hAnsi="Arial" w:cs="Arial"/>
                  <w:color w:val="000000" w:themeColor="text1"/>
                  <w:kern w:val="2"/>
                  <w:sz w:val="18"/>
                  <w:szCs w:val="18"/>
                  <w:rPrChange w:id="2060" w:author="卡噗胖胖" w:date="2019-01-08T14:01:00Z">
                    <w:rPr>
                      <w:rFonts w:hint="eastAsia"/>
                    </w:rPr>
                  </w:rPrChange>
                </w:rPr>
                <w:t>源系统组织主键的值</w:t>
              </w:r>
            </w:ins>
            <w:ins w:id="2061" w:author="卡噗胖胖" w:date="2019-01-08T14:01:00Z">
              <w:r>
                <w:rPr>
                  <w:rFonts w:hint="eastAsia" w:ascii="Arial" w:hAnsi="Arial" w:cs="Arial"/>
                  <w:color w:val="000000" w:themeColor="text1"/>
                  <w:kern w:val="2"/>
                  <w:sz w:val="18"/>
                  <w:szCs w:val="18"/>
                  <w:rPrChange w:id="2062" w:author="卡噗胖胖" w:date="2019-01-08T14:01:00Z">
                    <w:rPr>
                      <w:rFonts w:hint="eastAsia"/>
                    </w:rPr>
                  </w:rPrChange>
                </w:rPr>
                <w:t>&lt;/DESC11&gt;</w:t>
              </w:r>
            </w:ins>
          </w:p>
          <w:p>
            <w:pPr>
              <w:pStyle w:val="100"/>
              <w:ind w:firstLine="360"/>
              <w:rPr>
                <w:ins w:id="2063" w:author="卡噗胖胖" w:date="2019-01-08T14:01:00Z"/>
                <w:rFonts w:ascii="Arial" w:hAnsi="Arial" w:cs="Arial"/>
                <w:color w:val="000000" w:themeColor="text1"/>
                <w:kern w:val="2"/>
                <w:sz w:val="18"/>
                <w:szCs w:val="18"/>
                <w:rPrChange w:id="2064" w:author="卡噗胖胖" w:date="2019-01-08T14:01:00Z">
                  <w:rPr>
                    <w:ins w:id="2065" w:author="卡噗胖胖" w:date="2019-01-08T14:01:00Z"/>
                  </w:rPr>
                </w:rPrChange>
              </w:rPr>
            </w:pPr>
            <w:ins w:id="2066" w:author="卡噗胖胖" w:date="2019-01-08T14:01:00Z">
              <w:r>
                <w:rPr>
                  <w:rFonts w:hint="eastAsia" w:ascii="Arial" w:hAnsi="Arial" w:cs="Arial"/>
                  <w:color w:val="000000" w:themeColor="text1"/>
                  <w:kern w:val="2"/>
                  <w:sz w:val="18"/>
                  <w:szCs w:val="18"/>
                  <w:rPrChange w:id="2067" w:author="卡噗胖胖" w:date="2019-01-08T14:01:00Z">
                    <w:rPr>
                      <w:rFonts w:hint="eastAsia"/>
                    </w:rPr>
                  </w:rPrChange>
                </w:rPr>
                <w:t xml:space="preserve">                &lt;UUID&gt;UUID</w:t>
              </w:r>
            </w:ins>
            <w:ins w:id="2068" w:author="卡噗胖胖" w:date="2019-01-08T14:01:00Z">
              <w:r>
                <w:rPr>
                  <w:rFonts w:hint="eastAsia" w:ascii="Arial" w:hAnsi="Arial" w:cs="Arial"/>
                  <w:color w:val="000000" w:themeColor="text1"/>
                  <w:kern w:val="2"/>
                  <w:sz w:val="18"/>
                  <w:szCs w:val="18"/>
                  <w:rPrChange w:id="2069" w:author="卡噗胖胖" w:date="2019-01-08T14:01:00Z">
                    <w:rPr>
                      <w:rFonts w:hint="eastAsia"/>
                    </w:rPr>
                  </w:rPrChange>
                </w:rPr>
                <w:t>的值</w:t>
              </w:r>
            </w:ins>
            <w:ins w:id="2070" w:author="卡噗胖胖" w:date="2019-01-08T14:01:00Z">
              <w:r>
                <w:rPr>
                  <w:rFonts w:hint="eastAsia" w:ascii="Arial" w:hAnsi="Arial" w:cs="Arial"/>
                  <w:color w:val="000000" w:themeColor="text1"/>
                  <w:kern w:val="2"/>
                  <w:sz w:val="18"/>
                  <w:szCs w:val="18"/>
                  <w:rPrChange w:id="2071" w:author="卡噗胖胖" w:date="2019-01-08T14:01:00Z">
                    <w:rPr>
                      <w:rFonts w:hint="eastAsia"/>
                    </w:rPr>
                  </w:rPrChange>
                </w:rPr>
                <w:t>&lt;/UUID&gt;</w:t>
              </w:r>
            </w:ins>
          </w:p>
          <w:p>
            <w:pPr>
              <w:pStyle w:val="100"/>
              <w:ind w:firstLine="360"/>
              <w:rPr>
                <w:ins w:id="2072" w:author="卡噗胖胖" w:date="2019-01-08T14:01:00Z"/>
                <w:rFonts w:ascii="Arial" w:hAnsi="Arial" w:cs="Arial"/>
                <w:color w:val="000000" w:themeColor="text1"/>
                <w:kern w:val="2"/>
                <w:sz w:val="18"/>
                <w:szCs w:val="18"/>
                <w:rPrChange w:id="2073" w:author="卡噗胖胖" w:date="2019-01-08T14:01:00Z">
                  <w:rPr>
                    <w:ins w:id="2074" w:author="卡噗胖胖" w:date="2019-01-08T14:01:00Z"/>
                  </w:rPr>
                </w:rPrChange>
              </w:rPr>
            </w:pPr>
            <w:ins w:id="2075" w:author="卡噗胖胖" w:date="2019-01-08T14:01:00Z">
              <w:r>
                <w:rPr>
                  <w:rFonts w:hint="eastAsia" w:ascii="Arial" w:hAnsi="Arial" w:cs="Arial"/>
                  <w:color w:val="000000" w:themeColor="text1"/>
                  <w:kern w:val="2"/>
                  <w:sz w:val="18"/>
                  <w:szCs w:val="18"/>
                  <w:rPrChange w:id="2076" w:author="卡噗胖胖" w:date="2019-01-08T14:01:00Z">
                    <w:rPr>
                      <w:rFonts w:hint="eastAsia"/>
                    </w:rPr>
                  </w:rPrChange>
                </w:rPr>
                <w:t xml:space="preserve">                &lt;PARENTDESC&gt;</w:t>
              </w:r>
            </w:ins>
            <w:ins w:id="2077" w:author="卡噗胖胖" w:date="2019-01-08T14:01:00Z">
              <w:r>
                <w:rPr>
                  <w:rFonts w:hint="eastAsia" w:ascii="Arial" w:hAnsi="Arial" w:cs="Arial"/>
                  <w:color w:val="000000" w:themeColor="text1"/>
                  <w:kern w:val="2"/>
                  <w:sz w:val="18"/>
                  <w:szCs w:val="18"/>
                  <w:rPrChange w:id="2078" w:author="卡噗胖胖" w:date="2019-01-08T14:01:00Z">
                    <w:rPr>
                      <w:rFonts w:hint="eastAsia"/>
                    </w:rPr>
                  </w:rPrChange>
                </w:rPr>
                <w:t>父节点名称的值</w:t>
              </w:r>
            </w:ins>
            <w:ins w:id="2079" w:author="卡噗胖胖" w:date="2019-01-08T14:01:00Z">
              <w:r>
                <w:rPr>
                  <w:rFonts w:hint="eastAsia" w:ascii="Arial" w:hAnsi="Arial" w:cs="Arial"/>
                  <w:color w:val="000000" w:themeColor="text1"/>
                  <w:kern w:val="2"/>
                  <w:sz w:val="18"/>
                  <w:szCs w:val="18"/>
                  <w:rPrChange w:id="2080" w:author="卡噗胖胖" w:date="2019-01-08T14:01:00Z">
                    <w:rPr>
                      <w:rFonts w:hint="eastAsia"/>
                    </w:rPr>
                  </w:rPrChange>
                </w:rPr>
                <w:t>&lt;/PARENTDESC&gt;</w:t>
              </w:r>
            </w:ins>
          </w:p>
          <w:p>
            <w:pPr>
              <w:pStyle w:val="100"/>
              <w:ind w:firstLine="360"/>
              <w:rPr>
                <w:ins w:id="2081" w:author="卡噗胖胖" w:date="2019-01-08T14:01:00Z"/>
                <w:rFonts w:ascii="Arial" w:hAnsi="Arial" w:cs="Arial"/>
                <w:color w:val="000000" w:themeColor="text1"/>
                <w:kern w:val="2"/>
                <w:sz w:val="18"/>
                <w:szCs w:val="18"/>
                <w:rPrChange w:id="2082" w:author="卡噗胖胖" w:date="2019-01-08T14:01:00Z">
                  <w:rPr>
                    <w:ins w:id="2083" w:author="卡噗胖胖" w:date="2019-01-08T14:01:00Z"/>
                  </w:rPr>
                </w:rPrChange>
              </w:rPr>
            </w:pPr>
            <w:ins w:id="2084" w:author="卡噗胖胖" w:date="2019-01-08T14:01:00Z">
              <w:r>
                <w:rPr>
                  <w:rFonts w:ascii="Arial" w:hAnsi="Arial" w:cs="Arial"/>
                  <w:color w:val="000000" w:themeColor="text1"/>
                  <w:kern w:val="2"/>
                  <w:sz w:val="18"/>
                  <w:szCs w:val="18"/>
                  <w:rPrChange w:id="2085" w:author="卡噗胖胖" w:date="2019-01-08T14:01:00Z">
                    <w:rPr/>
                  </w:rPrChange>
                </w:rPr>
                <w:t xml:space="preserve">            &lt;/DATAINFO&gt;</w:t>
              </w:r>
            </w:ins>
          </w:p>
          <w:p>
            <w:pPr>
              <w:pStyle w:val="100"/>
              <w:ind w:firstLine="360"/>
              <w:rPr>
                <w:ins w:id="2086" w:author="卡噗胖胖" w:date="2019-01-08T14:01:00Z"/>
                <w:rFonts w:ascii="Arial" w:hAnsi="Arial" w:cs="Arial"/>
                <w:color w:val="000000" w:themeColor="text1"/>
                <w:kern w:val="2"/>
                <w:sz w:val="18"/>
                <w:szCs w:val="18"/>
                <w:rPrChange w:id="2087" w:author="卡噗胖胖" w:date="2019-01-08T14:01:00Z">
                  <w:rPr>
                    <w:ins w:id="2088" w:author="卡噗胖胖" w:date="2019-01-08T14:01:00Z"/>
                  </w:rPr>
                </w:rPrChange>
              </w:rPr>
            </w:pPr>
            <w:ins w:id="2089" w:author="卡噗胖胖" w:date="2019-01-08T14:01:00Z">
              <w:r>
                <w:rPr>
                  <w:rFonts w:ascii="Arial" w:hAnsi="Arial" w:cs="Arial"/>
                  <w:color w:val="000000" w:themeColor="text1"/>
                  <w:kern w:val="2"/>
                  <w:sz w:val="18"/>
                  <w:szCs w:val="18"/>
                  <w:rPrChange w:id="2090" w:author="卡噗胖胖" w:date="2019-01-08T14:01:00Z">
                    <w:rPr/>
                  </w:rPrChange>
                </w:rPr>
                <w:t xml:space="preserve">        &lt;/DATAINFOS&gt;</w:t>
              </w:r>
            </w:ins>
          </w:p>
          <w:p>
            <w:pPr>
              <w:pStyle w:val="100"/>
              <w:ind w:firstLine="360"/>
              <w:rPr>
                <w:ins w:id="2091" w:author="卡噗胖胖" w:date="2019-01-08T14:01:00Z"/>
                <w:rFonts w:ascii="Arial" w:hAnsi="Arial" w:cs="Arial"/>
                <w:color w:val="000000" w:themeColor="text1"/>
                <w:kern w:val="2"/>
                <w:sz w:val="18"/>
                <w:szCs w:val="18"/>
                <w:rPrChange w:id="2092" w:author="卡噗胖胖" w:date="2019-01-08T14:01:00Z">
                  <w:rPr>
                    <w:ins w:id="2093" w:author="卡噗胖胖" w:date="2019-01-08T14:01:00Z"/>
                  </w:rPr>
                </w:rPrChange>
              </w:rPr>
            </w:pPr>
            <w:ins w:id="2094" w:author="卡噗胖胖" w:date="2019-01-08T14:01:00Z">
              <w:r>
                <w:rPr>
                  <w:rFonts w:ascii="Arial" w:hAnsi="Arial" w:cs="Arial"/>
                  <w:color w:val="000000" w:themeColor="text1"/>
                  <w:kern w:val="2"/>
                  <w:sz w:val="18"/>
                  <w:szCs w:val="18"/>
                  <w:rPrChange w:id="2095" w:author="卡噗胖胖" w:date="2019-01-08T14:01:00Z">
                    <w:rPr/>
                  </w:rPrChange>
                </w:rPr>
                <w:t xml:space="preserve">        &lt;SPLITPAGE&gt;</w:t>
              </w:r>
            </w:ins>
          </w:p>
          <w:p>
            <w:pPr>
              <w:pStyle w:val="100"/>
              <w:ind w:firstLine="360"/>
              <w:rPr>
                <w:ins w:id="2096" w:author="卡噗胖胖" w:date="2019-01-08T14:01:00Z"/>
                <w:rFonts w:ascii="Arial" w:hAnsi="Arial" w:cs="Arial"/>
                <w:color w:val="000000" w:themeColor="text1"/>
                <w:kern w:val="2"/>
                <w:sz w:val="18"/>
                <w:szCs w:val="18"/>
                <w:rPrChange w:id="2097" w:author="卡噗胖胖" w:date="2019-01-08T14:01:00Z">
                  <w:rPr>
                    <w:ins w:id="2098" w:author="卡噗胖胖" w:date="2019-01-08T14:01:00Z"/>
                  </w:rPr>
                </w:rPrChange>
              </w:rPr>
            </w:pPr>
            <w:ins w:id="2099" w:author="卡噗胖胖" w:date="2019-01-08T14:01:00Z">
              <w:r>
                <w:rPr>
                  <w:rFonts w:hint="eastAsia" w:ascii="Arial" w:hAnsi="Arial" w:cs="Arial"/>
                  <w:color w:val="000000" w:themeColor="text1"/>
                  <w:kern w:val="2"/>
                  <w:sz w:val="18"/>
                  <w:szCs w:val="18"/>
                  <w:rPrChange w:id="2100" w:author="卡噗胖胖" w:date="2019-01-08T14:01:00Z">
                    <w:rPr>
                      <w:rFonts w:hint="eastAsia"/>
                    </w:rPr>
                  </w:rPrChange>
                </w:rPr>
                <w:t xml:space="preserve">            &lt;COUNTPERPAGE&gt;</w:t>
              </w:r>
            </w:ins>
            <w:ins w:id="2101" w:author="卡噗胖胖" w:date="2019-01-08T14:01:00Z">
              <w:r>
                <w:rPr>
                  <w:rFonts w:hint="eastAsia" w:ascii="Arial" w:hAnsi="Arial" w:cs="Arial"/>
                  <w:color w:val="000000" w:themeColor="text1"/>
                  <w:kern w:val="2"/>
                  <w:sz w:val="18"/>
                  <w:szCs w:val="18"/>
                  <w:rPrChange w:id="2102" w:author="卡噗胖胖" w:date="2019-01-08T14:01:00Z">
                    <w:rPr>
                      <w:rFonts w:hint="eastAsia"/>
                    </w:rPr>
                  </w:rPrChange>
                </w:rPr>
                <w:t>每页查询条数</w:t>
              </w:r>
            </w:ins>
            <w:ins w:id="2103" w:author="卡噗胖胖" w:date="2019-01-08T14:01:00Z">
              <w:r>
                <w:rPr>
                  <w:rFonts w:hint="eastAsia" w:ascii="Arial" w:hAnsi="Arial" w:cs="Arial"/>
                  <w:color w:val="000000" w:themeColor="text1"/>
                  <w:kern w:val="2"/>
                  <w:sz w:val="18"/>
                  <w:szCs w:val="18"/>
                  <w:rPrChange w:id="2104" w:author="卡噗胖胖" w:date="2019-01-08T14:01:00Z">
                    <w:rPr>
                      <w:rFonts w:hint="eastAsia"/>
                    </w:rPr>
                  </w:rPrChange>
                </w:rPr>
                <w:t>&lt;/COUNTPERPAGE&gt;</w:t>
              </w:r>
            </w:ins>
          </w:p>
          <w:p>
            <w:pPr>
              <w:pStyle w:val="100"/>
              <w:ind w:firstLine="360"/>
              <w:rPr>
                <w:ins w:id="2105" w:author="卡噗胖胖" w:date="2019-01-08T14:01:00Z"/>
                <w:rFonts w:ascii="Arial" w:hAnsi="Arial" w:cs="Arial"/>
                <w:color w:val="000000" w:themeColor="text1"/>
                <w:kern w:val="2"/>
                <w:sz w:val="18"/>
                <w:szCs w:val="18"/>
                <w:rPrChange w:id="2106" w:author="卡噗胖胖" w:date="2019-01-08T14:01:00Z">
                  <w:rPr>
                    <w:ins w:id="2107" w:author="卡噗胖胖" w:date="2019-01-08T14:01:00Z"/>
                  </w:rPr>
                </w:rPrChange>
              </w:rPr>
            </w:pPr>
            <w:ins w:id="2108" w:author="卡噗胖胖" w:date="2019-01-08T14:01:00Z">
              <w:r>
                <w:rPr>
                  <w:rFonts w:hint="eastAsia" w:ascii="Arial" w:hAnsi="Arial" w:cs="Arial"/>
                  <w:color w:val="000000" w:themeColor="text1"/>
                  <w:kern w:val="2"/>
                  <w:sz w:val="18"/>
                  <w:szCs w:val="18"/>
                  <w:rPrChange w:id="2109" w:author="卡噗胖胖" w:date="2019-01-08T14:01:00Z">
                    <w:rPr>
                      <w:rFonts w:hint="eastAsia"/>
                    </w:rPr>
                  </w:rPrChange>
                </w:rPr>
                <w:t xml:space="preserve">            &lt;CURRENTPAGE&gt;</w:t>
              </w:r>
            </w:ins>
            <w:ins w:id="2110" w:author="卡噗胖胖" w:date="2019-01-08T14:01:00Z">
              <w:r>
                <w:rPr>
                  <w:rFonts w:hint="eastAsia" w:ascii="Arial" w:hAnsi="Arial" w:cs="Arial"/>
                  <w:color w:val="000000" w:themeColor="text1"/>
                  <w:kern w:val="2"/>
                  <w:sz w:val="18"/>
                  <w:szCs w:val="18"/>
                  <w:rPrChange w:id="2111" w:author="卡噗胖胖" w:date="2019-01-08T14:01:00Z">
                    <w:rPr>
                      <w:rFonts w:hint="eastAsia"/>
                    </w:rPr>
                  </w:rPrChange>
                </w:rPr>
                <w:t>当前页码</w:t>
              </w:r>
            </w:ins>
            <w:ins w:id="2112" w:author="卡噗胖胖" w:date="2019-01-08T14:01:00Z">
              <w:r>
                <w:rPr>
                  <w:rFonts w:hint="eastAsia" w:ascii="Arial" w:hAnsi="Arial" w:cs="Arial"/>
                  <w:color w:val="000000" w:themeColor="text1"/>
                  <w:kern w:val="2"/>
                  <w:sz w:val="18"/>
                  <w:szCs w:val="18"/>
                  <w:rPrChange w:id="2113" w:author="卡噗胖胖" w:date="2019-01-08T14:01:00Z">
                    <w:rPr>
                      <w:rFonts w:hint="eastAsia"/>
                    </w:rPr>
                  </w:rPrChange>
                </w:rPr>
                <w:t>&lt;/CURRENTPAGE&gt;</w:t>
              </w:r>
            </w:ins>
          </w:p>
          <w:p>
            <w:pPr>
              <w:pStyle w:val="100"/>
              <w:ind w:firstLine="360"/>
              <w:rPr>
                <w:ins w:id="2114" w:author="卡噗胖胖" w:date="2019-01-08T14:01:00Z"/>
                <w:rFonts w:ascii="Arial" w:hAnsi="Arial" w:cs="Arial"/>
                <w:color w:val="000000" w:themeColor="text1"/>
                <w:kern w:val="2"/>
                <w:sz w:val="18"/>
                <w:szCs w:val="18"/>
                <w:rPrChange w:id="2115" w:author="卡噗胖胖" w:date="2019-01-08T14:01:00Z">
                  <w:rPr>
                    <w:ins w:id="2116" w:author="卡噗胖胖" w:date="2019-01-08T14:01:00Z"/>
                  </w:rPr>
                </w:rPrChange>
              </w:rPr>
            </w:pPr>
            <w:ins w:id="2117" w:author="卡噗胖胖" w:date="2019-01-08T14:01:00Z">
              <w:r>
                <w:rPr>
                  <w:rFonts w:hint="eastAsia" w:ascii="Arial" w:hAnsi="Arial" w:cs="Arial"/>
                  <w:color w:val="000000" w:themeColor="text1"/>
                  <w:kern w:val="2"/>
                  <w:sz w:val="18"/>
                  <w:szCs w:val="18"/>
                  <w:rPrChange w:id="2118" w:author="卡噗胖胖" w:date="2019-01-08T14:01:00Z">
                    <w:rPr>
                      <w:rFonts w:hint="eastAsia"/>
                    </w:rPr>
                  </w:rPrChange>
                </w:rPr>
                <w:t xml:space="preserve">            &lt;TOTALPAGES&gt;</w:t>
              </w:r>
            </w:ins>
            <w:ins w:id="2119" w:author="卡噗胖胖" w:date="2019-01-08T14:01:00Z">
              <w:r>
                <w:rPr>
                  <w:rFonts w:hint="eastAsia" w:ascii="Arial" w:hAnsi="Arial" w:cs="Arial"/>
                  <w:color w:val="000000" w:themeColor="text1"/>
                  <w:kern w:val="2"/>
                  <w:sz w:val="18"/>
                  <w:szCs w:val="18"/>
                  <w:rPrChange w:id="2120" w:author="卡噗胖胖" w:date="2019-01-08T14:01:00Z">
                    <w:rPr>
                      <w:rFonts w:hint="eastAsia"/>
                    </w:rPr>
                  </w:rPrChange>
                </w:rPr>
                <w:t>总页数</w:t>
              </w:r>
            </w:ins>
            <w:ins w:id="2121" w:author="卡噗胖胖" w:date="2019-01-08T14:01:00Z">
              <w:r>
                <w:rPr>
                  <w:rFonts w:hint="eastAsia" w:ascii="Arial" w:hAnsi="Arial" w:cs="Arial"/>
                  <w:color w:val="000000" w:themeColor="text1"/>
                  <w:kern w:val="2"/>
                  <w:sz w:val="18"/>
                  <w:szCs w:val="18"/>
                  <w:rPrChange w:id="2122" w:author="卡噗胖胖" w:date="2019-01-08T14:01:00Z">
                    <w:rPr>
                      <w:rFonts w:hint="eastAsia"/>
                    </w:rPr>
                  </w:rPrChange>
                </w:rPr>
                <w:t>&lt;/TOTALPAGES&gt;</w:t>
              </w:r>
            </w:ins>
          </w:p>
          <w:p>
            <w:pPr>
              <w:pStyle w:val="100"/>
              <w:ind w:firstLine="360"/>
              <w:rPr>
                <w:ins w:id="2123" w:author="卡噗胖胖" w:date="2019-01-08T14:01:00Z"/>
                <w:rFonts w:ascii="Arial" w:hAnsi="Arial" w:cs="Arial"/>
                <w:color w:val="000000" w:themeColor="text1"/>
                <w:kern w:val="2"/>
                <w:sz w:val="18"/>
                <w:szCs w:val="18"/>
                <w:rPrChange w:id="2124" w:author="卡噗胖胖" w:date="2019-01-08T14:01:00Z">
                  <w:rPr>
                    <w:ins w:id="2125" w:author="卡噗胖胖" w:date="2019-01-08T14:01:00Z"/>
                  </w:rPr>
                </w:rPrChange>
              </w:rPr>
            </w:pPr>
            <w:ins w:id="2126" w:author="卡噗胖胖" w:date="2019-01-08T14:01:00Z">
              <w:r>
                <w:rPr>
                  <w:rFonts w:hint="eastAsia" w:ascii="Arial" w:hAnsi="Arial" w:cs="Arial"/>
                  <w:color w:val="000000" w:themeColor="text1"/>
                  <w:kern w:val="2"/>
                  <w:sz w:val="18"/>
                  <w:szCs w:val="18"/>
                  <w:rPrChange w:id="2127" w:author="卡噗胖胖" w:date="2019-01-08T14:01:00Z">
                    <w:rPr>
                      <w:rFonts w:hint="eastAsia"/>
                    </w:rPr>
                  </w:rPrChange>
                </w:rPr>
                <w:t xml:space="preserve">            &lt;TOTALNUMBER&gt;</w:t>
              </w:r>
            </w:ins>
            <w:ins w:id="2128" w:author="卡噗胖胖" w:date="2019-01-08T14:01:00Z">
              <w:r>
                <w:rPr>
                  <w:rFonts w:hint="eastAsia" w:ascii="Arial" w:hAnsi="Arial" w:cs="Arial"/>
                  <w:color w:val="000000" w:themeColor="text1"/>
                  <w:kern w:val="2"/>
                  <w:sz w:val="18"/>
                  <w:szCs w:val="18"/>
                  <w:rPrChange w:id="2129" w:author="卡噗胖胖" w:date="2019-01-08T14:01:00Z">
                    <w:rPr>
                      <w:rFonts w:hint="eastAsia"/>
                    </w:rPr>
                  </w:rPrChange>
                </w:rPr>
                <w:t>总条数</w:t>
              </w:r>
            </w:ins>
            <w:ins w:id="2130" w:author="卡噗胖胖" w:date="2019-01-08T14:01:00Z">
              <w:r>
                <w:rPr>
                  <w:rFonts w:hint="eastAsia" w:ascii="Arial" w:hAnsi="Arial" w:cs="Arial"/>
                  <w:color w:val="000000" w:themeColor="text1"/>
                  <w:kern w:val="2"/>
                  <w:sz w:val="18"/>
                  <w:szCs w:val="18"/>
                  <w:rPrChange w:id="2131" w:author="卡噗胖胖" w:date="2019-01-08T14:01:00Z">
                    <w:rPr>
                      <w:rFonts w:hint="eastAsia"/>
                    </w:rPr>
                  </w:rPrChange>
                </w:rPr>
                <w:t>&lt;/TOTALNUMBER&gt;</w:t>
              </w:r>
            </w:ins>
          </w:p>
          <w:p>
            <w:pPr>
              <w:pStyle w:val="100"/>
              <w:ind w:firstLine="360"/>
              <w:rPr>
                <w:ins w:id="2132" w:author="卡噗胖胖" w:date="2019-01-08T14:01:00Z"/>
                <w:rFonts w:ascii="Arial" w:hAnsi="Arial" w:cs="Arial"/>
                <w:color w:val="000000" w:themeColor="text1"/>
                <w:kern w:val="2"/>
                <w:sz w:val="18"/>
                <w:szCs w:val="18"/>
                <w:rPrChange w:id="2133" w:author="卡噗胖胖" w:date="2019-01-08T14:01:00Z">
                  <w:rPr>
                    <w:ins w:id="2134" w:author="卡噗胖胖" w:date="2019-01-08T14:01:00Z"/>
                  </w:rPr>
                </w:rPrChange>
              </w:rPr>
            </w:pPr>
            <w:ins w:id="2135" w:author="卡噗胖胖" w:date="2019-01-08T14:01:00Z">
              <w:r>
                <w:rPr>
                  <w:rFonts w:ascii="Arial" w:hAnsi="Arial" w:cs="Arial"/>
                  <w:color w:val="000000" w:themeColor="text1"/>
                  <w:kern w:val="2"/>
                  <w:sz w:val="18"/>
                  <w:szCs w:val="18"/>
                  <w:rPrChange w:id="2136" w:author="卡噗胖胖" w:date="2019-01-08T14:01:00Z">
                    <w:rPr/>
                  </w:rPrChange>
                </w:rPr>
                <w:t xml:space="preserve">        &lt;/SPLITPAGE&gt;</w:t>
              </w:r>
            </w:ins>
          </w:p>
          <w:p>
            <w:pPr>
              <w:pStyle w:val="100"/>
              <w:ind w:firstLine="360"/>
              <w:rPr>
                <w:ins w:id="2137" w:author="卡噗胖胖" w:date="2019-01-08T14:01:00Z"/>
                <w:rFonts w:ascii="Arial" w:hAnsi="Arial" w:cs="Arial"/>
                <w:color w:val="000000" w:themeColor="text1"/>
                <w:kern w:val="2"/>
                <w:sz w:val="18"/>
                <w:szCs w:val="18"/>
                <w:rPrChange w:id="2138" w:author="卡噗胖胖" w:date="2019-01-08T14:01:00Z">
                  <w:rPr>
                    <w:ins w:id="2139" w:author="卡噗胖胖" w:date="2019-01-08T14:01:00Z"/>
                  </w:rPr>
                </w:rPrChange>
              </w:rPr>
            </w:pPr>
            <w:ins w:id="2140" w:author="卡噗胖胖" w:date="2019-01-08T14:01:00Z">
              <w:r>
                <w:rPr>
                  <w:rFonts w:ascii="Arial" w:hAnsi="Arial" w:cs="Arial"/>
                  <w:color w:val="000000" w:themeColor="text1"/>
                  <w:kern w:val="2"/>
                  <w:sz w:val="18"/>
                  <w:szCs w:val="18"/>
                  <w:rPrChange w:id="2141" w:author="卡噗胖胖" w:date="2019-01-08T14:01:00Z">
                    <w:rPr/>
                  </w:rPrChange>
                </w:rPr>
                <w:t xml:space="preserve">    &lt;/DATA&gt;</w:t>
              </w:r>
            </w:ins>
          </w:p>
          <w:p>
            <w:pPr>
              <w:pStyle w:val="100"/>
              <w:ind w:firstLine="360"/>
              <w:rPr>
                <w:ins w:id="2142" w:author="卡噗胖胖" w:date="2019-01-08T14:01:00Z"/>
                <w:rFonts w:ascii="Arial" w:hAnsi="Arial" w:cs="Arial"/>
                <w:color w:val="000000" w:themeColor="text1"/>
                <w:kern w:val="2"/>
                <w:sz w:val="18"/>
                <w:szCs w:val="18"/>
                <w:rPrChange w:id="2143" w:author="卡噗胖胖" w:date="2019-01-08T14:01:00Z">
                  <w:rPr>
                    <w:ins w:id="2144" w:author="卡噗胖胖" w:date="2019-01-08T14:01:00Z"/>
                  </w:rPr>
                </w:rPrChange>
              </w:rPr>
            </w:pPr>
            <w:ins w:id="2145" w:author="卡噗胖胖" w:date="2019-01-08T14:01:00Z">
              <w:r>
                <w:rPr>
                  <w:rFonts w:hint="eastAsia" w:ascii="Arial" w:hAnsi="Arial" w:cs="Arial"/>
                  <w:color w:val="000000" w:themeColor="text1"/>
                  <w:kern w:val="2"/>
                  <w:sz w:val="18"/>
                  <w:szCs w:val="18"/>
                  <w:rPrChange w:id="2146" w:author="卡噗胖胖" w:date="2019-01-08T14:01:00Z">
                    <w:rPr>
                      <w:rFonts w:hint="eastAsia"/>
                    </w:rPr>
                  </w:rPrChange>
                </w:rPr>
                <w:t xml:space="preserve">    &lt;DESC&gt;</w:t>
              </w:r>
            </w:ins>
            <w:ins w:id="2147" w:author="卡噗胖胖" w:date="2019-01-08T14:01:00Z">
              <w:r>
                <w:rPr>
                  <w:rFonts w:hint="eastAsia" w:ascii="Arial" w:hAnsi="Arial" w:cs="Arial"/>
                  <w:color w:val="000000" w:themeColor="text1"/>
                  <w:kern w:val="2"/>
                  <w:sz w:val="18"/>
                  <w:szCs w:val="18"/>
                  <w:rPrChange w:id="2148" w:author="卡噗胖胖" w:date="2019-01-08T14:01:00Z">
                    <w:rPr>
                      <w:rFonts w:hint="eastAsia"/>
                    </w:rPr>
                  </w:rPrChange>
                </w:rPr>
                <w:t>数据处理情况的描述</w:t>
              </w:r>
            </w:ins>
            <w:ins w:id="2149" w:author="卡噗胖胖" w:date="2019-01-08T14:01:00Z">
              <w:r>
                <w:rPr>
                  <w:rFonts w:hint="eastAsia" w:ascii="Arial" w:hAnsi="Arial" w:cs="Arial"/>
                  <w:color w:val="000000" w:themeColor="text1"/>
                  <w:kern w:val="2"/>
                  <w:sz w:val="18"/>
                  <w:szCs w:val="18"/>
                  <w:rPrChange w:id="2150" w:author="卡噗胖胖" w:date="2019-01-08T14:01:00Z">
                    <w:rPr>
                      <w:rFonts w:hint="eastAsia"/>
                    </w:rPr>
                  </w:rPrChange>
                </w:rPr>
                <w:t>&lt;/DESC&gt;</w:t>
              </w:r>
            </w:ins>
          </w:p>
          <w:p>
            <w:pPr>
              <w:pStyle w:val="100"/>
              <w:ind w:firstLine="360"/>
              <w:rPr>
                <w:del w:id="2151" w:author="卡噗胖胖" w:date="2019-01-08T14:01:00Z"/>
                <w:rFonts w:ascii="Arial" w:hAnsi="Arial" w:cs="Arial"/>
                <w:color w:val="000000" w:themeColor="text1"/>
                <w:kern w:val="2"/>
                <w:sz w:val="18"/>
                <w:szCs w:val="18"/>
                <w14:textFill>
                  <w14:solidFill>
                    <w14:schemeClr w14:val="tx1"/>
                  </w14:solidFill>
                </w14:textFill>
              </w:rPr>
            </w:pPr>
            <w:ins w:id="2152" w:author="卡噗胖胖" w:date="2019-01-08T14:01:00Z">
              <w:r>
                <w:rPr>
                  <w:rFonts w:ascii="Arial" w:hAnsi="Arial" w:cs="Arial"/>
                  <w:color w:val="000000" w:themeColor="text1"/>
                  <w:kern w:val="2"/>
                  <w:sz w:val="18"/>
                  <w:szCs w:val="18"/>
                  <w:rPrChange w:id="2153" w:author="卡噗胖胖" w:date="2019-01-08T14:01:00Z">
                    <w:rPr/>
                  </w:rPrChange>
                </w:rPr>
                <w:t>&lt;/ESB&gt;</w:t>
              </w:r>
            </w:ins>
            <w:del w:id="2154" w:author="卡噗胖胖" w:date="2019-01-08T14:01: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2155" w:author="卡噗胖胖" w:date="2019-01-08T14:01:00Z"/>
                <w:rFonts w:ascii="Arial" w:hAnsi="Arial" w:cs="Arial"/>
                <w:color w:val="000000" w:themeColor="text1"/>
                <w:kern w:val="2"/>
                <w:sz w:val="18"/>
                <w:szCs w:val="18"/>
                <w14:textFill>
                  <w14:solidFill>
                    <w14:schemeClr w14:val="tx1"/>
                  </w14:solidFill>
                </w14:textFill>
              </w:rPr>
            </w:pPr>
            <w:del w:id="2156" w:author="卡噗胖胖" w:date="2019-01-08T14:01: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2157" w:author="卡噗胖胖" w:date="2019-01-08T14:01:00Z"/>
                <w:rFonts w:ascii="Arial" w:hAnsi="Arial" w:cs="Arial"/>
                <w:color w:val="000000" w:themeColor="text1"/>
                <w:kern w:val="2"/>
                <w:sz w:val="18"/>
                <w:szCs w:val="18"/>
                <w14:textFill>
                  <w14:solidFill>
                    <w14:schemeClr w14:val="tx1"/>
                  </w14:solidFill>
                </w14:textFill>
              </w:rPr>
            </w:pPr>
            <w:del w:id="2158"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&lt;RESULT&gt;S成功/E失败&lt;/RESULT&gt;</w:delText>
              </w:r>
            </w:del>
          </w:p>
          <w:p>
            <w:pPr>
              <w:pStyle w:val="100"/>
              <w:ind w:firstLine="360"/>
              <w:rPr>
                <w:del w:id="2159" w:author="卡噗胖胖" w:date="2019-01-08T14:01:00Z"/>
                <w:rFonts w:ascii="Arial" w:hAnsi="Arial" w:cs="Arial"/>
                <w:color w:val="000000" w:themeColor="text1"/>
                <w:kern w:val="2"/>
                <w:sz w:val="18"/>
                <w:szCs w:val="18"/>
                <w14:textFill>
                  <w14:solidFill>
                    <w14:schemeClr w14:val="tx1"/>
                  </w14:solidFill>
                </w14:textFill>
              </w:rPr>
            </w:pPr>
            <w:del w:id="2160" w:author="卡噗胖胖" w:date="2019-01-08T14:01: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2161" w:author="卡噗胖胖" w:date="2019-01-08T14:01:00Z"/>
                <w:rFonts w:ascii="Arial" w:hAnsi="Arial" w:cs="Arial"/>
                <w:color w:val="000000" w:themeColor="text1"/>
                <w:kern w:val="2"/>
                <w:sz w:val="18"/>
                <w:szCs w:val="18"/>
                <w14:textFill>
                  <w14:solidFill>
                    <w14:schemeClr w14:val="tx1"/>
                  </w14:solidFill>
                </w14:textFill>
              </w:rPr>
            </w:pPr>
            <w:del w:id="2162" w:author="卡噗胖胖" w:date="2019-01-08T14:01: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2163" w:author="卡噗胖胖" w:date="2019-01-08T14:01:00Z"/>
                <w:rFonts w:ascii="Arial" w:hAnsi="Arial" w:cs="Arial"/>
                <w:color w:val="000000" w:themeColor="text1"/>
                <w:kern w:val="2"/>
                <w:sz w:val="18"/>
                <w:szCs w:val="18"/>
                <w14:textFill>
                  <w14:solidFill>
                    <w14:schemeClr w14:val="tx1"/>
                  </w14:solidFill>
                </w14:textFill>
              </w:rPr>
            </w:pPr>
            <w:del w:id="2164"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2165" w:author="卡噗胖胖" w:date="2019-01-08T14:01:00Z"/>
                <w:rFonts w:ascii="Arial" w:hAnsi="Arial" w:cs="Arial"/>
                <w:color w:val="000000" w:themeColor="text1"/>
                <w:kern w:val="2"/>
                <w:sz w:val="18"/>
                <w:szCs w:val="18"/>
                <w14:textFill>
                  <w14:solidFill>
                    <w14:schemeClr w14:val="tx1"/>
                  </w14:solidFill>
                </w14:textFill>
              </w:rPr>
            </w:pPr>
            <w:del w:id="2166" w:author="卡噗胖胖" w:date="2019-01-08T14:01: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2167" w:author="卡噗胖胖" w:date="2019-01-08T14:01:00Z"/>
                <w:rFonts w:ascii="Arial" w:hAnsi="Arial" w:cs="Arial"/>
                <w:color w:val="000000" w:themeColor="text1"/>
                <w:kern w:val="2"/>
                <w:sz w:val="18"/>
                <w:szCs w:val="18"/>
                <w14:textFill>
                  <w14:solidFill>
                    <w14:schemeClr w14:val="tx1"/>
                  </w14:solidFill>
                </w14:textFill>
              </w:rPr>
            </w:pPr>
            <w:del w:id="2168"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ind w:firstLine="360"/>
              <w:rPr>
                <w:del w:id="2169" w:author="卡噗胖胖" w:date="2019-01-08T14:01:00Z"/>
                <w:rFonts w:ascii="Arial" w:hAnsi="Arial" w:cs="Arial"/>
                <w:color w:val="000000" w:themeColor="text1"/>
                <w:kern w:val="2"/>
                <w:sz w:val="18"/>
                <w:szCs w:val="18"/>
                <w14:textFill>
                  <w14:solidFill>
                    <w14:schemeClr w14:val="tx1"/>
                  </w14:solidFill>
                </w14:textFill>
              </w:rPr>
            </w:pPr>
            <w:del w:id="2170"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ind w:firstLine="360"/>
              <w:rPr>
                <w:del w:id="2171" w:author="卡噗胖胖" w:date="2019-01-08T14:01:00Z"/>
                <w:rFonts w:ascii="Arial" w:hAnsi="Arial" w:cs="Arial"/>
                <w:color w:val="000000" w:themeColor="text1"/>
                <w:kern w:val="2"/>
                <w:sz w:val="18"/>
                <w:szCs w:val="18"/>
                <w14:textFill>
                  <w14:solidFill>
                    <w14:schemeClr w14:val="tx1"/>
                  </w14:solidFill>
                </w14:textFill>
              </w:rPr>
            </w:pPr>
            <w:del w:id="2172"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&lt;DESC2&gt;账号的值&lt;/DESC2&gt;</w:delText>
              </w:r>
            </w:del>
          </w:p>
          <w:p>
            <w:pPr>
              <w:pStyle w:val="100"/>
              <w:ind w:firstLine="360"/>
              <w:rPr>
                <w:del w:id="2173" w:author="卡噗胖胖" w:date="2019-01-08T14:01:00Z"/>
                <w:rFonts w:ascii="Arial" w:hAnsi="Arial" w:cs="Arial"/>
                <w:color w:val="000000" w:themeColor="text1"/>
                <w:kern w:val="2"/>
                <w:sz w:val="18"/>
                <w:szCs w:val="18"/>
                <w14:textFill>
                  <w14:solidFill>
                    <w14:schemeClr w14:val="tx1"/>
                  </w14:solidFill>
                </w14:textFill>
              </w:rPr>
            </w:pPr>
            <w:del w:id="2174"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&lt;DESC3&gt;用户类型的值&lt;/DESC3&gt;</w:delText>
              </w:r>
            </w:del>
          </w:p>
          <w:p>
            <w:pPr>
              <w:pStyle w:val="100"/>
              <w:ind w:firstLine="360"/>
              <w:rPr>
                <w:del w:id="2175" w:author="卡噗胖胖" w:date="2019-01-08T14:01:00Z"/>
                <w:rFonts w:ascii="Arial" w:hAnsi="Arial" w:cs="Arial"/>
                <w:color w:val="000000" w:themeColor="text1"/>
                <w:kern w:val="2"/>
                <w:sz w:val="18"/>
                <w:szCs w:val="18"/>
                <w14:textFill>
                  <w14:solidFill>
                    <w14:schemeClr w14:val="tx1"/>
                  </w14:solidFill>
                </w14:textFill>
              </w:rPr>
            </w:pPr>
            <w:del w:id="2176"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&lt;DESC4&gt;所属公司编码的值&lt;/DESC4&gt;</w:delText>
              </w:r>
            </w:del>
          </w:p>
          <w:p>
            <w:pPr>
              <w:pStyle w:val="100"/>
              <w:ind w:firstLine="360"/>
              <w:rPr>
                <w:del w:id="2177" w:author="卡噗胖胖" w:date="2019-01-08T14:01:00Z"/>
                <w:rFonts w:ascii="Arial" w:hAnsi="Arial" w:cs="Arial"/>
                <w:color w:val="000000" w:themeColor="text1"/>
                <w:kern w:val="2"/>
                <w:sz w:val="18"/>
                <w:szCs w:val="18"/>
                <w14:textFill>
                  <w14:solidFill>
                    <w14:schemeClr w14:val="tx1"/>
                  </w14:solidFill>
                </w14:textFill>
              </w:rPr>
            </w:pPr>
            <w:del w:id="2178"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&lt;DESC5&gt;所属公司名称的值&lt;/DESC5&gt;</w:delText>
              </w:r>
            </w:del>
          </w:p>
          <w:p>
            <w:pPr>
              <w:pStyle w:val="100"/>
              <w:ind w:firstLine="360"/>
              <w:rPr>
                <w:del w:id="2179" w:author="卡噗胖胖" w:date="2019-01-08T14:01:00Z"/>
                <w:rFonts w:ascii="Arial" w:hAnsi="Arial" w:cs="Arial"/>
                <w:color w:val="000000" w:themeColor="text1"/>
                <w:kern w:val="2"/>
                <w:sz w:val="18"/>
                <w:szCs w:val="18"/>
                <w14:textFill>
                  <w14:solidFill>
                    <w14:schemeClr w14:val="tx1"/>
                  </w14:solidFill>
                </w14:textFill>
              </w:rPr>
            </w:pPr>
            <w:del w:id="2180"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&lt;DESC6&gt;有效期的值&lt;/DESC6&gt;</w:delText>
              </w:r>
            </w:del>
          </w:p>
          <w:p>
            <w:pPr>
              <w:pStyle w:val="100"/>
              <w:ind w:firstLine="360"/>
              <w:rPr>
                <w:del w:id="2181" w:author="卡噗胖胖" w:date="2019-01-08T14:01:00Z"/>
                <w:rFonts w:ascii="Arial" w:hAnsi="Arial" w:cs="Arial"/>
                <w:color w:val="000000" w:themeColor="text1"/>
                <w:kern w:val="2"/>
                <w:sz w:val="18"/>
                <w:szCs w:val="18"/>
                <w14:textFill>
                  <w14:solidFill>
                    <w14:schemeClr w14:val="tx1"/>
                  </w14:solidFill>
                </w14:textFill>
              </w:rPr>
            </w:pPr>
            <w:del w:id="2182"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&lt;DESC7&gt;截止日期的值&lt;/DESC7&gt;</w:delText>
              </w:r>
            </w:del>
          </w:p>
          <w:p>
            <w:pPr>
              <w:pStyle w:val="100"/>
              <w:ind w:firstLine="360"/>
              <w:rPr>
                <w:del w:id="2183" w:author="卡噗胖胖" w:date="2019-01-08T14:01:00Z"/>
                <w:rFonts w:ascii="Arial" w:hAnsi="Arial" w:cs="Arial"/>
                <w:color w:val="000000" w:themeColor="text1"/>
                <w:kern w:val="2"/>
                <w:sz w:val="18"/>
                <w:szCs w:val="18"/>
                <w14:textFill>
                  <w14:solidFill>
                    <w14:schemeClr w14:val="tx1"/>
                  </w14:solidFill>
                </w14:textFill>
              </w:rPr>
            </w:pPr>
            <w:del w:id="2184"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&lt;DESC8&gt;手机的值&lt;/DESC8&gt;</w:delText>
              </w:r>
            </w:del>
          </w:p>
          <w:p>
            <w:pPr>
              <w:pStyle w:val="100"/>
              <w:ind w:firstLine="360"/>
              <w:rPr>
                <w:del w:id="2185" w:author="卡噗胖胖" w:date="2019-01-08T14:01:00Z"/>
                <w:rFonts w:ascii="Arial" w:hAnsi="Arial" w:cs="Arial"/>
                <w:color w:val="000000" w:themeColor="text1"/>
                <w:kern w:val="2"/>
                <w:sz w:val="18"/>
                <w:szCs w:val="18"/>
                <w14:textFill>
                  <w14:solidFill>
                    <w14:schemeClr w14:val="tx1"/>
                  </w14:solidFill>
                </w14:textFill>
              </w:rPr>
            </w:pPr>
            <w:del w:id="2186"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&lt;DESC9&gt;邮箱的值&lt;/DESC9&gt;</w:delText>
              </w:r>
            </w:del>
          </w:p>
          <w:p>
            <w:pPr>
              <w:pStyle w:val="100"/>
              <w:ind w:firstLine="360"/>
              <w:rPr>
                <w:del w:id="2187" w:author="卡噗胖胖" w:date="2019-01-08T14:01:00Z"/>
                <w:rFonts w:ascii="Arial" w:hAnsi="Arial" w:cs="Arial"/>
                <w:color w:val="000000" w:themeColor="text1"/>
                <w:kern w:val="2"/>
                <w:sz w:val="18"/>
                <w:szCs w:val="18"/>
                <w14:textFill>
                  <w14:solidFill>
                    <w14:schemeClr w14:val="tx1"/>
                  </w14:solidFill>
                </w14:textFill>
              </w:rPr>
            </w:pPr>
            <w:del w:id="2188"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&lt;DESC10&gt;用户状态的值&lt;/DESC10&gt;</w:delText>
              </w:r>
            </w:del>
          </w:p>
          <w:p>
            <w:pPr>
              <w:pStyle w:val="100"/>
              <w:ind w:firstLine="360"/>
              <w:rPr>
                <w:del w:id="2189" w:author="卡噗胖胖" w:date="2019-01-08T14:01:00Z"/>
                <w:rFonts w:ascii="Arial" w:hAnsi="Arial" w:cs="Arial"/>
                <w:color w:val="000000" w:themeColor="text1"/>
                <w:kern w:val="2"/>
                <w:sz w:val="18"/>
                <w:szCs w:val="18"/>
                <w14:textFill>
                  <w14:solidFill>
                    <w14:schemeClr w14:val="tx1"/>
                  </w14:solidFill>
                </w14:textFill>
              </w:rPr>
            </w:pPr>
            <w:del w:id="2190"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&lt;DESC11&gt;源系统组织主键的值&lt;/DESC11&gt;</w:delText>
              </w:r>
            </w:del>
          </w:p>
          <w:p>
            <w:pPr>
              <w:pStyle w:val="100"/>
              <w:ind w:firstLine="360"/>
              <w:rPr>
                <w:del w:id="2191" w:author="卡噗胖胖" w:date="2019-01-08T14:01:00Z"/>
                <w:rFonts w:ascii="Arial" w:hAnsi="Arial" w:cs="Arial"/>
                <w:color w:val="000000" w:themeColor="text1"/>
                <w:kern w:val="2"/>
                <w:sz w:val="18"/>
                <w:szCs w:val="18"/>
                <w14:textFill>
                  <w14:solidFill>
                    <w14:schemeClr w14:val="tx1"/>
                  </w14:solidFill>
                </w14:textFill>
              </w:rPr>
            </w:pPr>
            <w:del w:id="2192"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ind w:firstLine="360"/>
              <w:rPr>
                <w:del w:id="2193" w:author="卡噗胖胖" w:date="2019-01-08T14:01:00Z"/>
                <w:rFonts w:ascii="Arial" w:hAnsi="Arial" w:cs="Arial"/>
                <w:color w:val="000000" w:themeColor="text1"/>
                <w:kern w:val="2"/>
                <w:sz w:val="18"/>
                <w:szCs w:val="18"/>
                <w14:textFill>
                  <w14:solidFill>
                    <w14:schemeClr w14:val="tx1"/>
                  </w14:solidFill>
                </w14:textFill>
              </w:rPr>
            </w:pPr>
            <w:del w:id="2194" w:author="卡噗胖胖" w:date="2019-01-08T14:01: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2195" w:author="卡噗胖胖" w:date="2019-01-08T14:01:00Z"/>
                <w:rFonts w:ascii="Arial" w:hAnsi="Arial" w:cs="Arial"/>
                <w:color w:val="000000" w:themeColor="text1"/>
                <w:kern w:val="2"/>
                <w:sz w:val="18"/>
                <w:szCs w:val="18"/>
                <w14:textFill>
                  <w14:solidFill>
                    <w14:schemeClr w14:val="tx1"/>
                  </w14:solidFill>
                </w14:textFill>
              </w:rPr>
            </w:pPr>
            <w:del w:id="2196" w:author="卡噗胖胖" w:date="2019-01-08T14:01: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2197" w:author="卡噗胖胖" w:date="2019-01-08T14:01:00Z"/>
                <w:rFonts w:ascii="Arial" w:hAnsi="Arial" w:cs="Arial"/>
                <w:color w:val="000000" w:themeColor="text1"/>
                <w:kern w:val="2"/>
                <w:sz w:val="18"/>
                <w:szCs w:val="18"/>
                <w14:textFill>
                  <w14:solidFill>
                    <w14:schemeClr w14:val="tx1"/>
                  </w14:solidFill>
                </w14:textFill>
              </w:rPr>
            </w:pPr>
            <w:del w:id="2198"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ind w:firstLine="360"/>
              <w:rPr>
                <w:del w:id="2199" w:author="卡噗胖胖" w:date="2019-01-08T14:01:00Z"/>
                <w:rFonts w:ascii="Arial" w:hAnsi="Arial" w:cs="Arial"/>
                <w:color w:val="000000" w:themeColor="text1"/>
                <w:kern w:val="2"/>
                <w:sz w:val="18"/>
                <w:szCs w:val="18"/>
                <w14:textFill>
                  <w14:solidFill>
                    <w14:schemeClr w14:val="tx1"/>
                  </w14:solidFill>
                </w14:textFill>
              </w:rPr>
            </w:pPr>
            <w:del w:id="2200"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ind w:firstLine="360"/>
              <w:rPr>
                <w:del w:id="2201" w:author="卡噗胖胖" w:date="2019-01-08T14:01:00Z"/>
                <w:rFonts w:ascii="Arial" w:hAnsi="Arial" w:cs="Arial"/>
                <w:color w:val="000000" w:themeColor="text1"/>
                <w:kern w:val="2"/>
                <w:sz w:val="18"/>
                <w:szCs w:val="18"/>
                <w14:textFill>
                  <w14:solidFill>
                    <w14:schemeClr w14:val="tx1"/>
                  </w14:solidFill>
                </w14:textFill>
              </w:rPr>
            </w:pPr>
            <w:del w:id="2202"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&lt;DESC2&gt;账号的值&lt;/DESC2&gt;</w:delText>
              </w:r>
            </w:del>
          </w:p>
          <w:p>
            <w:pPr>
              <w:pStyle w:val="100"/>
              <w:ind w:firstLine="360"/>
              <w:rPr>
                <w:del w:id="2203" w:author="卡噗胖胖" w:date="2019-01-08T14:01:00Z"/>
                <w:rFonts w:ascii="Arial" w:hAnsi="Arial" w:cs="Arial"/>
                <w:color w:val="000000" w:themeColor="text1"/>
                <w:kern w:val="2"/>
                <w:sz w:val="18"/>
                <w:szCs w:val="18"/>
                <w14:textFill>
                  <w14:solidFill>
                    <w14:schemeClr w14:val="tx1"/>
                  </w14:solidFill>
                </w14:textFill>
              </w:rPr>
            </w:pPr>
            <w:del w:id="2204"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&lt;DESC3&gt;用户类型的值&lt;/DESC3&gt;</w:delText>
              </w:r>
            </w:del>
          </w:p>
          <w:p>
            <w:pPr>
              <w:pStyle w:val="100"/>
              <w:ind w:firstLine="360"/>
              <w:rPr>
                <w:del w:id="2205" w:author="卡噗胖胖" w:date="2019-01-08T14:01:00Z"/>
                <w:rFonts w:ascii="Arial" w:hAnsi="Arial" w:cs="Arial"/>
                <w:color w:val="000000" w:themeColor="text1"/>
                <w:kern w:val="2"/>
                <w:sz w:val="18"/>
                <w:szCs w:val="18"/>
                <w14:textFill>
                  <w14:solidFill>
                    <w14:schemeClr w14:val="tx1"/>
                  </w14:solidFill>
                </w14:textFill>
              </w:rPr>
            </w:pPr>
            <w:del w:id="2206"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&lt;DESC4&gt;所属公司编码的值&lt;/DESC4&gt;</w:delText>
              </w:r>
            </w:del>
          </w:p>
          <w:p>
            <w:pPr>
              <w:pStyle w:val="100"/>
              <w:ind w:firstLine="360"/>
              <w:rPr>
                <w:del w:id="2207" w:author="卡噗胖胖" w:date="2019-01-08T14:01:00Z"/>
                <w:rFonts w:ascii="Arial" w:hAnsi="Arial" w:cs="Arial"/>
                <w:color w:val="000000" w:themeColor="text1"/>
                <w:kern w:val="2"/>
                <w:sz w:val="18"/>
                <w:szCs w:val="18"/>
                <w14:textFill>
                  <w14:solidFill>
                    <w14:schemeClr w14:val="tx1"/>
                  </w14:solidFill>
                </w14:textFill>
              </w:rPr>
            </w:pPr>
            <w:del w:id="2208"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&lt;DESC5&gt;所属公司名称的值&lt;/DESC5&gt;</w:delText>
              </w:r>
            </w:del>
          </w:p>
          <w:p>
            <w:pPr>
              <w:pStyle w:val="100"/>
              <w:ind w:firstLine="360"/>
              <w:rPr>
                <w:del w:id="2209" w:author="卡噗胖胖" w:date="2019-01-08T14:01:00Z"/>
                <w:rFonts w:ascii="Arial" w:hAnsi="Arial" w:cs="Arial"/>
                <w:color w:val="000000" w:themeColor="text1"/>
                <w:kern w:val="2"/>
                <w:sz w:val="18"/>
                <w:szCs w:val="18"/>
                <w14:textFill>
                  <w14:solidFill>
                    <w14:schemeClr w14:val="tx1"/>
                  </w14:solidFill>
                </w14:textFill>
              </w:rPr>
            </w:pPr>
            <w:del w:id="2210"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&lt;DESC6&gt;有效期的值&lt;/DESC6&gt;</w:delText>
              </w:r>
            </w:del>
          </w:p>
          <w:p>
            <w:pPr>
              <w:pStyle w:val="100"/>
              <w:ind w:firstLine="360"/>
              <w:rPr>
                <w:del w:id="2211" w:author="卡噗胖胖" w:date="2019-01-08T14:01:00Z"/>
                <w:rFonts w:ascii="Arial" w:hAnsi="Arial" w:cs="Arial"/>
                <w:color w:val="000000" w:themeColor="text1"/>
                <w:kern w:val="2"/>
                <w:sz w:val="18"/>
                <w:szCs w:val="18"/>
                <w14:textFill>
                  <w14:solidFill>
                    <w14:schemeClr w14:val="tx1"/>
                  </w14:solidFill>
                </w14:textFill>
              </w:rPr>
            </w:pPr>
            <w:del w:id="2212"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&lt;DESC7&gt;截止日期的值&lt;/DESC7&gt;</w:delText>
              </w:r>
            </w:del>
          </w:p>
          <w:p>
            <w:pPr>
              <w:pStyle w:val="100"/>
              <w:ind w:firstLine="360"/>
              <w:rPr>
                <w:del w:id="2213" w:author="卡噗胖胖" w:date="2019-01-08T14:01:00Z"/>
                <w:rFonts w:ascii="Arial" w:hAnsi="Arial" w:cs="Arial"/>
                <w:color w:val="000000" w:themeColor="text1"/>
                <w:kern w:val="2"/>
                <w:sz w:val="18"/>
                <w:szCs w:val="18"/>
                <w14:textFill>
                  <w14:solidFill>
                    <w14:schemeClr w14:val="tx1"/>
                  </w14:solidFill>
                </w14:textFill>
              </w:rPr>
            </w:pPr>
            <w:del w:id="2214"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&lt;DESC8&gt;手机的值&lt;/DESC8&gt;</w:delText>
              </w:r>
            </w:del>
          </w:p>
          <w:p>
            <w:pPr>
              <w:pStyle w:val="100"/>
              <w:ind w:firstLine="360"/>
              <w:rPr>
                <w:del w:id="2215" w:author="卡噗胖胖" w:date="2019-01-08T14:01:00Z"/>
                <w:rFonts w:ascii="Arial" w:hAnsi="Arial" w:cs="Arial"/>
                <w:color w:val="000000" w:themeColor="text1"/>
                <w:kern w:val="2"/>
                <w:sz w:val="18"/>
                <w:szCs w:val="18"/>
                <w14:textFill>
                  <w14:solidFill>
                    <w14:schemeClr w14:val="tx1"/>
                  </w14:solidFill>
                </w14:textFill>
              </w:rPr>
            </w:pPr>
            <w:del w:id="2216"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&lt;DESC9&gt;邮箱的值&lt;/DESC9&gt;</w:delText>
              </w:r>
            </w:del>
          </w:p>
          <w:p>
            <w:pPr>
              <w:pStyle w:val="100"/>
              <w:ind w:firstLine="360"/>
              <w:rPr>
                <w:del w:id="2217" w:author="卡噗胖胖" w:date="2019-01-08T14:01:00Z"/>
                <w:rFonts w:ascii="Arial" w:hAnsi="Arial" w:cs="Arial"/>
                <w:color w:val="000000" w:themeColor="text1"/>
                <w:kern w:val="2"/>
                <w:sz w:val="18"/>
                <w:szCs w:val="18"/>
                <w14:textFill>
                  <w14:solidFill>
                    <w14:schemeClr w14:val="tx1"/>
                  </w14:solidFill>
                </w14:textFill>
              </w:rPr>
            </w:pPr>
            <w:del w:id="2218"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&lt;DESC10&gt;用户状态的值&lt;/DESC10&gt;</w:delText>
              </w:r>
            </w:del>
          </w:p>
          <w:p>
            <w:pPr>
              <w:pStyle w:val="100"/>
              <w:ind w:firstLine="360"/>
              <w:rPr>
                <w:del w:id="2219" w:author="卡噗胖胖" w:date="2019-01-08T14:01:00Z"/>
                <w:rFonts w:ascii="Arial" w:hAnsi="Arial" w:cs="Arial"/>
                <w:color w:val="000000" w:themeColor="text1"/>
                <w:kern w:val="2"/>
                <w:sz w:val="18"/>
                <w:szCs w:val="18"/>
                <w14:textFill>
                  <w14:solidFill>
                    <w14:schemeClr w14:val="tx1"/>
                  </w14:solidFill>
                </w14:textFill>
              </w:rPr>
            </w:pPr>
            <w:del w:id="2220"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&lt;DESC11&gt;源系统组织主键的值&lt;/DESC11&gt;</w:delText>
              </w:r>
            </w:del>
          </w:p>
          <w:p>
            <w:pPr>
              <w:pStyle w:val="100"/>
              <w:ind w:firstLine="360"/>
              <w:rPr>
                <w:del w:id="2221" w:author="卡噗胖胖" w:date="2019-01-08T14:01:00Z"/>
                <w:rFonts w:ascii="Arial" w:hAnsi="Arial" w:cs="Arial"/>
                <w:color w:val="000000" w:themeColor="text1"/>
                <w:kern w:val="2"/>
                <w:sz w:val="18"/>
                <w:szCs w:val="18"/>
                <w14:textFill>
                  <w14:solidFill>
                    <w14:schemeClr w14:val="tx1"/>
                  </w14:solidFill>
                </w14:textFill>
              </w:rPr>
            </w:pPr>
            <w:del w:id="2222"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ind w:firstLine="360"/>
              <w:rPr>
                <w:del w:id="2223" w:author="卡噗胖胖" w:date="2019-01-08T14:01:00Z"/>
                <w:rFonts w:ascii="Arial" w:hAnsi="Arial" w:cs="Arial"/>
                <w:color w:val="000000" w:themeColor="text1"/>
                <w:kern w:val="2"/>
                <w:sz w:val="18"/>
                <w:szCs w:val="18"/>
                <w14:textFill>
                  <w14:solidFill>
                    <w14:schemeClr w14:val="tx1"/>
                  </w14:solidFill>
                </w14:textFill>
              </w:rPr>
            </w:pPr>
            <w:del w:id="2224" w:author="卡噗胖胖" w:date="2019-01-08T14:01: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2225" w:author="卡噗胖胖" w:date="2019-01-08T14:01:00Z"/>
                <w:rFonts w:ascii="Arial" w:hAnsi="Arial" w:cs="Arial"/>
                <w:color w:val="000000" w:themeColor="text1"/>
                <w:kern w:val="2"/>
                <w:sz w:val="18"/>
                <w:szCs w:val="18"/>
                <w14:textFill>
                  <w14:solidFill>
                    <w14:schemeClr w14:val="tx1"/>
                  </w14:solidFill>
                </w14:textFill>
              </w:rPr>
            </w:pPr>
            <w:del w:id="2226" w:author="卡噗胖胖" w:date="2019-01-08T14:01: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2227" w:author="卡噗胖胖" w:date="2019-01-08T14:01:00Z"/>
                <w:rFonts w:ascii="Arial" w:hAnsi="Arial" w:cs="Arial"/>
                <w:color w:val="000000" w:themeColor="text1"/>
                <w:kern w:val="2"/>
                <w:sz w:val="18"/>
                <w:szCs w:val="18"/>
                <w14:textFill>
                  <w14:solidFill>
                    <w14:schemeClr w14:val="tx1"/>
                  </w14:solidFill>
                </w14:textFill>
              </w:rPr>
            </w:pPr>
            <w:del w:id="2228" w:author="卡噗胖胖" w:date="2019-01-08T14:01: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2229" w:author="卡噗胖胖" w:date="2019-01-08T14:01:00Z"/>
                <w:rFonts w:ascii="Arial" w:hAnsi="Arial" w:cs="Arial"/>
                <w:color w:val="000000" w:themeColor="text1"/>
                <w:kern w:val="2"/>
                <w:sz w:val="18"/>
                <w:szCs w:val="18"/>
                <w14:textFill>
                  <w14:solidFill>
                    <w14:schemeClr w14:val="tx1"/>
                  </w14:solidFill>
                </w14:textFill>
              </w:rPr>
            </w:pPr>
            <w:del w:id="2230"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2231" w:author="卡噗胖胖" w:date="2019-01-08T14:01:00Z"/>
                <w:rFonts w:ascii="Arial" w:hAnsi="Arial" w:cs="Arial"/>
                <w:color w:val="000000" w:themeColor="text1"/>
                <w:kern w:val="2"/>
                <w:sz w:val="18"/>
                <w:szCs w:val="18"/>
                <w14:textFill>
                  <w14:solidFill>
                    <w14:schemeClr w14:val="tx1"/>
                  </w14:solidFill>
                </w14:textFill>
              </w:rPr>
            </w:pPr>
            <w:del w:id="2232"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2233" w:author="卡噗胖胖" w:date="2019-01-08T14:01:00Z"/>
                <w:rFonts w:ascii="Arial" w:hAnsi="Arial" w:cs="Arial"/>
                <w:color w:val="000000" w:themeColor="text1"/>
                <w:kern w:val="2"/>
                <w:sz w:val="18"/>
                <w:szCs w:val="18"/>
                <w14:textFill>
                  <w14:solidFill>
                    <w14:schemeClr w14:val="tx1"/>
                  </w14:solidFill>
                </w14:textFill>
              </w:rPr>
            </w:pPr>
            <w:del w:id="2234"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&lt;TOTALPAGES&gt;总页数&lt;/TOTALPAGES&gt;</w:delText>
              </w:r>
            </w:del>
          </w:p>
          <w:p>
            <w:pPr>
              <w:pStyle w:val="100"/>
              <w:ind w:firstLine="360"/>
              <w:rPr>
                <w:del w:id="2235" w:author="卡噗胖胖" w:date="2019-01-08T14:01:00Z"/>
                <w:rFonts w:ascii="Arial" w:hAnsi="Arial" w:cs="Arial"/>
                <w:color w:val="000000" w:themeColor="text1"/>
                <w:kern w:val="2"/>
                <w:sz w:val="18"/>
                <w:szCs w:val="18"/>
                <w14:textFill>
                  <w14:solidFill>
                    <w14:schemeClr w14:val="tx1"/>
                  </w14:solidFill>
                </w14:textFill>
              </w:rPr>
            </w:pPr>
            <w:del w:id="2236"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&lt;TOTALNUMBER&gt;总条数&lt;/TOTALNUMBER&gt;</w:delText>
              </w:r>
            </w:del>
          </w:p>
          <w:p>
            <w:pPr>
              <w:pStyle w:val="100"/>
              <w:ind w:firstLine="360"/>
              <w:rPr>
                <w:del w:id="2237" w:author="卡噗胖胖" w:date="2019-01-08T14:01:00Z"/>
                <w:rFonts w:ascii="Arial" w:hAnsi="Arial" w:cs="Arial"/>
                <w:color w:val="000000" w:themeColor="text1"/>
                <w:kern w:val="2"/>
                <w:sz w:val="18"/>
                <w:szCs w:val="18"/>
                <w14:textFill>
                  <w14:solidFill>
                    <w14:schemeClr w14:val="tx1"/>
                  </w14:solidFill>
                </w14:textFill>
              </w:rPr>
            </w:pPr>
            <w:del w:id="2238" w:author="卡噗胖胖" w:date="2019-01-08T14:01: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2239" w:author="卡噗胖胖" w:date="2019-01-08T14:01:00Z"/>
                <w:rFonts w:ascii="Arial" w:hAnsi="Arial" w:cs="Arial"/>
                <w:color w:val="000000" w:themeColor="text1"/>
                <w:kern w:val="2"/>
                <w:sz w:val="18"/>
                <w:szCs w:val="18"/>
                <w14:textFill>
                  <w14:solidFill>
                    <w14:schemeClr w14:val="tx1"/>
                  </w14:solidFill>
                </w14:textFill>
              </w:rPr>
            </w:pPr>
            <w:del w:id="2240" w:author="卡噗胖胖" w:date="2019-01-08T14:01: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2241" w:author="卡噗胖胖" w:date="2019-01-08T14:01:00Z"/>
                <w:rFonts w:ascii="Arial" w:hAnsi="Arial" w:cs="Arial"/>
                <w:color w:val="000000" w:themeColor="text1"/>
                <w:kern w:val="2"/>
                <w:sz w:val="18"/>
                <w:szCs w:val="18"/>
                <w14:textFill>
                  <w14:solidFill>
                    <w14:schemeClr w14:val="tx1"/>
                  </w14:solidFill>
                </w14:textFill>
              </w:rPr>
            </w:pPr>
            <w:del w:id="2242" w:author="卡噗胖胖" w:date="2019-01-08T14:01:00Z">
              <w:r>
                <w:rPr>
                  <w:rFonts w:hint="eastAsia" w:ascii="Arial" w:hAnsi="Arial" w:cs="Arial"/>
                  <w:color w:val="000000" w:themeColor="text1"/>
                  <w:kern w:val="2"/>
                  <w:sz w:val="18"/>
                  <w:szCs w:val="18"/>
                  <w14:textFill>
                    <w14:solidFill>
                      <w14:schemeClr w14:val="tx1"/>
                    </w14:solidFill>
                  </w14:textFill>
                </w:rPr>
                <w:delText xml:space="preserve">    &lt;DESC&gt;数据处理情况的描述&lt;/DESC&gt;</w:delText>
              </w:r>
            </w:del>
          </w:p>
          <w:p>
            <w:pPr>
              <w:spacing w:before="0" w:beforeLines="0" w:after="0" w:afterLines="0" w:line="240" w:lineRule="auto"/>
              <w:ind w:firstLine="0" w:firstLineChars="0"/>
              <w:rPr>
                <w:rFonts w:cs="Arial" w:asciiTheme="minorEastAsia" w:hAnsiTheme="minorEastAsia" w:eastAsiaTheme="minorEastAsia"/>
                <w:color w:val="000000" w:themeColor="text1"/>
                <w:sz w:val="18"/>
                <w:szCs w:val="18"/>
                <w14:textFill>
                  <w14:solidFill>
                    <w14:schemeClr w14:val="tx1"/>
                  </w14:solidFill>
                </w14:textFill>
              </w:rPr>
            </w:pPr>
            <w:del w:id="2243" w:author="卡噗胖胖" w:date="2019-01-08T14:01: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72"/>
        <w:numPr>
          <w:ilvl w:val="0"/>
          <w:numId w:val="9"/>
        </w:numPr>
        <w:rPr>
          <w:rFonts w:ascii="仿宋" w:hAnsi="仿宋"/>
          <w:b w:val="0"/>
        </w:rPr>
      </w:pPr>
      <w:bookmarkStart w:id="132" w:name="_Toc534730164"/>
      <w:r>
        <w:rPr>
          <w:rFonts w:hint="eastAsia" w:ascii="仿宋" w:hAnsi="仿宋"/>
          <w:b w:val="0"/>
        </w:rPr>
        <w:t>收支项目</w:t>
      </w:r>
      <w:bookmarkEnd w:id="132"/>
    </w:p>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33" w:name="_Toc534730165"/>
      <w:r>
        <w:rPr>
          <w:rFonts w:hint="eastAsia" w:ascii="仿宋" w:hAnsi="仿宋" w:eastAsia="仿宋"/>
          <w:b w:val="0"/>
          <w:sz w:val="24"/>
          <w:szCs w:val="24"/>
        </w:rPr>
        <w:t>请求报文格式</w:t>
      </w:r>
      <w:bookmarkEnd w:id="133"/>
    </w:p>
    <w:p>
      <w:pPr>
        <w:spacing w:before="120" w:after="120" w:line="440" w:lineRule="exact"/>
        <w:ind w:firstLine="480"/>
        <w:rPr>
          <w:rFonts w:ascii="仿宋" w:hAnsi="仿宋" w:eastAsia="仿宋"/>
        </w:rPr>
      </w:pPr>
      <w:r>
        <w:rPr>
          <w:rFonts w:hint="eastAsia" w:ascii="仿宋" w:hAnsi="仿宋" w:eastAsia="仿宋"/>
        </w:rPr>
        <w:t>r</w:t>
      </w:r>
      <w:r>
        <w:rPr>
          <w:rFonts w:ascii="仿宋" w:hAnsi="仿宋" w:eastAsia="仿宋"/>
        </w:rPr>
        <w:t>est</w:t>
      </w:r>
      <w:r>
        <w:rPr>
          <w:rFonts w:hint="eastAsia" w:ascii="仿宋" w:hAnsi="仿宋" w:eastAsia="仿宋"/>
        </w:rPr>
        <w:t>请求报文如下</w:t>
      </w:r>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513" w:type="dxa"/>
            <w:shd w:val="clear" w:color="auto" w:fill="F1F1F1" w:themeFill="background1" w:themeFillShade="F2"/>
          </w:tcPr>
          <w:p>
            <w:pPr>
              <w:pStyle w:val="100"/>
              <w:ind w:firstLine="360"/>
              <w:rPr>
                <w:ins w:id="2244" w:author="卡噗胖胖" w:date="2019-01-08T14:03:00Z"/>
                <w:rFonts w:ascii="Arial" w:hAnsi="Arial" w:cs="Arial"/>
                <w:color w:val="000000" w:themeColor="text1"/>
                <w:kern w:val="2"/>
                <w:sz w:val="18"/>
                <w:szCs w:val="18"/>
                <w:rPrChange w:id="2245" w:author="卡噗胖胖" w:date="2019-01-08T14:03:00Z">
                  <w:rPr>
                    <w:ins w:id="2246" w:author="卡噗胖胖" w:date="2019-01-08T14:03:00Z"/>
                  </w:rPr>
                </w:rPrChange>
              </w:rPr>
            </w:pPr>
            <w:ins w:id="2247" w:author="卡噗胖胖" w:date="2019-01-08T14:03:00Z">
              <w:r>
                <w:rPr>
                  <w:rFonts w:ascii="Arial" w:hAnsi="Arial" w:cs="Arial"/>
                  <w:color w:val="000000" w:themeColor="text1"/>
                  <w:kern w:val="2"/>
                  <w:sz w:val="18"/>
                  <w:szCs w:val="18"/>
                  <w:rPrChange w:id="2248" w:author="卡噗胖胖" w:date="2019-01-08T14:03:00Z">
                    <w:rPr/>
                  </w:rPrChange>
                </w:rPr>
                <w:t>&lt;?xml version="1.0" encoding="UTF-8</w:t>
              </w:r>
            </w:ins>
            <w:ins w:id="2249" w:author="卡噗胖胖" w:date="2019-01-08T14:03:00Z">
              <w:r>
                <w:rPr>
                  <w:rFonts w:ascii="Arial" w:hAnsi="Arial" w:cs="Arial"/>
                  <w:color w:val="000000" w:themeColor="text1"/>
                  <w:kern w:val="2"/>
                  <w:sz w:val="18"/>
                  <w:szCs w:val="18"/>
                  <w:rPrChange w:id="2250" w:author="卡噗胖胖" w:date="2019-01-08T14:03:00Z">
                    <w:rPr/>
                  </w:rPrChange>
                </w:rPr>
                <w:t>" ?</w:t>
              </w:r>
            </w:ins>
            <w:ins w:id="2251" w:author="卡噗胖胖" w:date="2019-01-08T14:03:00Z">
              <w:r>
                <w:rPr>
                  <w:rFonts w:ascii="Arial" w:hAnsi="Arial" w:cs="Arial"/>
                  <w:color w:val="000000" w:themeColor="text1"/>
                  <w:kern w:val="2"/>
                  <w:sz w:val="18"/>
                  <w:szCs w:val="18"/>
                  <w:rPrChange w:id="2252" w:author="卡噗胖胖" w:date="2019-01-08T14:03:00Z">
                    <w:rPr/>
                  </w:rPrChange>
                </w:rPr>
                <w:t>&gt;</w:t>
              </w:r>
            </w:ins>
          </w:p>
          <w:p>
            <w:pPr>
              <w:pStyle w:val="100"/>
              <w:ind w:firstLine="360"/>
              <w:rPr>
                <w:ins w:id="2253" w:author="卡噗胖胖" w:date="2019-01-08T14:03:00Z"/>
                <w:rFonts w:ascii="Arial" w:hAnsi="Arial" w:cs="Arial"/>
                <w:color w:val="000000" w:themeColor="text1"/>
                <w:kern w:val="2"/>
                <w:sz w:val="18"/>
                <w:szCs w:val="18"/>
                <w:rPrChange w:id="2254" w:author="卡噗胖胖" w:date="2019-01-08T14:03:00Z">
                  <w:rPr>
                    <w:ins w:id="2255" w:author="卡噗胖胖" w:date="2019-01-08T14:03:00Z"/>
                  </w:rPr>
                </w:rPrChange>
              </w:rPr>
            </w:pPr>
            <w:ins w:id="2256" w:author="卡噗胖胖" w:date="2019-01-08T14:03:00Z">
              <w:r>
                <w:rPr>
                  <w:rFonts w:ascii="Arial" w:hAnsi="Arial" w:cs="Arial"/>
                  <w:color w:val="000000" w:themeColor="text1"/>
                  <w:kern w:val="2"/>
                  <w:sz w:val="18"/>
                  <w:szCs w:val="18"/>
                  <w:rPrChange w:id="2257" w:author="卡噗胖胖" w:date="2019-01-08T14:03:00Z">
                    <w:rPr/>
                  </w:rPrChange>
                </w:rPr>
                <w:t>&lt;ESB&gt;</w:t>
              </w:r>
            </w:ins>
          </w:p>
          <w:p>
            <w:pPr>
              <w:pStyle w:val="100"/>
              <w:ind w:firstLine="360"/>
              <w:rPr>
                <w:ins w:id="2258" w:author="卡噗胖胖" w:date="2019-01-08T14:03:00Z"/>
                <w:rFonts w:ascii="Arial" w:hAnsi="Arial" w:cs="Arial"/>
                <w:color w:val="000000" w:themeColor="text1"/>
                <w:kern w:val="2"/>
                <w:sz w:val="18"/>
                <w:szCs w:val="18"/>
                <w:rPrChange w:id="2259" w:author="卡噗胖胖" w:date="2019-01-08T14:03:00Z">
                  <w:rPr>
                    <w:ins w:id="2260" w:author="卡噗胖胖" w:date="2019-01-08T14:03:00Z"/>
                  </w:rPr>
                </w:rPrChange>
              </w:rPr>
            </w:pPr>
            <w:ins w:id="2261" w:author="卡噗胖胖" w:date="2019-01-08T14:03:00Z">
              <w:r>
                <w:rPr>
                  <w:rFonts w:ascii="Arial" w:hAnsi="Arial" w:cs="Arial"/>
                  <w:color w:val="000000" w:themeColor="text1"/>
                  <w:kern w:val="2"/>
                  <w:sz w:val="18"/>
                  <w:szCs w:val="18"/>
                  <w:rPrChange w:id="2262" w:author="卡噗胖胖" w:date="2019-01-08T14:03:00Z">
                    <w:rPr/>
                  </w:rPrChange>
                </w:rPr>
                <w:t xml:space="preserve">    &lt;DATA&gt;</w:t>
              </w:r>
            </w:ins>
          </w:p>
          <w:p>
            <w:pPr>
              <w:pStyle w:val="100"/>
              <w:ind w:firstLine="360"/>
              <w:rPr>
                <w:ins w:id="2263" w:author="卡噗胖胖" w:date="2019-01-08T14:03:00Z"/>
                <w:rFonts w:ascii="Arial" w:hAnsi="Arial" w:cs="Arial"/>
                <w:color w:val="000000" w:themeColor="text1"/>
                <w:kern w:val="2"/>
                <w:sz w:val="18"/>
                <w:szCs w:val="18"/>
                <w:rPrChange w:id="2264" w:author="卡噗胖胖" w:date="2019-01-08T14:03:00Z">
                  <w:rPr>
                    <w:ins w:id="2265" w:author="卡噗胖胖" w:date="2019-01-08T14:03:00Z"/>
                  </w:rPr>
                </w:rPrChange>
              </w:rPr>
            </w:pPr>
            <w:ins w:id="2266" w:author="卡噗胖胖" w:date="2019-01-08T14:03:00Z">
              <w:r>
                <w:rPr>
                  <w:rFonts w:ascii="Arial" w:hAnsi="Arial" w:cs="Arial"/>
                  <w:color w:val="000000" w:themeColor="text1"/>
                  <w:kern w:val="2"/>
                  <w:sz w:val="18"/>
                  <w:szCs w:val="18"/>
                  <w:rPrChange w:id="2267" w:author="卡噗胖胖" w:date="2019-01-08T14:03:00Z">
                    <w:rPr/>
                  </w:rPrChange>
                </w:rPr>
                <w:t xml:space="preserve">        &lt;DATAINFOS&gt;</w:t>
              </w:r>
            </w:ins>
          </w:p>
          <w:p>
            <w:pPr>
              <w:pStyle w:val="100"/>
              <w:ind w:firstLine="360"/>
              <w:rPr>
                <w:ins w:id="2268" w:author="卡噗胖胖" w:date="2019-01-08T14:03:00Z"/>
                <w:rFonts w:ascii="Arial" w:hAnsi="Arial" w:cs="Arial"/>
                <w:color w:val="000000" w:themeColor="text1"/>
                <w:kern w:val="2"/>
                <w:sz w:val="18"/>
                <w:szCs w:val="18"/>
                <w:rPrChange w:id="2269" w:author="卡噗胖胖" w:date="2019-01-08T14:03:00Z">
                  <w:rPr>
                    <w:ins w:id="2270" w:author="卡噗胖胖" w:date="2019-01-08T14:03:00Z"/>
                  </w:rPr>
                </w:rPrChange>
              </w:rPr>
            </w:pPr>
            <w:ins w:id="2271" w:author="卡噗胖胖" w:date="2019-01-08T14:03:00Z">
              <w:r>
                <w:rPr>
                  <w:rFonts w:hint="eastAsia" w:ascii="Arial" w:hAnsi="Arial" w:cs="Arial"/>
                  <w:color w:val="000000" w:themeColor="text1"/>
                  <w:kern w:val="2"/>
                  <w:sz w:val="18"/>
                  <w:szCs w:val="18"/>
                  <w:rPrChange w:id="2272" w:author="卡噗胖胖" w:date="2019-01-08T14:03:00Z">
                    <w:rPr>
                      <w:rFonts w:hint="eastAsia"/>
                    </w:rPr>
                  </w:rPrChange>
                </w:rPr>
                <w:t xml:space="preserve">            &lt;PUUID&gt;</w:t>
              </w:r>
            </w:ins>
            <w:ins w:id="2273" w:author="卡噗胖胖" w:date="2019-01-08T14:03:00Z">
              <w:r>
                <w:rPr>
                  <w:rFonts w:hint="eastAsia" w:ascii="Arial" w:hAnsi="Arial" w:cs="Arial"/>
                  <w:color w:val="000000" w:themeColor="text1"/>
                  <w:kern w:val="2"/>
                  <w:sz w:val="18"/>
                  <w:szCs w:val="18"/>
                  <w:rPrChange w:id="2274" w:author="卡噗胖胖" w:date="2019-01-08T14:03:00Z">
                    <w:rPr>
                      <w:rFonts w:hint="eastAsia"/>
                    </w:rPr>
                  </w:rPrChange>
                </w:rPr>
                <w:t>批数据</w:t>
              </w:r>
            </w:ins>
            <w:ins w:id="2275" w:author="卡噗胖胖" w:date="2019-01-08T14:03:00Z">
              <w:r>
                <w:rPr>
                  <w:rFonts w:hint="eastAsia" w:ascii="Arial" w:hAnsi="Arial" w:cs="Arial"/>
                  <w:color w:val="000000" w:themeColor="text1"/>
                  <w:kern w:val="2"/>
                  <w:sz w:val="18"/>
                  <w:szCs w:val="18"/>
                  <w:rPrChange w:id="2276" w:author="卡噗胖胖" w:date="2019-01-08T14:03:00Z">
                    <w:rPr>
                      <w:rFonts w:hint="eastAsia"/>
                    </w:rPr>
                  </w:rPrChange>
                </w:rPr>
                <w:t>的</w:t>
              </w:r>
            </w:ins>
            <w:ins w:id="2277" w:author="卡噗胖胖" w:date="2019-01-08T14:03:00Z">
              <w:r>
                <w:rPr>
                  <w:rFonts w:hint="eastAsia" w:ascii="Arial" w:hAnsi="Arial" w:cs="Arial"/>
                  <w:color w:val="000000" w:themeColor="text1"/>
                  <w:kern w:val="2"/>
                  <w:sz w:val="18"/>
                  <w:szCs w:val="18"/>
                  <w:rPrChange w:id="2278" w:author="卡噗胖胖" w:date="2019-01-08T14:03:00Z">
                    <w:rPr>
                      <w:rFonts w:hint="eastAsia"/>
                    </w:rPr>
                  </w:rPrChange>
                </w:rPr>
                <w:t>UUID&lt;/PUUID&gt;</w:t>
              </w:r>
            </w:ins>
          </w:p>
          <w:p>
            <w:pPr>
              <w:pStyle w:val="100"/>
              <w:ind w:firstLine="360"/>
              <w:rPr>
                <w:ins w:id="2279" w:author="卡噗胖胖" w:date="2019-01-08T14:03:00Z"/>
                <w:rFonts w:ascii="Arial" w:hAnsi="Arial" w:cs="Arial"/>
                <w:color w:val="000000" w:themeColor="text1"/>
                <w:kern w:val="2"/>
                <w:sz w:val="18"/>
                <w:szCs w:val="18"/>
                <w:rPrChange w:id="2280" w:author="卡噗胖胖" w:date="2019-01-08T14:03:00Z">
                  <w:rPr>
                    <w:ins w:id="2281" w:author="卡噗胖胖" w:date="2019-01-08T14:03:00Z"/>
                  </w:rPr>
                </w:rPrChange>
              </w:rPr>
            </w:pPr>
            <w:ins w:id="2282" w:author="卡噗胖胖" w:date="2019-01-08T14:03:00Z">
              <w:r>
                <w:rPr>
                  <w:rFonts w:ascii="Arial" w:hAnsi="Arial" w:cs="Arial"/>
                  <w:color w:val="000000" w:themeColor="text1"/>
                  <w:kern w:val="2"/>
                  <w:sz w:val="18"/>
                  <w:szCs w:val="18"/>
                  <w:rPrChange w:id="2283" w:author="卡噗胖胖" w:date="2019-01-08T14:03:00Z">
                    <w:rPr/>
                  </w:rPrChange>
                </w:rPr>
                <w:t xml:space="preserve">            &lt;DATAINFO&gt;</w:t>
              </w:r>
            </w:ins>
          </w:p>
          <w:p>
            <w:pPr>
              <w:pStyle w:val="100"/>
              <w:ind w:firstLine="360"/>
              <w:rPr>
                <w:ins w:id="2284" w:author="卡噗胖胖" w:date="2019-01-08T14:03:00Z"/>
                <w:rFonts w:ascii="Arial" w:hAnsi="Arial" w:cs="Arial"/>
                <w:color w:val="000000" w:themeColor="text1"/>
                <w:kern w:val="2"/>
                <w:sz w:val="18"/>
                <w:szCs w:val="18"/>
                <w:rPrChange w:id="2285" w:author="卡噗胖胖" w:date="2019-01-08T14:03:00Z">
                  <w:rPr>
                    <w:ins w:id="2286" w:author="卡噗胖胖" w:date="2019-01-08T14:03:00Z"/>
                  </w:rPr>
                </w:rPrChange>
              </w:rPr>
            </w:pPr>
            <w:ins w:id="2287" w:author="卡噗胖胖" w:date="2019-01-08T14:03:00Z">
              <w:r>
                <w:rPr>
                  <w:rFonts w:hint="eastAsia" w:ascii="Arial" w:hAnsi="Arial" w:cs="Arial"/>
                  <w:color w:val="000000" w:themeColor="text1"/>
                  <w:kern w:val="2"/>
                  <w:sz w:val="18"/>
                  <w:szCs w:val="18"/>
                  <w:rPrChange w:id="2288" w:author="卡噗胖胖" w:date="2019-01-08T14:03:00Z">
                    <w:rPr>
                      <w:rFonts w:hint="eastAsia"/>
                    </w:rPr>
                  </w:rPrChange>
                </w:rPr>
                <w:t xml:space="preserve">                &lt;CODE&gt;</w:t>
              </w:r>
            </w:ins>
            <w:ins w:id="2289" w:author="卡噗胖胖" w:date="2019-01-08T14:03:00Z">
              <w:r>
                <w:rPr>
                  <w:rFonts w:hint="eastAsia" w:ascii="Arial" w:hAnsi="Arial" w:cs="Arial"/>
                  <w:color w:val="000000" w:themeColor="text1"/>
                  <w:kern w:val="2"/>
                  <w:sz w:val="18"/>
                  <w:szCs w:val="18"/>
                  <w:rPrChange w:id="2290" w:author="卡噗胖胖" w:date="2019-01-08T14:03:00Z">
                    <w:rPr>
                      <w:rFonts w:hint="eastAsia"/>
                    </w:rPr>
                  </w:rPrChange>
                </w:rPr>
                <w:t>主编码的值</w:t>
              </w:r>
            </w:ins>
            <w:ins w:id="2291" w:author="卡噗胖胖" w:date="2019-01-08T14:03:00Z">
              <w:r>
                <w:rPr>
                  <w:rFonts w:hint="eastAsia" w:ascii="Arial" w:hAnsi="Arial" w:cs="Arial"/>
                  <w:color w:val="000000" w:themeColor="text1"/>
                  <w:kern w:val="2"/>
                  <w:sz w:val="18"/>
                  <w:szCs w:val="18"/>
                  <w:rPrChange w:id="2292" w:author="卡噗胖胖" w:date="2019-01-08T14:03:00Z">
                    <w:rPr>
                      <w:rFonts w:hint="eastAsia"/>
                    </w:rPr>
                  </w:rPrChange>
                </w:rPr>
                <w:t>&lt;/CODE&gt;</w:t>
              </w:r>
            </w:ins>
          </w:p>
          <w:p>
            <w:pPr>
              <w:pStyle w:val="100"/>
              <w:ind w:firstLine="360"/>
              <w:rPr>
                <w:ins w:id="2293" w:author="卡噗胖胖" w:date="2019-01-08T14:03:00Z"/>
                <w:rFonts w:ascii="Arial" w:hAnsi="Arial" w:cs="Arial"/>
                <w:color w:val="000000" w:themeColor="text1"/>
                <w:kern w:val="2"/>
                <w:sz w:val="18"/>
                <w:szCs w:val="18"/>
                <w:rPrChange w:id="2294" w:author="卡噗胖胖" w:date="2019-01-08T14:03:00Z">
                  <w:rPr>
                    <w:ins w:id="2295" w:author="卡噗胖胖" w:date="2019-01-08T14:03:00Z"/>
                  </w:rPr>
                </w:rPrChange>
              </w:rPr>
            </w:pPr>
            <w:ins w:id="2296" w:author="卡噗胖胖" w:date="2019-01-08T14:03:00Z">
              <w:r>
                <w:rPr>
                  <w:rFonts w:hint="eastAsia" w:ascii="Arial" w:hAnsi="Arial" w:cs="Arial"/>
                  <w:color w:val="000000" w:themeColor="text1"/>
                  <w:kern w:val="2"/>
                  <w:sz w:val="18"/>
                  <w:szCs w:val="18"/>
                  <w:rPrChange w:id="2297" w:author="卡噗胖胖" w:date="2019-01-08T14:03:00Z">
                    <w:rPr>
                      <w:rFonts w:hint="eastAsia"/>
                    </w:rPr>
                  </w:rPrChange>
                </w:rPr>
                <w:t xml:space="preserve">                &lt;LASTMODIFYRECORDTIME&gt;</w:t>
              </w:r>
            </w:ins>
            <w:ins w:id="2298" w:author="卡噗胖胖" w:date="2019-01-08T14:03:00Z">
              <w:r>
                <w:rPr>
                  <w:rFonts w:hint="eastAsia" w:ascii="Arial" w:hAnsi="Arial" w:cs="Arial"/>
                  <w:color w:val="000000" w:themeColor="text1"/>
                  <w:kern w:val="2"/>
                  <w:sz w:val="18"/>
                  <w:szCs w:val="18"/>
                  <w:rPrChange w:id="2299" w:author="卡噗胖胖" w:date="2019-01-08T14:03:00Z">
                    <w:rPr>
                      <w:rFonts w:hint="eastAsia"/>
                    </w:rPr>
                  </w:rPrChange>
                </w:rPr>
                <w:t>上一次变更时间的值</w:t>
              </w:r>
            </w:ins>
            <w:ins w:id="2300" w:author="卡噗胖胖" w:date="2019-01-08T14:03:00Z">
              <w:r>
                <w:rPr>
                  <w:rFonts w:hint="eastAsia" w:ascii="Arial" w:hAnsi="Arial" w:cs="Arial"/>
                  <w:color w:val="000000" w:themeColor="text1"/>
                  <w:kern w:val="2"/>
                  <w:sz w:val="18"/>
                  <w:szCs w:val="18"/>
                  <w:rPrChange w:id="2301" w:author="卡噗胖胖" w:date="2019-01-08T14:03:00Z">
                    <w:rPr>
                      <w:rFonts w:hint="eastAsia"/>
                    </w:rPr>
                  </w:rPrChange>
                </w:rPr>
                <w:t>&lt;/LASTMODIFYRECORDTIME&gt;</w:t>
              </w:r>
            </w:ins>
          </w:p>
          <w:p>
            <w:pPr>
              <w:pStyle w:val="100"/>
              <w:ind w:firstLine="360"/>
              <w:rPr>
                <w:ins w:id="2302" w:author="卡噗胖胖" w:date="2019-01-08T14:03:00Z"/>
                <w:rFonts w:ascii="Arial" w:hAnsi="Arial" w:cs="Arial"/>
                <w:color w:val="000000" w:themeColor="text1"/>
                <w:kern w:val="2"/>
                <w:sz w:val="18"/>
                <w:szCs w:val="18"/>
                <w:rPrChange w:id="2303" w:author="卡噗胖胖" w:date="2019-01-08T14:03:00Z">
                  <w:rPr>
                    <w:ins w:id="2304" w:author="卡噗胖胖" w:date="2019-01-08T14:03:00Z"/>
                  </w:rPr>
                </w:rPrChange>
              </w:rPr>
            </w:pPr>
            <w:ins w:id="2305" w:author="卡噗胖胖" w:date="2019-01-08T14:03:00Z">
              <w:r>
                <w:rPr>
                  <w:rFonts w:ascii="Arial" w:hAnsi="Arial" w:cs="Arial"/>
                  <w:color w:val="000000" w:themeColor="text1"/>
                  <w:kern w:val="2"/>
                  <w:sz w:val="18"/>
                  <w:szCs w:val="18"/>
                  <w:rPrChange w:id="2306" w:author="卡噗胖胖" w:date="2019-01-08T14:03:00Z">
                    <w:rPr/>
                  </w:rPrChange>
                </w:rPr>
                <w:t xml:space="preserve">            &lt;/DATAINFO&gt;</w:t>
              </w:r>
            </w:ins>
          </w:p>
          <w:p>
            <w:pPr>
              <w:pStyle w:val="100"/>
              <w:ind w:firstLine="360"/>
              <w:rPr>
                <w:ins w:id="2307" w:author="卡噗胖胖" w:date="2019-01-08T14:03:00Z"/>
                <w:rFonts w:ascii="Arial" w:hAnsi="Arial" w:cs="Arial"/>
                <w:color w:val="000000" w:themeColor="text1"/>
                <w:kern w:val="2"/>
                <w:sz w:val="18"/>
                <w:szCs w:val="18"/>
                <w:rPrChange w:id="2308" w:author="卡噗胖胖" w:date="2019-01-08T14:03:00Z">
                  <w:rPr>
                    <w:ins w:id="2309" w:author="卡噗胖胖" w:date="2019-01-08T14:03:00Z"/>
                  </w:rPr>
                </w:rPrChange>
              </w:rPr>
            </w:pPr>
            <w:ins w:id="2310" w:author="卡噗胖胖" w:date="2019-01-08T14:03:00Z">
              <w:r>
                <w:rPr>
                  <w:rFonts w:ascii="Arial" w:hAnsi="Arial" w:cs="Arial"/>
                  <w:color w:val="000000" w:themeColor="text1"/>
                  <w:kern w:val="2"/>
                  <w:sz w:val="18"/>
                  <w:szCs w:val="18"/>
                  <w:rPrChange w:id="2311" w:author="卡噗胖胖" w:date="2019-01-08T14:03:00Z">
                    <w:rPr/>
                  </w:rPrChange>
                </w:rPr>
                <w:t xml:space="preserve">        &lt;/DATAINFOS&gt;</w:t>
              </w:r>
            </w:ins>
          </w:p>
          <w:p>
            <w:pPr>
              <w:pStyle w:val="100"/>
              <w:ind w:firstLine="360"/>
              <w:rPr>
                <w:ins w:id="2312" w:author="卡噗胖胖" w:date="2019-01-08T14:03:00Z"/>
                <w:rFonts w:ascii="Arial" w:hAnsi="Arial" w:cs="Arial"/>
                <w:color w:val="000000" w:themeColor="text1"/>
                <w:kern w:val="2"/>
                <w:sz w:val="18"/>
                <w:szCs w:val="18"/>
                <w:rPrChange w:id="2313" w:author="卡噗胖胖" w:date="2019-01-08T14:03:00Z">
                  <w:rPr>
                    <w:ins w:id="2314" w:author="卡噗胖胖" w:date="2019-01-08T14:03:00Z"/>
                  </w:rPr>
                </w:rPrChange>
              </w:rPr>
            </w:pPr>
            <w:ins w:id="2315" w:author="卡噗胖胖" w:date="2019-01-08T14:03:00Z">
              <w:r>
                <w:rPr>
                  <w:rFonts w:ascii="Arial" w:hAnsi="Arial" w:cs="Arial"/>
                  <w:color w:val="000000" w:themeColor="text1"/>
                  <w:kern w:val="2"/>
                  <w:sz w:val="18"/>
                  <w:szCs w:val="18"/>
                  <w:rPrChange w:id="2316" w:author="卡噗胖胖" w:date="2019-01-08T14:03:00Z">
                    <w:rPr/>
                  </w:rPrChange>
                </w:rPr>
                <w:t xml:space="preserve">        &lt;SPLITPAGE&gt;</w:t>
              </w:r>
            </w:ins>
          </w:p>
          <w:p>
            <w:pPr>
              <w:pStyle w:val="100"/>
              <w:ind w:firstLine="360"/>
              <w:rPr>
                <w:ins w:id="2317" w:author="卡噗胖胖" w:date="2019-01-08T14:03:00Z"/>
                <w:rFonts w:ascii="Arial" w:hAnsi="Arial" w:cs="Arial"/>
                <w:color w:val="000000" w:themeColor="text1"/>
                <w:kern w:val="2"/>
                <w:sz w:val="18"/>
                <w:szCs w:val="18"/>
                <w:rPrChange w:id="2318" w:author="卡噗胖胖" w:date="2019-01-08T14:03:00Z">
                  <w:rPr>
                    <w:ins w:id="2319" w:author="卡噗胖胖" w:date="2019-01-08T14:03:00Z"/>
                  </w:rPr>
                </w:rPrChange>
              </w:rPr>
            </w:pPr>
            <w:ins w:id="2320" w:author="卡噗胖胖" w:date="2019-01-08T14:03:00Z">
              <w:r>
                <w:rPr>
                  <w:rFonts w:hint="eastAsia" w:ascii="Arial" w:hAnsi="Arial" w:cs="Arial"/>
                  <w:color w:val="000000" w:themeColor="text1"/>
                  <w:kern w:val="2"/>
                  <w:sz w:val="18"/>
                  <w:szCs w:val="18"/>
                  <w:rPrChange w:id="2321" w:author="卡噗胖胖" w:date="2019-01-08T14:03:00Z">
                    <w:rPr>
                      <w:rFonts w:hint="eastAsia"/>
                    </w:rPr>
                  </w:rPrChange>
                </w:rPr>
                <w:t xml:space="preserve">            &lt;COUNTPERPAGE&gt;</w:t>
              </w:r>
            </w:ins>
            <w:ins w:id="2322" w:author="卡噗胖胖" w:date="2019-01-08T14:03:00Z">
              <w:r>
                <w:rPr>
                  <w:rFonts w:hint="eastAsia" w:ascii="Arial" w:hAnsi="Arial" w:cs="Arial"/>
                  <w:color w:val="000000" w:themeColor="text1"/>
                  <w:kern w:val="2"/>
                  <w:sz w:val="18"/>
                  <w:szCs w:val="18"/>
                  <w:rPrChange w:id="2323" w:author="卡噗胖胖" w:date="2019-01-08T14:03:00Z">
                    <w:rPr>
                      <w:rFonts w:hint="eastAsia"/>
                    </w:rPr>
                  </w:rPrChange>
                </w:rPr>
                <w:t>每页查询条数</w:t>
              </w:r>
            </w:ins>
            <w:ins w:id="2324" w:author="卡噗胖胖" w:date="2019-01-08T14:03:00Z">
              <w:r>
                <w:rPr>
                  <w:rFonts w:hint="eastAsia" w:ascii="Arial" w:hAnsi="Arial" w:cs="Arial"/>
                  <w:color w:val="000000" w:themeColor="text1"/>
                  <w:kern w:val="2"/>
                  <w:sz w:val="18"/>
                  <w:szCs w:val="18"/>
                  <w:rPrChange w:id="2325" w:author="卡噗胖胖" w:date="2019-01-08T14:03:00Z">
                    <w:rPr>
                      <w:rFonts w:hint="eastAsia"/>
                    </w:rPr>
                  </w:rPrChange>
                </w:rPr>
                <w:t>&lt;/COUNTPERPAGE&gt;</w:t>
              </w:r>
            </w:ins>
          </w:p>
          <w:p>
            <w:pPr>
              <w:pStyle w:val="100"/>
              <w:ind w:firstLine="360"/>
              <w:rPr>
                <w:ins w:id="2326" w:author="卡噗胖胖" w:date="2019-01-08T14:03:00Z"/>
                <w:rFonts w:ascii="Arial" w:hAnsi="Arial" w:cs="Arial"/>
                <w:color w:val="000000" w:themeColor="text1"/>
                <w:kern w:val="2"/>
                <w:sz w:val="18"/>
                <w:szCs w:val="18"/>
                <w:rPrChange w:id="2327" w:author="卡噗胖胖" w:date="2019-01-08T14:03:00Z">
                  <w:rPr>
                    <w:ins w:id="2328" w:author="卡噗胖胖" w:date="2019-01-08T14:03:00Z"/>
                  </w:rPr>
                </w:rPrChange>
              </w:rPr>
            </w:pPr>
            <w:ins w:id="2329" w:author="卡噗胖胖" w:date="2019-01-08T14:03:00Z">
              <w:r>
                <w:rPr>
                  <w:rFonts w:hint="eastAsia" w:ascii="Arial" w:hAnsi="Arial" w:cs="Arial"/>
                  <w:color w:val="000000" w:themeColor="text1"/>
                  <w:kern w:val="2"/>
                  <w:sz w:val="18"/>
                  <w:szCs w:val="18"/>
                  <w:rPrChange w:id="2330" w:author="卡噗胖胖" w:date="2019-01-08T14:03:00Z">
                    <w:rPr>
                      <w:rFonts w:hint="eastAsia"/>
                    </w:rPr>
                  </w:rPrChange>
                </w:rPr>
                <w:t xml:space="preserve">            &lt;CURRENTPAGE&gt;</w:t>
              </w:r>
            </w:ins>
            <w:ins w:id="2331" w:author="卡噗胖胖" w:date="2019-01-08T14:03:00Z">
              <w:r>
                <w:rPr>
                  <w:rFonts w:hint="eastAsia" w:ascii="Arial" w:hAnsi="Arial" w:cs="Arial"/>
                  <w:color w:val="000000" w:themeColor="text1"/>
                  <w:kern w:val="2"/>
                  <w:sz w:val="18"/>
                  <w:szCs w:val="18"/>
                  <w:rPrChange w:id="2332" w:author="卡噗胖胖" w:date="2019-01-08T14:03:00Z">
                    <w:rPr>
                      <w:rFonts w:hint="eastAsia"/>
                    </w:rPr>
                  </w:rPrChange>
                </w:rPr>
                <w:t>当前页码</w:t>
              </w:r>
            </w:ins>
            <w:ins w:id="2333" w:author="卡噗胖胖" w:date="2019-01-08T14:03:00Z">
              <w:r>
                <w:rPr>
                  <w:rFonts w:hint="eastAsia" w:ascii="Arial" w:hAnsi="Arial" w:cs="Arial"/>
                  <w:color w:val="000000" w:themeColor="text1"/>
                  <w:kern w:val="2"/>
                  <w:sz w:val="18"/>
                  <w:szCs w:val="18"/>
                  <w:rPrChange w:id="2334" w:author="卡噗胖胖" w:date="2019-01-08T14:03:00Z">
                    <w:rPr>
                      <w:rFonts w:hint="eastAsia"/>
                    </w:rPr>
                  </w:rPrChange>
                </w:rPr>
                <w:t>&lt;/CURRENTPAGE&gt;</w:t>
              </w:r>
            </w:ins>
          </w:p>
          <w:p>
            <w:pPr>
              <w:pStyle w:val="100"/>
              <w:ind w:firstLine="360"/>
              <w:rPr>
                <w:ins w:id="2335" w:author="卡噗胖胖" w:date="2019-01-08T14:03:00Z"/>
                <w:rFonts w:ascii="Arial" w:hAnsi="Arial" w:cs="Arial"/>
                <w:color w:val="000000" w:themeColor="text1"/>
                <w:kern w:val="2"/>
                <w:sz w:val="18"/>
                <w:szCs w:val="18"/>
                <w:rPrChange w:id="2336" w:author="卡噗胖胖" w:date="2019-01-08T14:03:00Z">
                  <w:rPr>
                    <w:ins w:id="2337" w:author="卡噗胖胖" w:date="2019-01-08T14:03:00Z"/>
                  </w:rPr>
                </w:rPrChange>
              </w:rPr>
            </w:pPr>
            <w:ins w:id="2338" w:author="卡噗胖胖" w:date="2019-01-08T14:03:00Z">
              <w:r>
                <w:rPr>
                  <w:rFonts w:ascii="Arial" w:hAnsi="Arial" w:cs="Arial"/>
                  <w:color w:val="000000" w:themeColor="text1"/>
                  <w:kern w:val="2"/>
                  <w:sz w:val="18"/>
                  <w:szCs w:val="18"/>
                  <w:rPrChange w:id="2339" w:author="卡噗胖胖" w:date="2019-01-08T14:03:00Z">
                    <w:rPr/>
                  </w:rPrChange>
                </w:rPr>
                <w:t xml:space="preserve">        &lt;/SPLITPAGE&gt;</w:t>
              </w:r>
            </w:ins>
          </w:p>
          <w:p>
            <w:pPr>
              <w:pStyle w:val="100"/>
              <w:ind w:firstLine="360"/>
              <w:rPr>
                <w:ins w:id="2340" w:author="卡噗胖胖" w:date="2019-01-08T14:03:00Z"/>
                <w:rFonts w:ascii="Arial" w:hAnsi="Arial" w:cs="Arial"/>
                <w:color w:val="000000" w:themeColor="text1"/>
                <w:kern w:val="2"/>
                <w:sz w:val="18"/>
                <w:szCs w:val="18"/>
                <w:rPrChange w:id="2341" w:author="卡噗胖胖" w:date="2019-01-08T14:03:00Z">
                  <w:rPr>
                    <w:ins w:id="2342" w:author="卡噗胖胖" w:date="2019-01-08T14:03:00Z"/>
                  </w:rPr>
                </w:rPrChange>
              </w:rPr>
            </w:pPr>
            <w:ins w:id="2343" w:author="卡噗胖胖" w:date="2019-01-08T14:03:00Z">
              <w:r>
                <w:rPr>
                  <w:rFonts w:ascii="Arial" w:hAnsi="Arial" w:cs="Arial"/>
                  <w:color w:val="000000" w:themeColor="text1"/>
                  <w:kern w:val="2"/>
                  <w:sz w:val="18"/>
                  <w:szCs w:val="18"/>
                  <w:rPrChange w:id="2344" w:author="卡噗胖胖" w:date="2019-01-08T14:03:00Z">
                    <w:rPr/>
                  </w:rPrChange>
                </w:rPr>
                <w:t xml:space="preserve">    &lt;/DATA&gt;</w:t>
              </w:r>
            </w:ins>
          </w:p>
          <w:p>
            <w:pPr>
              <w:pStyle w:val="100"/>
              <w:ind w:firstLine="360"/>
              <w:rPr>
                <w:ins w:id="2345" w:author="卡噗胖胖" w:date="2019-01-08T14:03:00Z"/>
                <w:rFonts w:ascii="Arial" w:hAnsi="Arial" w:cs="Arial"/>
                <w:color w:val="000000" w:themeColor="text1"/>
                <w:kern w:val="2"/>
                <w:sz w:val="18"/>
                <w:szCs w:val="18"/>
                <w:rPrChange w:id="2346" w:author="卡噗胖胖" w:date="2019-01-08T14:03:00Z">
                  <w:rPr>
                    <w:ins w:id="2347" w:author="卡噗胖胖" w:date="2019-01-08T14:03:00Z"/>
                  </w:rPr>
                </w:rPrChange>
              </w:rPr>
            </w:pPr>
            <w:ins w:id="2348" w:author="卡噗胖胖" w:date="2019-01-08T14:03:00Z">
              <w:r>
                <w:rPr>
                  <w:rFonts w:ascii="Arial" w:hAnsi="Arial" w:cs="Arial"/>
                  <w:color w:val="000000" w:themeColor="text1"/>
                  <w:kern w:val="2"/>
                  <w:sz w:val="18"/>
                  <w:szCs w:val="18"/>
                  <w:rPrChange w:id="2349" w:author="卡噗胖胖" w:date="2019-01-08T14:03:00Z">
                    <w:rPr/>
                  </w:rPrChange>
                </w:rPr>
                <w:t>&lt;/ESB&gt;</w:t>
              </w:r>
            </w:ins>
          </w:p>
          <w:p>
            <w:pPr>
              <w:pStyle w:val="100"/>
              <w:ind w:firstLine="360"/>
              <w:rPr>
                <w:del w:id="2350" w:author="卡噗胖胖" w:date="2019-01-08T14:03:00Z"/>
                <w:rFonts w:ascii="Arial" w:hAnsi="Arial" w:cs="Arial"/>
                <w:color w:val="000000" w:themeColor="text1"/>
                <w:kern w:val="2"/>
                <w:sz w:val="18"/>
                <w:szCs w:val="18"/>
                <w14:textFill>
                  <w14:solidFill>
                    <w14:schemeClr w14:val="tx1"/>
                  </w14:solidFill>
                </w14:textFill>
              </w:rPr>
            </w:pPr>
            <w:del w:id="2351" w:author="卡噗胖胖" w:date="2019-01-08T14:03: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2352" w:author="卡噗胖胖" w:date="2019-01-08T14:03:00Z"/>
                <w:rFonts w:ascii="Arial" w:hAnsi="Arial" w:cs="Arial"/>
                <w:color w:val="000000" w:themeColor="text1"/>
                <w:kern w:val="2"/>
                <w:sz w:val="18"/>
                <w:szCs w:val="18"/>
                <w14:textFill>
                  <w14:solidFill>
                    <w14:schemeClr w14:val="tx1"/>
                  </w14:solidFill>
                </w14:textFill>
              </w:rPr>
            </w:pPr>
            <w:del w:id="2353" w:author="卡噗胖胖" w:date="2019-01-08T14:03: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2354" w:author="卡噗胖胖" w:date="2019-01-08T14:03:00Z"/>
                <w:rFonts w:ascii="Arial" w:hAnsi="Arial" w:cs="Arial"/>
                <w:color w:val="000000" w:themeColor="text1"/>
                <w:kern w:val="2"/>
                <w:sz w:val="18"/>
                <w:szCs w:val="18"/>
                <w14:textFill>
                  <w14:solidFill>
                    <w14:schemeClr w14:val="tx1"/>
                  </w14:solidFill>
                </w14:textFill>
              </w:rPr>
            </w:pPr>
            <w:del w:id="2355" w:author="卡噗胖胖" w:date="2019-01-08T14:03: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2356" w:author="卡噗胖胖" w:date="2019-01-08T14:03:00Z"/>
                <w:rFonts w:ascii="Arial" w:hAnsi="Arial" w:cs="Arial"/>
                <w:color w:val="000000" w:themeColor="text1"/>
                <w:kern w:val="2"/>
                <w:sz w:val="18"/>
                <w:szCs w:val="18"/>
                <w14:textFill>
                  <w14:solidFill>
                    <w14:schemeClr w14:val="tx1"/>
                  </w14:solidFill>
                </w14:textFill>
              </w:rPr>
            </w:pPr>
            <w:del w:id="2357" w:author="卡噗胖胖" w:date="2019-01-08T14:03: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2358" w:author="卡噗胖胖" w:date="2019-01-08T14:03:00Z"/>
                <w:rFonts w:ascii="Arial" w:hAnsi="Arial" w:cs="Arial"/>
                <w:color w:val="000000" w:themeColor="text1"/>
                <w:kern w:val="2"/>
                <w:sz w:val="18"/>
                <w:szCs w:val="18"/>
                <w14:textFill>
                  <w14:solidFill>
                    <w14:schemeClr w14:val="tx1"/>
                  </w14:solidFill>
                </w14:textFill>
              </w:rPr>
            </w:pPr>
            <w:del w:id="2359"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2360" w:author="卡噗胖胖" w:date="2019-01-08T14:03:00Z"/>
                <w:rFonts w:ascii="Arial" w:hAnsi="Arial" w:cs="Arial"/>
                <w:color w:val="000000" w:themeColor="text1"/>
                <w:kern w:val="2"/>
                <w:sz w:val="18"/>
                <w:szCs w:val="18"/>
                <w14:textFill>
                  <w14:solidFill>
                    <w14:schemeClr w14:val="tx1"/>
                  </w14:solidFill>
                </w14:textFill>
              </w:rPr>
            </w:pPr>
            <w:del w:id="2361" w:author="卡噗胖胖" w:date="2019-01-08T14:03: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2362" w:author="卡噗胖胖" w:date="2019-01-08T14:03:00Z"/>
                <w:rFonts w:ascii="Arial" w:hAnsi="Arial" w:cs="Arial"/>
                <w:color w:val="000000" w:themeColor="text1"/>
                <w:kern w:val="2"/>
                <w:sz w:val="18"/>
                <w:szCs w:val="18"/>
                <w:rPrChange w:id="2363" w:author="卡噗胖胖" w:date="2019-01-08T14:03:00Z">
                  <w:rPr>
                    <w:del w:id="2364" w:author="卡噗胖胖" w:date="2019-01-08T14:03:00Z"/>
                    <w:rFonts w:hAnsi="宋体"/>
                  </w:rPr>
                </w:rPrChange>
              </w:rPr>
            </w:pPr>
            <w:del w:id="2365"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w:delText>
              </w:r>
            </w:del>
            <w:del w:id="2366" w:author="卡噗胖胖" w:date="2019-01-08T14:03:00Z">
              <w:r>
                <w:rPr>
                  <w:rFonts w:ascii="Arial" w:hAnsi="Arial" w:cs="Arial"/>
                  <w:color w:val="000000" w:themeColor="text1"/>
                  <w:kern w:val="2"/>
                  <w:sz w:val="18"/>
                  <w:szCs w:val="18"/>
                  <w14:textFill>
                    <w14:solidFill>
                      <w14:schemeClr w14:val="tx1"/>
                    </w14:solidFill>
                  </w14:textFill>
                </w:rPr>
                <w:delText xml:space="preserve">&lt;LASTMODIFYRECORDTIME REMARK="上一次变更时间" STARTTIME="开始时间的值" ENDTIME="结束时间的值"&gt;&lt;/LASTMODIFYRECORDTIME&gt; </w:delText>
              </w:r>
            </w:del>
          </w:p>
          <w:p>
            <w:pPr>
              <w:pStyle w:val="100"/>
              <w:ind w:firstLine="360"/>
              <w:rPr>
                <w:del w:id="2367" w:author="卡噗胖胖" w:date="2019-01-08T14:03:00Z"/>
                <w:rFonts w:ascii="Arial" w:hAnsi="Arial" w:cs="Arial"/>
                <w:color w:val="000000" w:themeColor="text1"/>
                <w:kern w:val="2"/>
                <w:sz w:val="18"/>
                <w:szCs w:val="18"/>
                <w14:textFill>
                  <w14:solidFill>
                    <w14:schemeClr w14:val="tx1"/>
                  </w14:solidFill>
                </w14:textFill>
              </w:rPr>
            </w:pPr>
            <w:del w:id="2368" w:author="卡噗胖胖" w:date="2019-01-08T14:03: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2369" w:author="卡噗胖胖" w:date="2019-01-08T14:03:00Z"/>
                <w:rFonts w:ascii="Arial" w:hAnsi="Arial" w:cs="Arial"/>
                <w:color w:val="000000" w:themeColor="text1"/>
                <w:kern w:val="2"/>
                <w:sz w:val="18"/>
                <w:szCs w:val="18"/>
                <w14:textFill>
                  <w14:solidFill>
                    <w14:schemeClr w14:val="tx1"/>
                  </w14:solidFill>
                </w14:textFill>
              </w:rPr>
            </w:pPr>
            <w:del w:id="2370" w:author="卡噗胖胖" w:date="2019-01-08T14:03: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2371" w:author="卡噗胖胖" w:date="2019-01-08T14:03:00Z"/>
                <w:rFonts w:ascii="Arial" w:hAnsi="Arial" w:cs="Arial"/>
                <w:color w:val="000000" w:themeColor="text1"/>
                <w:kern w:val="2"/>
                <w:sz w:val="18"/>
                <w:szCs w:val="18"/>
                <w14:textFill>
                  <w14:solidFill>
                    <w14:schemeClr w14:val="tx1"/>
                  </w14:solidFill>
                </w14:textFill>
              </w:rPr>
            </w:pPr>
            <w:del w:id="2372" w:author="卡噗胖胖" w:date="2019-01-08T14:03: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2373" w:author="卡噗胖胖" w:date="2019-01-08T14:03:00Z"/>
                <w:rFonts w:ascii="Arial" w:hAnsi="Arial" w:cs="Arial"/>
                <w:color w:val="000000" w:themeColor="text1"/>
                <w:kern w:val="2"/>
                <w:sz w:val="18"/>
                <w:szCs w:val="18"/>
                <w14:textFill>
                  <w14:solidFill>
                    <w14:schemeClr w14:val="tx1"/>
                  </w14:solidFill>
                </w14:textFill>
              </w:rPr>
            </w:pPr>
            <w:del w:id="2374"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2375" w:author="卡噗胖胖" w:date="2019-01-08T14:03:00Z"/>
                <w:rFonts w:ascii="Arial" w:hAnsi="Arial" w:cs="Arial"/>
                <w:color w:val="000000" w:themeColor="text1"/>
                <w:kern w:val="2"/>
                <w:sz w:val="18"/>
                <w:szCs w:val="18"/>
                <w14:textFill>
                  <w14:solidFill>
                    <w14:schemeClr w14:val="tx1"/>
                  </w14:solidFill>
                </w14:textFill>
              </w:rPr>
            </w:pPr>
            <w:del w:id="2376"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2377" w:author="卡噗胖胖" w:date="2019-01-08T14:03:00Z"/>
                <w:rFonts w:ascii="Arial" w:hAnsi="Arial" w:cs="Arial"/>
                <w:color w:val="000000" w:themeColor="text1"/>
                <w:kern w:val="2"/>
                <w:sz w:val="18"/>
                <w:szCs w:val="18"/>
                <w14:textFill>
                  <w14:solidFill>
                    <w14:schemeClr w14:val="tx1"/>
                  </w14:solidFill>
                </w14:textFill>
              </w:rPr>
            </w:pPr>
            <w:del w:id="2378" w:author="卡噗胖胖" w:date="2019-01-08T14:03: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2379" w:author="卡噗胖胖" w:date="2019-01-08T14:03:00Z"/>
                <w:rFonts w:ascii="Arial" w:hAnsi="Arial" w:cs="Arial"/>
                <w:color w:val="000000" w:themeColor="text1"/>
                <w:kern w:val="2"/>
                <w:sz w:val="18"/>
                <w:szCs w:val="18"/>
                <w14:textFill>
                  <w14:solidFill>
                    <w14:schemeClr w14:val="tx1"/>
                  </w14:solidFill>
                </w14:textFill>
              </w:rPr>
            </w:pPr>
            <w:del w:id="2380" w:author="卡噗胖胖" w:date="2019-01-08T14:03:00Z">
              <w:r>
                <w:rPr>
                  <w:rFonts w:ascii="Arial" w:hAnsi="Arial" w:cs="Arial"/>
                  <w:color w:val="000000" w:themeColor="text1"/>
                  <w:kern w:val="2"/>
                  <w:sz w:val="18"/>
                  <w:szCs w:val="18"/>
                  <w14:textFill>
                    <w14:solidFill>
                      <w14:schemeClr w14:val="tx1"/>
                    </w14:solidFill>
                  </w14:textFill>
                </w:rPr>
                <w:delText xml:space="preserve">    &lt;/DATA&gt;</w:delText>
              </w:r>
            </w:del>
          </w:p>
          <w:p>
            <w:pPr>
              <w:spacing w:before="0" w:beforeLines="0" w:after="0" w:afterLines="0" w:line="240" w:lineRule="auto"/>
              <w:ind w:firstLine="0" w:firstLineChars="0"/>
              <w:rPr>
                <w:rFonts w:ascii="Arial" w:hAnsi="Arial" w:cs="Arial"/>
                <w:color w:val="000000" w:themeColor="text1"/>
                <w:sz w:val="18"/>
                <w:szCs w:val="18"/>
                <w14:textFill>
                  <w14:solidFill>
                    <w14:schemeClr w14:val="tx1"/>
                  </w14:solidFill>
                </w14:textFill>
              </w:rPr>
            </w:pPr>
            <w:del w:id="2381" w:author="卡噗胖胖" w:date="2019-01-08T14:03: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34" w:name="_Toc534730166"/>
      <w:r>
        <w:rPr>
          <w:rFonts w:hint="eastAsia" w:ascii="仿宋" w:hAnsi="仿宋" w:eastAsia="仿宋"/>
          <w:b w:val="0"/>
          <w:sz w:val="24"/>
          <w:szCs w:val="24"/>
        </w:rPr>
        <w:t>反馈报文格式</w:t>
      </w:r>
      <w:bookmarkEnd w:id="134"/>
    </w:p>
    <w:p>
      <w:pPr>
        <w:spacing w:before="120" w:after="120" w:line="440" w:lineRule="exact"/>
        <w:ind w:firstLine="480"/>
        <w:rPr>
          <w:rFonts w:ascii="仿宋" w:hAnsi="仿宋" w:eastAsia="仿宋"/>
        </w:rPr>
      </w:pPr>
      <w:r>
        <w:rPr>
          <w:rFonts w:hint="eastAsia" w:ascii="仿宋" w:hAnsi="仿宋" w:eastAsia="仿宋"/>
        </w:rPr>
        <w:t>反馈报文如下</w:t>
      </w:r>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trHeight w:val="422" w:hRule="atLeast"/>
          <w:jc w:val="center"/>
        </w:trPr>
        <w:tc>
          <w:tcPr>
            <w:tcW w:w="7513" w:type="dxa"/>
            <w:shd w:val="clear" w:color="auto" w:fill="F1F1F1" w:themeFill="background1" w:themeFillShade="F2"/>
          </w:tcPr>
          <w:p>
            <w:pPr>
              <w:pStyle w:val="100"/>
              <w:ind w:firstLine="360"/>
              <w:rPr>
                <w:ins w:id="2382" w:author="卡噗胖胖" w:date="2019-01-08T14:03:00Z"/>
                <w:rFonts w:ascii="Arial" w:hAnsi="Arial" w:cs="Arial"/>
                <w:color w:val="000000" w:themeColor="text1"/>
                <w:kern w:val="2"/>
                <w:sz w:val="18"/>
                <w:szCs w:val="18"/>
                <w:rPrChange w:id="2383" w:author="卡噗胖胖" w:date="2019-01-08T14:03:00Z">
                  <w:rPr>
                    <w:ins w:id="2384" w:author="卡噗胖胖" w:date="2019-01-08T14:03:00Z"/>
                  </w:rPr>
                </w:rPrChange>
              </w:rPr>
            </w:pPr>
            <w:ins w:id="2385" w:author="卡噗胖胖" w:date="2019-01-08T14:03:00Z">
              <w:r>
                <w:rPr>
                  <w:rFonts w:ascii="Arial" w:hAnsi="Arial" w:cs="Arial"/>
                  <w:color w:val="000000" w:themeColor="text1"/>
                  <w:kern w:val="2"/>
                  <w:sz w:val="18"/>
                  <w:szCs w:val="18"/>
                  <w:rPrChange w:id="2386" w:author="卡噗胖胖" w:date="2019-01-08T14:03:00Z">
                    <w:rPr/>
                  </w:rPrChange>
                </w:rPr>
                <w:t>&lt;?xml version="1.0" encoding="UTF-8</w:t>
              </w:r>
            </w:ins>
            <w:ins w:id="2387" w:author="卡噗胖胖" w:date="2019-01-08T14:03:00Z">
              <w:r>
                <w:rPr>
                  <w:rFonts w:ascii="Arial" w:hAnsi="Arial" w:cs="Arial"/>
                  <w:color w:val="000000" w:themeColor="text1"/>
                  <w:kern w:val="2"/>
                  <w:sz w:val="18"/>
                  <w:szCs w:val="18"/>
                  <w:rPrChange w:id="2388" w:author="卡噗胖胖" w:date="2019-01-08T14:03:00Z">
                    <w:rPr/>
                  </w:rPrChange>
                </w:rPr>
                <w:t>" ?</w:t>
              </w:r>
            </w:ins>
            <w:ins w:id="2389" w:author="卡噗胖胖" w:date="2019-01-08T14:03:00Z">
              <w:r>
                <w:rPr>
                  <w:rFonts w:ascii="Arial" w:hAnsi="Arial" w:cs="Arial"/>
                  <w:color w:val="000000" w:themeColor="text1"/>
                  <w:kern w:val="2"/>
                  <w:sz w:val="18"/>
                  <w:szCs w:val="18"/>
                  <w:rPrChange w:id="2390" w:author="卡噗胖胖" w:date="2019-01-08T14:03:00Z">
                    <w:rPr/>
                  </w:rPrChange>
                </w:rPr>
                <w:t>&gt;</w:t>
              </w:r>
            </w:ins>
          </w:p>
          <w:p>
            <w:pPr>
              <w:pStyle w:val="100"/>
              <w:ind w:firstLine="360"/>
              <w:rPr>
                <w:ins w:id="2391" w:author="卡噗胖胖" w:date="2019-01-08T14:03:00Z"/>
                <w:rFonts w:ascii="Arial" w:hAnsi="Arial" w:cs="Arial"/>
                <w:color w:val="000000" w:themeColor="text1"/>
                <w:kern w:val="2"/>
                <w:sz w:val="18"/>
                <w:szCs w:val="18"/>
                <w:rPrChange w:id="2392" w:author="卡噗胖胖" w:date="2019-01-08T14:03:00Z">
                  <w:rPr>
                    <w:ins w:id="2393" w:author="卡噗胖胖" w:date="2019-01-08T14:03:00Z"/>
                  </w:rPr>
                </w:rPrChange>
              </w:rPr>
            </w:pPr>
            <w:ins w:id="2394" w:author="卡噗胖胖" w:date="2019-01-08T14:03:00Z">
              <w:r>
                <w:rPr>
                  <w:rFonts w:ascii="Arial" w:hAnsi="Arial" w:cs="Arial"/>
                  <w:color w:val="000000" w:themeColor="text1"/>
                  <w:kern w:val="2"/>
                  <w:sz w:val="18"/>
                  <w:szCs w:val="18"/>
                  <w:rPrChange w:id="2395" w:author="卡噗胖胖" w:date="2019-01-08T14:03:00Z">
                    <w:rPr/>
                  </w:rPrChange>
                </w:rPr>
                <w:t>&lt;ESB&gt;</w:t>
              </w:r>
            </w:ins>
          </w:p>
          <w:p>
            <w:pPr>
              <w:pStyle w:val="100"/>
              <w:ind w:firstLine="360"/>
              <w:rPr>
                <w:ins w:id="2396" w:author="卡噗胖胖" w:date="2019-01-08T14:03:00Z"/>
                <w:rFonts w:ascii="Arial" w:hAnsi="Arial" w:cs="Arial"/>
                <w:color w:val="000000" w:themeColor="text1"/>
                <w:kern w:val="2"/>
                <w:sz w:val="18"/>
                <w:szCs w:val="18"/>
                <w:rPrChange w:id="2397" w:author="卡噗胖胖" w:date="2019-01-08T14:03:00Z">
                  <w:rPr>
                    <w:ins w:id="2398" w:author="卡噗胖胖" w:date="2019-01-08T14:03:00Z"/>
                  </w:rPr>
                </w:rPrChange>
              </w:rPr>
            </w:pPr>
            <w:ins w:id="2399" w:author="卡噗胖胖" w:date="2019-01-08T14:03:00Z">
              <w:r>
                <w:rPr>
                  <w:rFonts w:hint="eastAsia" w:ascii="Arial" w:hAnsi="Arial" w:cs="Arial"/>
                  <w:color w:val="000000" w:themeColor="text1"/>
                  <w:kern w:val="2"/>
                  <w:sz w:val="18"/>
                  <w:szCs w:val="18"/>
                  <w:rPrChange w:id="2400" w:author="卡噗胖胖" w:date="2019-01-08T14:03:00Z">
                    <w:rPr>
                      <w:rFonts w:hint="eastAsia"/>
                    </w:rPr>
                  </w:rPrChange>
                </w:rPr>
                <w:t xml:space="preserve">    &lt;RESULT&gt;S</w:t>
              </w:r>
            </w:ins>
            <w:ins w:id="2401" w:author="卡噗胖胖" w:date="2019-01-08T14:03:00Z">
              <w:r>
                <w:rPr>
                  <w:rFonts w:hint="eastAsia" w:ascii="Arial" w:hAnsi="Arial" w:cs="Arial"/>
                  <w:color w:val="000000" w:themeColor="text1"/>
                  <w:kern w:val="2"/>
                  <w:sz w:val="18"/>
                  <w:szCs w:val="18"/>
                  <w:rPrChange w:id="2402" w:author="卡噗胖胖" w:date="2019-01-08T14:03:00Z">
                    <w:rPr>
                      <w:rFonts w:hint="eastAsia"/>
                    </w:rPr>
                  </w:rPrChange>
                </w:rPr>
                <w:t>成功</w:t>
              </w:r>
            </w:ins>
            <w:ins w:id="2403" w:author="卡噗胖胖" w:date="2019-01-08T14:03:00Z">
              <w:r>
                <w:rPr>
                  <w:rFonts w:hint="eastAsia" w:ascii="Arial" w:hAnsi="Arial" w:cs="Arial"/>
                  <w:color w:val="000000" w:themeColor="text1"/>
                  <w:kern w:val="2"/>
                  <w:sz w:val="18"/>
                  <w:szCs w:val="18"/>
                  <w:rPrChange w:id="2404" w:author="卡噗胖胖" w:date="2019-01-08T14:03:00Z">
                    <w:rPr>
                      <w:rFonts w:hint="eastAsia"/>
                    </w:rPr>
                  </w:rPrChange>
                </w:rPr>
                <w:t>/E</w:t>
              </w:r>
            </w:ins>
            <w:ins w:id="2405" w:author="卡噗胖胖" w:date="2019-01-08T14:03:00Z">
              <w:r>
                <w:rPr>
                  <w:rFonts w:hint="eastAsia" w:ascii="Arial" w:hAnsi="Arial" w:cs="Arial"/>
                  <w:color w:val="000000" w:themeColor="text1"/>
                  <w:kern w:val="2"/>
                  <w:sz w:val="18"/>
                  <w:szCs w:val="18"/>
                  <w:rPrChange w:id="2406" w:author="卡噗胖胖" w:date="2019-01-08T14:03:00Z">
                    <w:rPr>
                      <w:rFonts w:hint="eastAsia"/>
                    </w:rPr>
                  </w:rPrChange>
                </w:rPr>
                <w:t>失败</w:t>
              </w:r>
            </w:ins>
            <w:ins w:id="2407" w:author="卡噗胖胖" w:date="2019-01-08T14:03:00Z">
              <w:r>
                <w:rPr>
                  <w:rFonts w:hint="eastAsia" w:ascii="Arial" w:hAnsi="Arial" w:cs="Arial"/>
                  <w:color w:val="000000" w:themeColor="text1"/>
                  <w:kern w:val="2"/>
                  <w:sz w:val="18"/>
                  <w:szCs w:val="18"/>
                  <w:rPrChange w:id="2408" w:author="卡噗胖胖" w:date="2019-01-08T14:03:00Z">
                    <w:rPr>
                      <w:rFonts w:hint="eastAsia"/>
                    </w:rPr>
                  </w:rPrChange>
                </w:rPr>
                <w:t>&lt;/RESULT&gt;</w:t>
              </w:r>
            </w:ins>
          </w:p>
          <w:p>
            <w:pPr>
              <w:pStyle w:val="100"/>
              <w:ind w:firstLine="360"/>
              <w:rPr>
                <w:ins w:id="2409" w:author="卡噗胖胖" w:date="2019-01-08T14:03:00Z"/>
                <w:rFonts w:ascii="Arial" w:hAnsi="Arial" w:cs="Arial"/>
                <w:color w:val="000000" w:themeColor="text1"/>
                <w:kern w:val="2"/>
                <w:sz w:val="18"/>
                <w:szCs w:val="18"/>
                <w:rPrChange w:id="2410" w:author="卡噗胖胖" w:date="2019-01-08T14:03:00Z">
                  <w:rPr>
                    <w:ins w:id="2411" w:author="卡噗胖胖" w:date="2019-01-08T14:03:00Z"/>
                  </w:rPr>
                </w:rPrChange>
              </w:rPr>
            </w:pPr>
            <w:ins w:id="2412" w:author="卡噗胖胖" w:date="2019-01-08T14:03:00Z">
              <w:r>
                <w:rPr>
                  <w:rFonts w:ascii="Arial" w:hAnsi="Arial" w:cs="Arial"/>
                  <w:color w:val="000000" w:themeColor="text1"/>
                  <w:kern w:val="2"/>
                  <w:sz w:val="18"/>
                  <w:szCs w:val="18"/>
                  <w:rPrChange w:id="2413" w:author="卡噗胖胖" w:date="2019-01-08T14:03:00Z">
                    <w:rPr/>
                  </w:rPrChange>
                </w:rPr>
                <w:t xml:space="preserve">    &lt;DATA&gt;</w:t>
              </w:r>
            </w:ins>
          </w:p>
          <w:p>
            <w:pPr>
              <w:pStyle w:val="100"/>
              <w:ind w:firstLine="360"/>
              <w:rPr>
                <w:ins w:id="2414" w:author="卡噗胖胖" w:date="2019-01-08T14:03:00Z"/>
                <w:rFonts w:ascii="Arial" w:hAnsi="Arial" w:cs="Arial"/>
                <w:color w:val="000000" w:themeColor="text1"/>
                <w:kern w:val="2"/>
                <w:sz w:val="18"/>
                <w:szCs w:val="18"/>
                <w:rPrChange w:id="2415" w:author="卡噗胖胖" w:date="2019-01-08T14:03:00Z">
                  <w:rPr>
                    <w:ins w:id="2416" w:author="卡噗胖胖" w:date="2019-01-08T14:03:00Z"/>
                  </w:rPr>
                </w:rPrChange>
              </w:rPr>
            </w:pPr>
            <w:ins w:id="2417" w:author="卡噗胖胖" w:date="2019-01-08T14:03:00Z">
              <w:r>
                <w:rPr>
                  <w:rFonts w:ascii="Arial" w:hAnsi="Arial" w:cs="Arial"/>
                  <w:color w:val="000000" w:themeColor="text1"/>
                  <w:kern w:val="2"/>
                  <w:sz w:val="18"/>
                  <w:szCs w:val="18"/>
                  <w:rPrChange w:id="2418" w:author="卡噗胖胖" w:date="2019-01-08T14:03:00Z">
                    <w:rPr/>
                  </w:rPrChange>
                </w:rPr>
                <w:t xml:space="preserve">        &lt;DATAINFOS&gt;</w:t>
              </w:r>
            </w:ins>
          </w:p>
          <w:p>
            <w:pPr>
              <w:pStyle w:val="100"/>
              <w:ind w:firstLine="360"/>
              <w:rPr>
                <w:ins w:id="2419" w:author="卡噗胖胖" w:date="2019-01-08T14:03:00Z"/>
                <w:rFonts w:ascii="Arial" w:hAnsi="Arial" w:cs="Arial"/>
                <w:color w:val="000000" w:themeColor="text1"/>
                <w:kern w:val="2"/>
                <w:sz w:val="18"/>
                <w:szCs w:val="18"/>
                <w:rPrChange w:id="2420" w:author="卡噗胖胖" w:date="2019-01-08T14:03:00Z">
                  <w:rPr>
                    <w:ins w:id="2421" w:author="卡噗胖胖" w:date="2019-01-08T14:03:00Z"/>
                  </w:rPr>
                </w:rPrChange>
              </w:rPr>
            </w:pPr>
            <w:ins w:id="2422" w:author="卡噗胖胖" w:date="2019-01-08T14:03:00Z">
              <w:r>
                <w:rPr>
                  <w:rFonts w:hint="eastAsia" w:ascii="Arial" w:hAnsi="Arial" w:cs="Arial"/>
                  <w:color w:val="000000" w:themeColor="text1"/>
                  <w:kern w:val="2"/>
                  <w:sz w:val="18"/>
                  <w:szCs w:val="18"/>
                  <w:rPrChange w:id="2423" w:author="卡噗胖胖" w:date="2019-01-08T14:03:00Z">
                    <w:rPr>
                      <w:rFonts w:hint="eastAsia"/>
                    </w:rPr>
                  </w:rPrChange>
                </w:rPr>
                <w:t xml:space="preserve">            &lt;PUUID&gt;</w:t>
              </w:r>
            </w:ins>
            <w:ins w:id="2424" w:author="卡噗胖胖" w:date="2019-01-08T14:03:00Z">
              <w:r>
                <w:rPr>
                  <w:rFonts w:hint="eastAsia" w:ascii="Arial" w:hAnsi="Arial" w:cs="Arial"/>
                  <w:color w:val="000000" w:themeColor="text1"/>
                  <w:kern w:val="2"/>
                  <w:sz w:val="18"/>
                  <w:szCs w:val="18"/>
                  <w:rPrChange w:id="2425" w:author="卡噗胖胖" w:date="2019-01-08T14:03:00Z">
                    <w:rPr>
                      <w:rFonts w:hint="eastAsia"/>
                    </w:rPr>
                  </w:rPrChange>
                </w:rPr>
                <w:t>批数据</w:t>
              </w:r>
            </w:ins>
            <w:ins w:id="2426" w:author="卡噗胖胖" w:date="2019-01-08T14:03:00Z">
              <w:r>
                <w:rPr>
                  <w:rFonts w:hint="eastAsia" w:ascii="Arial" w:hAnsi="Arial" w:cs="Arial"/>
                  <w:color w:val="000000" w:themeColor="text1"/>
                  <w:kern w:val="2"/>
                  <w:sz w:val="18"/>
                  <w:szCs w:val="18"/>
                  <w:rPrChange w:id="2427" w:author="卡噗胖胖" w:date="2019-01-08T14:03:00Z">
                    <w:rPr>
                      <w:rFonts w:hint="eastAsia"/>
                    </w:rPr>
                  </w:rPrChange>
                </w:rPr>
                <w:t>的</w:t>
              </w:r>
            </w:ins>
            <w:ins w:id="2428" w:author="卡噗胖胖" w:date="2019-01-08T14:03:00Z">
              <w:r>
                <w:rPr>
                  <w:rFonts w:hint="eastAsia" w:ascii="Arial" w:hAnsi="Arial" w:cs="Arial"/>
                  <w:color w:val="000000" w:themeColor="text1"/>
                  <w:kern w:val="2"/>
                  <w:sz w:val="18"/>
                  <w:szCs w:val="18"/>
                  <w:rPrChange w:id="2429" w:author="卡噗胖胖" w:date="2019-01-08T14:03:00Z">
                    <w:rPr>
                      <w:rFonts w:hint="eastAsia"/>
                    </w:rPr>
                  </w:rPrChange>
                </w:rPr>
                <w:t>UUID&lt;/PUUID&gt;</w:t>
              </w:r>
            </w:ins>
          </w:p>
          <w:p>
            <w:pPr>
              <w:pStyle w:val="100"/>
              <w:ind w:firstLine="360"/>
              <w:rPr>
                <w:ins w:id="2430" w:author="卡噗胖胖" w:date="2019-01-08T14:03:00Z"/>
                <w:rFonts w:ascii="Arial" w:hAnsi="Arial" w:cs="Arial"/>
                <w:color w:val="000000" w:themeColor="text1"/>
                <w:kern w:val="2"/>
                <w:sz w:val="18"/>
                <w:szCs w:val="18"/>
                <w:rPrChange w:id="2431" w:author="卡噗胖胖" w:date="2019-01-08T14:03:00Z">
                  <w:rPr>
                    <w:ins w:id="2432" w:author="卡噗胖胖" w:date="2019-01-08T14:03:00Z"/>
                  </w:rPr>
                </w:rPrChange>
              </w:rPr>
            </w:pPr>
            <w:ins w:id="2433" w:author="卡噗胖胖" w:date="2019-01-08T14:03:00Z">
              <w:r>
                <w:rPr>
                  <w:rFonts w:ascii="Arial" w:hAnsi="Arial" w:cs="Arial"/>
                  <w:color w:val="000000" w:themeColor="text1"/>
                  <w:kern w:val="2"/>
                  <w:sz w:val="18"/>
                  <w:szCs w:val="18"/>
                  <w:rPrChange w:id="2434" w:author="卡噗胖胖" w:date="2019-01-08T14:03:00Z">
                    <w:rPr/>
                  </w:rPrChange>
                </w:rPr>
                <w:t xml:space="preserve">            &lt;DATAINFO&gt;</w:t>
              </w:r>
            </w:ins>
          </w:p>
          <w:p>
            <w:pPr>
              <w:pStyle w:val="100"/>
              <w:ind w:firstLine="360"/>
              <w:rPr>
                <w:ins w:id="2435" w:author="卡噗胖胖" w:date="2019-01-08T14:03:00Z"/>
                <w:rFonts w:ascii="Arial" w:hAnsi="Arial" w:cs="Arial"/>
                <w:color w:val="000000" w:themeColor="text1"/>
                <w:kern w:val="2"/>
                <w:sz w:val="18"/>
                <w:szCs w:val="18"/>
                <w:rPrChange w:id="2436" w:author="卡噗胖胖" w:date="2019-01-08T14:03:00Z">
                  <w:rPr>
                    <w:ins w:id="2437" w:author="卡噗胖胖" w:date="2019-01-08T14:03:00Z"/>
                  </w:rPr>
                </w:rPrChange>
              </w:rPr>
            </w:pPr>
            <w:ins w:id="2438" w:author="卡噗胖胖" w:date="2019-01-08T14:03:00Z">
              <w:r>
                <w:rPr>
                  <w:rFonts w:hint="eastAsia" w:ascii="Arial" w:hAnsi="Arial" w:cs="Arial"/>
                  <w:color w:val="000000" w:themeColor="text1"/>
                  <w:kern w:val="2"/>
                  <w:sz w:val="18"/>
                  <w:szCs w:val="18"/>
                  <w:rPrChange w:id="2439" w:author="卡噗胖胖" w:date="2019-01-08T14:03:00Z">
                    <w:rPr>
                      <w:rFonts w:hint="eastAsia"/>
                    </w:rPr>
                  </w:rPrChange>
                </w:rPr>
                <w:t xml:space="preserve">                &lt;CODE&gt;</w:t>
              </w:r>
            </w:ins>
            <w:ins w:id="2440" w:author="卡噗胖胖" w:date="2019-01-08T14:03:00Z">
              <w:r>
                <w:rPr>
                  <w:rFonts w:hint="eastAsia" w:ascii="Arial" w:hAnsi="Arial" w:cs="Arial"/>
                  <w:color w:val="000000" w:themeColor="text1"/>
                  <w:kern w:val="2"/>
                  <w:sz w:val="18"/>
                  <w:szCs w:val="18"/>
                  <w:rPrChange w:id="2441" w:author="卡噗胖胖" w:date="2019-01-08T14:03:00Z">
                    <w:rPr>
                      <w:rFonts w:hint="eastAsia"/>
                    </w:rPr>
                  </w:rPrChange>
                </w:rPr>
                <w:t>主编码的值</w:t>
              </w:r>
            </w:ins>
            <w:ins w:id="2442" w:author="卡噗胖胖" w:date="2019-01-08T14:03:00Z">
              <w:r>
                <w:rPr>
                  <w:rFonts w:hint="eastAsia" w:ascii="Arial" w:hAnsi="Arial" w:cs="Arial"/>
                  <w:color w:val="000000" w:themeColor="text1"/>
                  <w:kern w:val="2"/>
                  <w:sz w:val="18"/>
                  <w:szCs w:val="18"/>
                  <w:rPrChange w:id="2443" w:author="卡噗胖胖" w:date="2019-01-08T14:03:00Z">
                    <w:rPr>
                      <w:rFonts w:hint="eastAsia"/>
                    </w:rPr>
                  </w:rPrChange>
                </w:rPr>
                <w:t>&lt;/CODE&gt;</w:t>
              </w:r>
            </w:ins>
          </w:p>
          <w:p>
            <w:pPr>
              <w:pStyle w:val="100"/>
              <w:ind w:firstLine="360"/>
              <w:rPr>
                <w:ins w:id="2444" w:author="卡噗胖胖" w:date="2019-01-08T14:03:00Z"/>
                <w:rFonts w:ascii="Arial" w:hAnsi="Arial" w:cs="Arial"/>
                <w:color w:val="000000" w:themeColor="text1"/>
                <w:kern w:val="2"/>
                <w:sz w:val="18"/>
                <w:szCs w:val="18"/>
                <w:rPrChange w:id="2445" w:author="卡噗胖胖" w:date="2019-01-08T14:03:00Z">
                  <w:rPr>
                    <w:ins w:id="2446" w:author="卡噗胖胖" w:date="2019-01-08T14:03:00Z"/>
                  </w:rPr>
                </w:rPrChange>
              </w:rPr>
            </w:pPr>
            <w:ins w:id="2447" w:author="卡噗胖胖" w:date="2019-01-08T14:03:00Z">
              <w:r>
                <w:rPr>
                  <w:rFonts w:hint="eastAsia" w:ascii="Arial" w:hAnsi="Arial" w:cs="Arial"/>
                  <w:color w:val="000000" w:themeColor="text1"/>
                  <w:kern w:val="2"/>
                  <w:sz w:val="18"/>
                  <w:szCs w:val="18"/>
                  <w:rPrChange w:id="2448" w:author="卡噗胖胖" w:date="2019-01-08T14:03:00Z">
                    <w:rPr>
                      <w:rFonts w:hint="eastAsia"/>
                    </w:rPr>
                  </w:rPrChange>
                </w:rPr>
                <w:t xml:space="preserve">                &lt;DESC1&gt;</w:t>
              </w:r>
            </w:ins>
            <w:ins w:id="2449" w:author="卡噗胖胖" w:date="2019-01-08T14:03:00Z">
              <w:r>
                <w:rPr>
                  <w:rFonts w:hint="eastAsia" w:ascii="Arial" w:hAnsi="Arial" w:cs="Arial"/>
                  <w:color w:val="000000" w:themeColor="text1"/>
                  <w:kern w:val="2"/>
                  <w:sz w:val="18"/>
                  <w:szCs w:val="18"/>
                  <w:rPrChange w:id="2450" w:author="卡噗胖胖" w:date="2019-01-08T14:03:00Z">
                    <w:rPr>
                      <w:rFonts w:hint="eastAsia"/>
                    </w:rPr>
                  </w:rPrChange>
                </w:rPr>
                <w:t>名称的值</w:t>
              </w:r>
            </w:ins>
            <w:ins w:id="2451" w:author="卡噗胖胖" w:date="2019-01-08T14:03:00Z">
              <w:r>
                <w:rPr>
                  <w:rFonts w:hint="eastAsia" w:ascii="Arial" w:hAnsi="Arial" w:cs="Arial"/>
                  <w:color w:val="000000" w:themeColor="text1"/>
                  <w:kern w:val="2"/>
                  <w:sz w:val="18"/>
                  <w:szCs w:val="18"/>
                  <w:rPrChange w:id="2452" w:author="卡噗胖胖" w:date="2019-01-08T14:03:00Z">
                    <w:rPr>
                      <w:rFonts w:hint="eastAsia"/>
                    </w:rPr>
                  </w:rPrChange>
                </w:rPr>
                <w:t>&lt;/DESC1&gt;</w:t>
              </w:r>
            </w:ins>
          </w:p>
          <w:p>
            <w:pPr>
              <w:pStyle w:val="100"/>
              <w:ind w:firstLine="360"/>
              <w:rPr>
                <w:ins w:id="2453" w:author="卡噗胖胖" w:date="2019-01-08T14:03:00Z"/>
                <w:rFonts w:ascii="Arial" w:hAnsi="Arial" w:cs="Arial"/>
                <w:color w:val="000000" w:themeColor="text1"/>
                <w:kern w:val="2"/>
                <w:sz w:val="18"/>
                <w:szCs w:val="18"/>
                <w:rPrChange w:id="2454" w:author="卡噗胖胖" w:date="2019-01-08T14:03:00Z">
                  <w:rPr>
                    <w:ins w:id="2455" w:author="卡噗胖胖" w:date="2019-01-08T14:03:00Z"/>
                  </w:rPr>
                </w:rPrChange>
              </w:rPr>
            </w:pPr>
            <w:ins w:id="2456" w:author="卡噗胖胖" w:date="2019-01-08T14:03:00Z">
              <w:r>
                <w:rPr>
                  <w:rFonts w:hint="eastAsia" w:ascii="Arial" w:hAnsi="Arial" w:cs="Arial"/>
                  <w:color w:val="000000" w:themeColor="text1"/>
                  <w:kern w:val="2"/>
                  <w:sz w:val="18"/>
                  <w:szCs w:val="18"/>
                  <w:rPrChange w:id="2457" w:author="卡噗胖胖" w:date="2019-01-08T14:03:00Z">
                    <w:rPr>
                      <w:rFonts w:hint="eastAsia"/>
                    </w:rPr>
                  </w:rPrChange>
                </w:rPr>
                <w:t xml:space="preserve">                &lt;DESC2&gt;</w:t>
              </w:r>
            </w:ins>
            <w:ins w:id="2458" w:author="卡噗胖胖" w:date="2019-01-08T14:03:00Z">
              <w:r>
                <w:rPr>
                  <w:rFonts w:hint="eastAsia" w:ascii="Arial" w:hAnsi="Arial" w:cs="Arial"/>
                  <w:color w:val="000000" w:themeColor="text1"/>
                  <w:kern w:val="2"/>
                  <w:sz w:val="18"/>
                  <w:szCs w:val="18"/>
                  <w:rPrChange w:id="2459" w:author="卡噗胖胖" w:date="2019-01-08T14:03:00Z">
                    <w:rPr>
                      <w:rFonts w:hint="eastAsia"/>
                    </w:rPr>
                  </w:rPrChange>
                </w:rPr>
                <w:t>项目编码的值</w:t>
              </w:r>
            </w:ins>
            <w:ins w:id="2460" w:author="卡噗胖胖" w:date="2019-01-08T14:03:00Z">
              <w:r>
                <w:rPr>
                  <w:rFonts w:hint="eastAsia" w:ascii="Arial" w:hAnsi="Arial" w:cs="Arial"/>
                  <w:color w:val="000000" w:themeColor="text1"/>
                  <w:kern w:val="2"/>
                  <w:sz w:val="18"/>
                  <w:szCs w:val="18"/>
                  <w:rPrChange w:id="2461" w:author="卡噗胖胖" w:date="2019-01-08T14:03:00Z">
                    <w:rPr>
                      <w:rFonts w:hint="eastAsia"/>
                    </w:rPr>
                  </w:rPrChange>
                </w:rPr>
                <w:t>&lt;/DESC2&gt;</w:t>
              </w:r>
            </w:ins>
          </w:p>
          <w:p>
            <w:pPr>
              <w:pStyle w:val="100"/>
              <w:ind w:firstLine="360"/>
              <w:rPr>
                <w:ins w:id="2462" w:author="卡噗胖胖" w:date="2019-01-08T14:03:00Z"/>
                <w:rFonts w:ascii="Arial" w:hAnsi="Arial" w:cs="Arial"/>
                <w:color w:val="000000" w:themeColor="text1"/>
                <w:kern w:val="2"/>
                <w:sz w:val="18"/>
                <w:szCs w:val="18"/>
                <w:rPrChange w:id="2463" w:author="卡噗胖胖" w:date="2019-01-08T14:03:00Z">
                  <w:rPr>
                    <w:ins w:id="2464" w:author="卡噗胖胖" w:date="2019-01-08T14:03:00Z"/>
                  </w:rPr>
                </w:rPrChange>
              </w:rPr>
            </w:pPr>
            <w:ins w:id="2465" w:author="卡噗胖胖" w:date="2019-01-08T14:03:00Z">
              <w:r>
                <w:rPr>
                  <w:rFonts w:hint="eastAsia" w:ascii="Arial" w:hAnsi="Arial" w:cs="Arial"/>
                  <w:color w:val="000000" w:themeColor="text1"/>
                  <w:kern w:val="2"/>
                  <w:sz w:val="18"/>
                  <w:szCs w:val="18"/>
                  <w:rPrChange w:id="2466" w:author="卡噗胖胖" w:date="2019-01-08T14:03:00Z">
                    <w:rPr>
                      <w:rFonts w:hint="eastAsia"/>
                    </w:rPr>
                  </w:rPrChange>
                </w:rPr>
                <w:t xml:space="preserve">                &lt;DESC3&gt;</w:t>
              </w:r>
            </w:ins>
            <w:ins w:id="2467" w:author="卡噗胖胖" w:date="2019-01-08T14:03:00Z">
              <w:r>
                <w:rPr>
                  <w:rFonts w:hint="eastAsia" w:ascii="Arial" w:hAnsi="Arial" w:cs="Arial"/>
                  <w:color w:val="000000" w:themeColor="text1"/>
                  <w:kern w:val="2"/>
                  <w:sz w:val="18"/>
                  <w:szCs w:val="18"/>
                  <w:rPrChange w:id="2468" w:author="卡噗胖胖" w:date="2019-01-08T14:03:00Z">
                    <w:rPr>
                      <w:rFonts w:hint="eastAsia"/>
                    </w:rPr>
                  </w:rPrChange>
                </w:rPr>
                <w:t>科目数据来源的值</w:t>
              </w:r>
            </w:ins>
            <w:ins w:id="2469" w:author="卡噗胖胖" w:date="2019-01-08T14:03:00Z">
              <w:r>
                <w:rPr>
                  <w:rFonts w:hint="eastAsia" w:ascii="Arial" w:hAnsi="Arial" w:cs="Arial"/>
                  <w:color w:val="000000" w:themeColor="text1"/>
                  <w:kern w:val="2"/>
                  <w:sz w:val="18"/>
                  <w:szCs w:val="18"/>
                  <w:rPrChange w:id="2470" w:author="卡噗胖胖" w:date="2019-01-08T14:03:00Z">
                    <w:rPr>
                      <w:rFonts w:hint="eastAsia"/>
                    </w:rPr>
                  </w:rPrChange>
                </w:rPr>
                <w:t>&lt;/DESC3&gt;</w:t>
              </w:r>
            </w:ins>
          </w:p>
          <w:p>
            <w:pPr>
              <w:pStyle w:val="100"/>
              <w:ind w:firstLine="360"/>
              <w:rPr>
                <w:ins w:id="2471" w:author="卡噗胖胖" w:date="2019-01-08T14:03:00Z"/>
                <w:rFonts w:ascii="Arial" w:hAnsi="Arial" w:cs="Arial"/>
                <w:color w:val="000000" w:themeColor="text1"/>
                <w:kern w:val="2"/>
                <w:sz w:val="18"/>
                <w:szCs w:val="18"/>
                <w:rPrChange w:id="2472" w:author="卡噗胖胖" w:date="2019-01-08T14:03:00Z">
                  <w:rPr>
                    <w:ins w:id="2473" w:author="卡噗胖胖" w:date="2019-01-08T14:03:00Z"/>
                  </w:rPr>
                </w:rPrChange>
              </w:rPr>
            </w:pPr>
            <w:ins w:id="2474" w:author="卡噗胖胖" w:date="2019-01-08T14:03:00Z">
              <w:r>
                <w:rPr>
                  <w:rFonts w:hint="eastAsia" w:ascii="Arial" w:hAnsi="Arial" w:cs="Arial"/>
                  <w:color w:val="000000" w:themeColor="text1"/>
                  <w:kern w:val="2"/>
                  <w:sz w:val="18"/>
                  <w:szCs w:val="18"/>
                  <w:rPrChange w:id="2475" w:author="卡噗胖胖" w:date="2019-01-08T14:03:00Z">
                    <w:rPr>
                      <w:rFonts w:hint="eastAsia"/>
                    </w:rPr>
                  </w:rPrChange>
                </w:rPr>
                <w:t xml:space="preserve">                &lt;DESC4&gt;</w:t>
              </w:r>
            </w:ins>
            <w:ins w:id="2476" w:author="卡噗胖胖" w:date="2019-01-08T14:03:00Z">
              <w:r>
                <w:rPr>
                  <w:rFonts w:hint="eastAsia" w:ascii="Arial" w:hAnsi="Arial" w:cs="Arial"/>
                  <w:color w:val="000000" w:themeColor="text1"/>
                  <w:kern w:val="2"/>
                  <w:sz w:val="18"/>
                  <w:szCs w:val="18"/>
                  <w:rPrChange w:id="2477" w:author="卡噗胖胖" w:date="2019-01-08T14:03:00Z">
                    <w:rPr>
                      <w:rFonts w:hint="eastAsia"/>
                    </w:rPr>
                  </w:rPrChange>
                </w:rPr>
                <w:t>启用状态的值</w:t>
              </w:r>
            </w:ins>
            <w:ins w:id="2478" w:author="卡噗胖胖" w:date="2019-01-08T14:03:00Z">
              <w:r>
                <w:rPr>
                  <w:rFonts w:hint="eastAsia" w:ascii="Arial" w:hAnsi="Arial" w:cs="Arial"/>
                  <w:color w:val="000000" w:themeColor="text1"/>
                  <w:kern w:val="2"/>
                  <w:sz w:val="18"/>
                  <w:szCs w:val="18"/>
                  <w:rPrChange w:id="2479" w:author="卡噗胖胖" w:date="2019-01-08T14:03:00Z">
                    <w:rPr>
                      <w:rFonts w:hint="eastAsia"/>
                    </w:rPr>
                  </w:rPrChange>
                </w:rPr>
                <w:t>&lt;/DESC4&gt;</w:t>
              </w:r>
            </w:ins>
          </w:p>
          <w:p>
            <w:pPr>
              <w:pStyle w:val="100"/>
              <w:ind w:firstLine="360"/>
              <w:rPr>
                <w:ins w:id="2480" w:author="卡噗胖胖" w:date="2019-01-08T14:03:00Z"/>
                <w:rFonts w:ascii="Arial" w:hAnsi="Arial" w:cs="Arial"/>
                <w:color w:val="000000" w:themeColor="text1"/>
                <w:kern w:val="2"/>
                <w:sz w:val="18"/>
                <w:szCs w:val="18"/>
                <w:rPrChange w:id="2481" w:author="卡噗胖胖" w:date="2019-01-08T14:03:00Z">
                  <w:rPr>
                    <w:ins w:id="2482" w:author="卡噗胖胖" w:date="2019-01-08T14:03:00Z"/>
                  </w:rPr>
                </w:rPrChange>
              </w:rPr>
            </w:pPr>
            <w:ins w:id="2483" w:author="卡噗胖胖" w:date="2019-01-08T14:03:00Z">
              <w:r>
                <w:rPr>
                  <w:rFonts w:hint="eastAsia" w:ascii="Arial" w:hAnsi="Arial" w:cs="Arial"/>
                  <w:color w:val="000000" w:themeColor="text1"/>
                  <w:kern w:val="2"/>
                  <w:sz w:val="18"/>
                  <w:szCs w:val="18"/>
                  <w:rPrChange w:id="2484" w:author="卡噗胖胖" w:date="2019-01-08T14:03:00Z">
                    <w:rPr>
                      <w:rFonts w:hint="eastAsia"/>
                    </w:rPr>
                  </w:rPrChange>
                </w:rPr>
                <w:t xml:space="preserve">                &lt;DESC5&gt;</w:t>
              </w:r>
            </w:ins>
            <w:ins w:id="2485" w:author="卡噗胖胖" w:date="2019-01-08T14:03:00Z">
              <w:r>
                <w:rPr>
                  <w:rFonts w:hint="eastAsia" w:ascii="Arial" w:hAnsi="Arial" w:cs="Arial"/>
                  <w:color w:val="000000" w:themeColor="text1"/>
                  <w:kern w:val="2"/>
                  <w:sz w:val="18"/>
                  <w:szCs w:val="18"/>
                  <w:rPrChange w:id="2486" w:author="卡噗胖胖" w:date="2019-01-08T14:03:00Z">
                    <w:rPr>
                      <w:rFonts w:hint="eastAsia"/>
                    </w:rPr>
                  </w:rPrChange>
                </w:rPr>
                <w:t>对应成本科目的值</w:t>
              </w:r>
            </w:ins>
            <w:ins w:id="2487" w:author="卡噗胖胖" w:date="2019-01-08T14:03:00Z">
              <w:r>
                <w:rPr>
                  <w:rFonts w:hint="eastAsia" w:ascii="Arial" w:hAnsi="Arial" w:cs="Arial"/>
                  <w:color w:val="000000" w:themeColor="text1"/>
                  <w:kern w:val="2"/>
                  <w:sz w:val="18"/>
                  <w:szCs w:val="18"/>
                  <w:rPrChange w:id="2488" w:author="卡噗胖胖" w:date="2019-01-08T14:03:00Z">
                    <w:rPr>
                      <w:rFonts w:hint="eastAsia"/>
                    </w:rPr>
                  </w:rPrChange>
                </w:rPr>
                <w:t>&lt;/DESC5&gt;</w:t>
              </w:r>
            </w:ins>
          </w:p>
          <w:p>
            <w:pPr>
              <w:pStyle w:val="100"/>
              <w:ind w:firstLine="360"/>
              <w:rPr>
                <w:ins w:id="2489" w:author="卡噗胖胖" w:date="2019-01-08T14:03:00Z"/>
                <w:rFonts w:ascii="Arial" w:hAnsi="Arial" w:cs="Arial"/>
                <w:color w:val="000000" w:themeColor="text1"/>
                <w:kern w:val="2"/>
                <w:sz w:val="18"/>
                <w:szCs w:val="18"/>
                <w:rPrChange w:id="2490" w:author="卡噗胖胖" w:date="2019-01-08T14:03:00Z">
                  <w:rPr>
                    <w:ins w:id="2491" w:author="卡噗胖胖" w:date="2019-01-08T14:03:00Z"/>
                  </w:rPr>
                </w:rPrChange>
              </w:rPr>
            </w:pPr>
            <w:ins w:id="2492" w:author="卡噗胖胖" w:date="2019-01-08T14:03:00Z">
              <w:r>
                <w:rPr>
                  <w:rFonts w:hint="eastAsia" w:ascii="Arial" w:hAnsi="Arial" w:cs="Arial"/>
                  <w:color w:val="000000" w:themeColor="text1"/>
                  <w:kern w:val="2"/>
                  <w:sz w:val="18"/>
                  <w:szCs w:val="18"/>
                  <w:rPrChange w:id="2493" w:author="卡噗胖胖" w:date="2019-01-08T14:03:00Z">
                    <w:rPr>
                      <w:rFonts w:hint="eastAsia"/>
                    </w:rPr>
                  </w:rPrChange>
                </w:rPr>
                <w:t xml:space="preserve">                &lt;DESC7&gt;</w:t>
              </w:r>
            </w:ins>
            <w:ins w:id="2494" w:author="卡噗胖胖" w:date="2019-01-08T14:03:00Z">
              <w:r>
                <w:rPr>
                  <w:rFonts w:hint="eastAsia" w:ascii="Arial" w:hAnsi="Arial" w:cs="Arial"/>
                  <w:color w:val="000000" w:themeColor="text1"/>
                  <w:kern w:val="2"/>
                  <w:sz w:val="18"/>
                  <w:szCs w:val="18"/>
                  <w:rPrChange w:id="2495" w:author="卡噗胖胖" w:date="2019-01-08T14:03:00Z">
                    <w:rPr>
                      <w:rFonts w:hint="eastAsia"/>
                    </w:rPr>
                  </w:rPrChange>
                </w:rPr>
                <w:t>源系统项目主键的值</w:t>
              </w:r>
            </w:ins>
            <w:ins w:id="2496" w:author="卡噗胖胖" w:date="2019-01-08T14:03:00Z">
              <w:r>
                <w:rPr>
                  <w:rFonts w:hint="eastAsia" w:ascii="Arial" w:hAnsi="Arial" w:cs="Arial"/>
                  <w:color w:val="000000" w:themeColor="text1"/>
                  <w:kern w:val="2"/>
                  <w:sz w:val="18"/>
                  <w:szCs w:val="18"/>
                  <w:rPrChange w:id="2497" w:author="卡噗胖胖" w:date="2019-01-08T14:03:00Z">
                    <w:rPr>
                      <w:rFonts w:hint="eastAsia"/>
                    </w:rPr>
                  </w:rPrChange>
                </w:rPr>
                <w:t>&lt;/DESC7&gt;</w:t>
              </w:r>
            </w:ins>
          </w:p>
          <w:p>
            <w:pPr>
              <w:pStyle w:val="100"/>
              <w:ind w:firstLine="360"/>
              <w:rPr>
                <w:ins w:id="2498" w:author="卡噗胖胖" w:date="2019-01-08T14:03:00Z"/>
                <w:rFonts w:ascii="Arial" w:hAnsi="Arial" w:cs="Arial"/>
                <w:color w:val="000000" w:themeColor="text1"/>
                <w:kern w:val="2"/>
                <w:sz w:val="18"/>
                <w:szCs w:val="18"/>
                <w:rPrChange w:id="2499" w:author="卡噗胖胖" w:date="2019-01-08T14:03:00Z">
                  <w:rPr>
                    <w:ins w:id="2500" w:author="卡噗胖胖" w:date="2019-01-08T14:03:00Z"/>
                  </w:rPr>
                </w:rPrChange>
              </w:rPr>
            </w:pPr>
            <w:ins w:id="2501" w:author="卡噗胖胖" w:date="2019-01-08T14:03:00Z">
              <w:r>
                <w:rPr>
                  <w:rFonts w:hint="eastAsia" w:ascii="Arial" w:hAnsi="Arial" w:cs="Arial"/>
                  <w:color w:val="000000" w:themeColor="text1"/>
                  <w:kern w:val="2"/>
                  <w:sz w:val="18"/>
                  <w:szCs w:val="18"/>
                  <w:rPrChange w:id="2502" w:author="卡噗胖胖" w:date="2019-01-08T14:03:00Z">
                    <w:rPr>
                      <w:rFonts w:hint="eastAsia"/>
                    </w:rPr>
                  </w:rPrChange>
                </w:rPr>
                <w:t xml:space="preserve">                &lt;DESC8&gt;</w:t>
              </w:r>
            </w:ins>
            <w:ins w:id="2503" w:author="卡噗胖胖" w:date="2019-01-08T14:03:00Z">
              <w:r>
                <w:rPr>
                  <w:rFonts w:hint="eastAsia" w:ascii="Arial" w:hAnsi="Arial" w:cs="Arial"/>
                  <w:color w:val="000000" w:themeColor="text1"/>
                  <w:kern w:val="2"/>
                  <w:sz w:val="18"/>
                  <w:szCs w:val="18"/>
                  <w:rPrChange w:id="2504" w:author="卡噗胖胖" w:date="2019-01-08T14:03:00Z">
                    <w:rPr>
                      <w:rFonts w:hint="eastAsia"/>
                    </w:rPr>
                  </w:rPrChange>
                </w:rPr>
                <w:t>源系统上级项目主键的值</w:t>
              </w:r>
            </w:ins>
            <w:ins w:id="2505" w:author="卡噗胖胖" w:date="2019-01-08T14:03:00Z">
              <w:r>
                <w:rPr>
                  <w:rFonts w:hint="eastAsia" w:ascii="Arial" w:hAnsi="Arial" w:cs="Arial"/>
                  <w:color w:val="000000" w:themeColor="text1"/>
                  <w:kern w:val="2"/>
                  <w:sz w:val="18"/>
                  <w:szCs w:val="18"/>
                  <w:rPrChange w:id="2506" w:author="卡噗胖胖" w:date="2019-01-08T14:03:00Z">
                    <w:rPr>
                      <w:rFonts w:hint="eastAsia"/>
                    </w:rPr>
                  </w:rPrChange>
                </w:rPr>
                <w:t>&lt;/DESC8&gt;</w:t>
              </w:r>
            </w:ins>
          </w:p>
          <w:p>
            <w:pPr>
              <w:pStyle w:val="100"/>
              <w:ind w:firstLine="360"/>
              <w:rPr>
                <w:ins w:id="2507" w:author="卡噗胖胖" w:date="2019-01-08T14:03:00Z"/>
                <w:rFonts w:ascii="Arial" w:hAnsi="Arial" w:cs="Arial"/>
                <w:color w:val="000000" w:themeColor="text1"/>
                <w:kern w:val="2"/>
                <w:sz w:val="18"/>
                <w:szCs w:val="18"/>
                <w:rPrChange w:id="2508" w:author="卡噗胖胖" w:date="2019-01-08T14:03:00Z">
                  <w:rPr>
                    <w:ins w:id="2509" w:author="卡噗胖胖" w:date="2019-01-08T14:03:00Z"/>
                  </w:rPr>
                </w:rPrChange>
              </w:rPr>
            </w:pPr>
            <w:ins w:id="2510" w:author="卡噗胖胖" w:date="2019-01-08T14:03:00Z">
              <w:r>
                <w:rPr>
                  <w:rFonts w:hint="eastAsia" w:ascii="Arial" w:hAnsi="Arial" w:cs="Arial"/>
                  <w:color w:val="000000" w:themeColor="text1"/>
                  <w:kern w:val="2"/>
                  <w:sz w:val="18"/>
                  <w:szCs w:val="18"/>
                  <w:rPrChange w:id="2511" w:author="卡噗胖胖" w:date="2019-01-08T14:03:00Z">
                    <w:rPr>
                      <w:rFonts w:hint="eastAsia"/>
                    </w:rPr>
                  </w:rPrChange>
                </w:rPr>
                <w:t xml:space="preserve">                &lt;DESC9&gt;</w:t>
              </w:r>
            </w:ins>
            <w:ins w:id="2512" w:author="卡噗胖胖" w:date="2019-01-08T14:03:00Z">
              <w:r>
                <w:rPr>
                  <w:rFonts w:hint="eastAsia" w:ascii="Arial" w:hAnsi="Arial" w:cs="Arial"/>
                  <w:color w:val="000000" w:themeColor="text1"/>
                  <w:kern w:val="2"/>
                  <w:sz w:val="18"/>
                  <w:szCs w:val="18"/>
                  <w:rPrChange w:id="2513" w:author="卡噗胖胖" w:date="2019-01-08T14:03:00Z">
                    <w:rPr>
                      <w:rFonts w:hint="eastAsia"/>
                    </w:rPr>
                  </w:rPrChange>
                </w:rPr>
                <w:t>对应成本科目主键的值</w:t>
              </w:r>
            </w:ins>
            <w:ins w:id="2514" w:author="卡噗胖胖" w:date="2019-01-08T14:03:00Z">
              <w:r>
                <w:rPr>
                  <w:rFonts w:hint="eastAsia" w:ascii="Arial" w:hAnsi="Arial" w:cs="Arial"/>
                  <w:color w:val="000000" w:themeColor="text1"/>
                  <w:kern w:val="2"/>
                  <w:sz w:val="18"/>
                  <w:szCs w:val="18"/>
                  <w:rPrChange w:id="2515" w:author="卡噗胖胖" w:date="2019-01-08T14:03:00Z">
                    <w:rPr>
                      <w:rFonts w:hint="eastAsia"/>
                    </w:rPr>
                  </w:rPrChange>
                </w:rPr>
                <w:t>&lt;/DESC9&gt;</w:t>
              </w:r>
            </w:ins>
          </w:p>
          <w:p>
            <w:pPr>
              <w:pStyle w:val="100"/>
              <w:ind w:firstLine="360"/>
              <w:rPr>
                <w:ins w:id="2516" w:author="卡噗胖胖" w:date="2019-01-08T14:03:00Z"/>
                <w:rFonts w:ascii="Arial" w:hAnsi="Arial" w:cs="Arial"/>
                <w:color w:val="000000" w:themeColor="text1"/>
                <w:kern w:val="2"/>
                <w:sz w:val="18"/>
                <w:szCs w:val="18"/>
                <w:rPrChange w:id="2517" w:author="卡噗胖胖" w:date="2019-01-08T14:03:00Z">
                  <w:rPr>
                    <w:ins w:id="2518" w:author="卡噗胖胖" w:date="2019-01-08T14:03:00Z"/>
                  </w:rPr>
                </w:rPrChange>
              </w:rPr>
            </w:pPr>
            <w:ins w:id="2519" w:author="卡噗胖胖" w:date="2019-01-08T14:03:00Z">
              <w:r>
                <w:rPr>
                  <w:rFonts w:hint="eastAsia" w:ascii="Arial" w:hAnsi="Arial" w:cs="Arial"/>
                  <w:color w:val="000000" w:themeColor="text1"/>
                  <w:kern w:val="2"/>
                  <w:sz w:val="18"/>
                  <w:szCs w:val="18"/>
                  <w:rPrChange w:id="2520" w:author="卡噗胖胖" w:date="2019-01-08T14:03:00Z">
                    <w:rPr>
                      <w:rFonts w:hint="eastAsia"/>
                    </w:rPr>
                  </w:rPrChange>
                </w:rPr>
                <w:t xml:space="preserve">                &lt;PARENTCODE&gt;</w:t>
              </w:r>
            </w:ins>
            <w:ins w:id="2521" w:author="卡噗胖胖" w:date="2019-01-08T14:03:00Z">
              <w:r>
                <w:rPr>
                  <w:rFonts w:hint="eastAsia" w:ascii="Arial" w:hAnsi="Arial" w:cs="Arial"/>
                  <w:color w:val="000000" w:themeColor="text1"/>
                  <w:kern w:val="2"/>
                  <w:sz w:val="18"/>
                  <w:szCs w:val="18"/>
                  <w:rPrChange w:id="2522" w:author="卡噗胖胖" w:date="2019-01-08T14:03:00Z">
                    <w:rPr>
                      <w:rFonts w:hint="eastAsia"/>
                    </w:rPr>
                  </w:rPrChange>
                </w:rPr>
                <w:t>父节点编码的值</w:t>
              </w:r>
            </w:ins>
            <w:ins w:id="2523" w:author="卡噗胖胖" w:date="2019-01-08T14:03:00Z">
              <w:r>
                <w:rPr>
                  <w:rFonts w:hint="eastAsia" w:ascii="Arial" w:hAnsi="Arial" w:cs="Arial"/>
                  <w:color w:val="000000" w:themeColor="text1"/>
                  <w:kern w:val="2"/>
                  <w:sz w:val="18"/>
                  <w:szCs w:val="18"/>
                  <w:rPrChange w:id="2524" w:author="卡噗胖胖" w:date="2019-01-08T14:03:00Z">
                    <w:rPr>
                      <w:rFonts w:hint="eastAsia"/>
                    </w:rPr>
                  </w:rPrChange>
                </w:rPr>
                <w:t>&lt;/PARENTCODE&gt;</w:t>
              </w:r>
            </w:ins>
          </w:p>
          <w:p>
            <w:pPr>
              <w:pStyle w:val="100"/>
              <w:ind w:firstLine="360"/>
              <w:rPr>
                <w:ins w:id="2525" w:author="卡噗胖胖" w:date="2019-01-08T14:03:00Z"/>
                <w:rFonts w:ascii="Arial" w:hAnsi="Arial" w:cs="Arial"/>
                <w:color w:val="000000" w:themeColor="text1"/>
                <w:kern w:val="2"/>
                <w:sz w:val="18"/>
                <w:szCs w:val="18"/>
                <w:rPrChange w:id="2526" w:author="卡噗胖胖" w:date="2019-01-08T14:03:00Z">
                  <w:rPr>
                    <w:ins w:id="2527" w:author="卡噗胖胖" w:date="2019-01-08T14:03:00Z"/>
                  </w:rPr>
                </w:rPrChange>
              </w:rPr>
            </w:pPr>
            <w:ins w:id="2528" w:author="卡噗胖胖" w:date="2019-01-08T14:03:00Z">
              <w:r>
                <w:rPr>
                  <w:rFonts w:hint="eastAsia" w:ascii="Arial" w:hAnsi="Arial" w:cs="Arial"/>
                  <w:color w:val="000000" w:themeColor="text1"/>
                  <w:kern w:val="2"/>
                  <w:sz w:val="18"/>
                  <w:szCs w:val="18"/>
                  <w:rPrChange w:id="2529" w:author="卡噗胖胖" w:date="2019-01-08T14:03:00Z">
                    <w:rPr>
                      <w:rFonts w:hint="eastAsia"/>
                    </w:rPr>
                  </w:rPrChange>
                </w:rPr>
                <w:t xml:space="preserve">                &lt;UUID&gt;UUID</w:t>
              </w:r>
            </w:ins>
            <w:ins w:id="2530" w:author="卡噗胖胖" w:date="2019-01-08T14:03:00Z">
              <w:r>
                <w:rPr>
                  <w:rFonts w:hint="eastAsia" w:ascii="Arial" w:hAnsi="Arial" w:cs="Arial"/>
                  <w:color w:val="000000" w:themeColor="text1"/>
                  <w:kern w:val="2"/>
                  <w:sz w:val="18"/>
                  <w:szCs w:val="18"/>
                  <w:rPrChange w:id="2531" w:author="卡噗胖胖" w:date="2019-01-08T14:03:00Z">
                    <w:rPr>
                      <w:rFonts w:hint="eastAsia"/>
                    </w:rPr>
                  </w:rPrChange>
                </w:rPr>
                <w:t>的值</w:t>
              </w:r>
            </w:ins>
            <w:ins w:id="2532" w:author="卡噗胖胖" w:date="2019-01-08T14:03:00Z">
              <w:r>
                <w:rPr>
                  <w:rFonts w:hint="eastAsia" w:ascii="Arial" w:hAnsi="Arial" w:cs="Arial"/>
                  <w:color w:val="000000" w:themeColor="text1"/>
                  <w:kern w:val="2"/>
                  <w:sz w:val="18"/>
                  <w:szCs w:val="18"/>
                  <w:rPrChange w:id="2533" w:author="卡噗胖胖" w:date="2019-01-08T14:03:00Z">
                    <w:rPr>
                      <w:rFonts w:hint="eastAsia"/>
                    </w:rPr>
                  </w:rPrChange>
                </w:rPr>
                <w:t>&lt;/UUID&gt;</w:t>
              </w:r>
            </w:ins>
          </w:p>
          <w:p>
            <w:pPr>
              <w:pStyle w:val="100"/>
              <w:ind w:firstLine="360"/>
              <w:rPr>
                <w:ins w:id="2534" w:author="卡噗胖胖" w:date="2019-01-08T14:03:00Z"/>
                <w:rFonts w:ascii="Arial" w:hAnsi="Arial" w:cs="Arial"/>
                <w:color w:val="000000" w:themeColor="text1"/>
                <w:kern w:val="2"/>
                <w:sz w:val="18"/>
                <w:szCs w:val="18"/>
                <w:rPrChange w:id="2535" w:author="卡噗胖胖" w:date="2019-01-08T14:03:00Z">
                  <w:rPr>
                    <w:ins w:id="2536" w:author="卡噗胖胖" w:date="2019-01-08T14:03:00Z"/>
                  </w:rPr>
                </w:rPrChange>
              </w:rPr>
            </w:pPr>
            <w:ins w:id="2537" w:author="卡噗胖胖" w:date="2019-01-08T14:03:00Z">
              <w:r>
                <w:rPr>
                  <w:rFonts w:ascii="Arial" w:hAnsi="Arial" w:cs="Arial"/>
                  <w:color w:val="000000" w:themeColor="text1"/>
                  <w:kern w:val="2"/>
                  <w:sz w:val="18"/>
                  <w:szCs w:val="18"/>
                  <w:rPrChange w:id="2538" w:author="卡噗胖胖" w:date="2019-01-08T14:03:00Z">
                    <w:rPr/>
                  </w:rPrChange>
                </w:rPr>
                <w:t xml:space="preserve">            &lt;/DATAINFO&gt;</w:t>
              </w:r>
            </w:ins>
          </w:p>
          <w:p>
            <w:pPr>
              <w:pStyle w:val="100"/>
              <w:ind w:firstLine="360"/>
              <w:rPr>
                <w:ins w:id="2539" w:author="卡噗胖胖" w:date="2019-01-08T14:03:00Z"/>
                <w:rFonts w:ascii="Arial" w:hAnsi="Arial" w:cs="Arial"/>
                <w:color w:val="000000" w:themeColor="text1"/>
                <w:kern w:val="2"/>
                <w:sz w:val="18"/>
                <w:szCs w:val="18"/>
                <w:rPrChange w:id="2540" w:author="卡噗胖胖" w:date="2019-01-08T14:03:00Z">
                  <w:rPr>
                    <w:ins w:id="2541" w:author="卡噗胖胖" w:date="2019-01-08T14:03:00Z"/>
                  </w:rPr>
                </w:rPrChange>
              </w:rPr>
            </w:pPr>
            <w:ins w:id="2542" w:author="卡噗胖胖" w:date="2019-01-08T14:03:00Z">
              <w:r>
                <w:rPr>
                  <w:rFonts w:ascii="Arial" w:hAnsi="Arial" w:cs="Arial"/>
                  <w:color w:val="000000" w:themeColor="text1"/>
                  <w:kern w:val="2"/>
                  <w:sz w:val="18"/>
                  <w:szCs w:val="18"/>
                  <w:rPrChange w:id="2543" w:author="卡噗胖胖" w:date="2019-01-08T14:03:00Z">
                    <w:rPr/>
                  </w:rPrChange>
                </w:rPr>
                <w:t xml:space="preserve">            &lt;DATAINFO&gt;</w:t>
              </w:r>
            </w:ins>
          </w:p>
          <w:p>
            <w:pPr>
              <w:pStyle w:val="100"/>
              <w:ind w:firstLine="360"/>
              <w:rPr>
                <w:ins w:id="2544" w:author="卡噗胖胖" w:date="2019-01-08T14:03:00Z"/>
                <w:rFonts w:ascii="Arial" w:hAnsi="Arial" w:cs="Arial"/>
                <w:color w:val="000000" w:themeColor="text1"/>
                <w:kern w:val="2"/>
                <w:sz w:val="18"/>
                <w:szCs w:val="18"/>
                <w:rPrChange w:id="2545" w:author="卡噗胖胖" w:date="2019-01-08T14:03:00Z">
                  <w:rPr>
                    <w:ins w:id="2546" w:author="卡噗胖胖" w:date="2019-01-08T14:03:00Z"/>
                  </w:rPr>
                </w:rPrChange>
              </w:rPr>
            </w:pPr>
            <w:ins w:id="2547" w:author="卡噗胖胖" w:date="2019-01-08T14:03:00Z">
              <w:r>
                <w:rPr>
                  <w:rFonts w:hint="eastAsia" w:ascii="Arial" w:hAnsi="Arial" w:cs="Arial"/>
                  <w:color w:val="000000" w:themeColor="text1"/>
                  <w:kern w:val="2"/>
                  <w:sz w:val="18"/>
                  <w:szCs w:val="18"/>
                  <w:rPrChange w:id="2548" w:author="卡噗胖胖" w:date="2019-01-08T14:03:00Z">
                    <w:rPr>
                      <w:rFonts w:hint="eastAsia"/>
                    </w:rPr>
                  </w:rPrChange>
                </w:rPr>
                <w:t xml:space="preserve">                &lt;CODE&gt;</w:t>
              </w:r>
            </w:ins>
            <w:ins w:id="2549" w:author="卡噗胖胖" w:date="2019-01-08T14:03:00Z">
              <w:r>
                <w:rPr>
                  <w:rFonts w:hint="eastAsia" w:ascii="Arial" w:hAnsi="Arial" w:cs="Arial"/>
                  <w:color w:val="000000" w:themeColor="text1"/>
                  <w:kern w:val="2"/>
                  <w:sz w:val="18"/>
                  <w:szCs w:val="18"/>
                  <w:rPrChange w:id="2550" w:author="卡噗胖胖" w:date="2019-01-08T14:03:00Z">
                    <w:rPr>
                      <w:rFonts w:hint="eastAsia"/>
                    </w:rPr>
                  </w:rPrChange>
                </w:rPr>
                <w:t>主编码的值</w:t>
              </w:r>
            </w:ins>
            <w:ins w:id="2551" w:author="卡噗胖胖" w:date="2019-01-08T14:03:00Z">
              <w:r>
                <w:rPr>
                  <w:rFonts w:hint="eastAsia" w:ascii="Arial" w:hAnsi="Arial" w:cs="Arial"/>
                  <w:color w:val="000000" w:themeColor="text1"/>
                  <w:kern w:val="2"/>
                  <w:sz w:val="18"/>
                  <w:szCs w:val="18"/>
                  <w:rPrChange w:id="2552" w:author="卡噗胖胖" w:date="2019-01-08T14:03:00Z">
                    <w:rPr>
                      <w:rFonts w:hint="eastAsia"/>
                    </w:rPr>
                  </w:rPrChange>
                </w:rPr>
                <w:t>&lt;/CODE&gt;</w:t>
              </w:r>
            </w:ins>
          </w:p>
          <w:p>
            <w:pPr>
              <w:pStyle w:val="100"/>
              <w:ind w:firstLine="360"/>
              <w:rPr>
                <w:ins w:id="2553" w:author="卡噗胖胖" w:date="2019-01-08T14:03:00Z"/>
                <w:rFonts w:ascii="Arial" w:hAnsi="Arial" w:cs="Arial"/>
                <w:color w:val="000000" w:themeColor="text1"/>
                <w:kern w:val="2"/>
                <w:sz w:val="18"/>
                <w:szCs w:val="18"/>
                <w:rPrChange w:id="2554" w:author="卡噗胖胖" w:date="2019-01-08T14:03:00Z">
                  <w:rPr>
                    <w:ins w:id="2555" w:author="卡噗胖胖" w:date="2019-01-08T14:03:00Z"/>
                  </w:rPr>
                </w:rPrChange>
              </w:rPr>
            </w:pPr>
            <w:ins w:id="2556" w:author="卡噗胖胖" w:date="2019-01-08T14:03:00Z">
              <w:r>
                <w:rPr>
                  <w:rFonts w:hint="eastAsia" w:ascii="Arial" w:hAnsi="Arial" w:cs="Arial"/>
                  <w:color w:val="000000" w:themeColor="text1"/>
                  <w:kern w:val="2"/>
                  <w:sz w:val="18"/>
                  <w:szCs w:val="18"/>
                  <w:rPrChange w:id="2557" w:author="卡噗胖胖" w:date="2019-01-08T14:03:00Z">
                    <w:rPr>
                      <w:rFonts w:hint="eastAsia"/>
                    </w:rPr>
                  </w:rPrChange>
                </w:rPr>
                <w:t xml:space="preserve">                &lt;DESC1&gt;</w:t>
              </w:r>
            </w:ins>
            <w:ins w:id="2558" w:author="卡噗胖胖" w:date="2019-01-08T14:03:00Z">
              <w:r>
                <w:rPr>
                  <w:rFonts w:hint="eastAsia" w:ascii="Arial" w:hAnsi="Arial" w:cs="Arial"/>
                  <w:color w:val="000000" w:themeColor="text1"/>
                  <w:kern w:val="2"/>
                  <w:sz w:val="18"/>
                  <w:szCs w:val="18"/>
                  <w:rPrChange w:id="2559" w:author="卡噗胖胖" w:date="2019-01-08T14:03:00Z">
                    <w:rPr>
                      <w:rFonts w:hint="eastAsia"/>
                    </w:rPr>
                  </w:rPrChange>
                </w:rPr>
                <w:t>名称的值</w:t>
              </w:r>
            </w:ins>
            <w:ins w:id="2560" w:author="卡噗胖胖" w:date="2019-01-08T14:03:00Z">
              <w:r>
                <w:rPr>
                  <w:rFonts w:hint="eastAsia" w:ascii="Arial" w:hAnsi="Arial" w:cs="Arial"/>
                  <w:color w:val="000000" w:themeColor="text1"/>
                  <w:kern w:val="2"/>
                  <w:sz w:val="18"/>
                  <w:szCs w:val="18"/>
                  <w:rPrChange w:id="2561" w:author="卡噗胖胖" w:date="2019-01-08T14:03:00Z">
                    <w:rPr>
                      <w:rFonts w:hint="eastAsia"/>
                    </w:rPr>
                  </w:rPrChange>
                </w:rPr>
                <w:t>&lt;/DESC1&gt;</w:t>
              </w:r>
            </w:ins>
          </w:p>
          <w:p>
            <w:pPr>
              <w:pStyle w:val="100"/>
              <w:ind w:firstLine="360"/>
              <w:rPr>
                <w:ins w:id="2562" w:author="卡噗胖胖" w:date="2019-01-08T14:03:00Z"/>
                <w:rFonts w:ascii="Arial" w:hAnsi="Arial" w:cs="Arial"/>
                <w:color w:val="000000" w:themeColor="text1"/>
                <w:kern w:val="2"/>
                <w:sz w:val="18"/>
                <w:szCs w:val="18"/>
                <w:rPrChange w:id="2563" w:author="卡噗胖胖" w:date="2019-01-08T14:03:00Z">
                  <w:rPr>
                    <w:ins w:id="2564" w:author="卡噗胖胖" w:date="2019-01-08T14:03:00Z"/>
                  </w:rPr>
                </w:rPrChange>
              </w:rPr>
            </w:pPr>
            <w:ins w:id="2565" w:author="卡噗胖胖" w:date="2019-01-08T14:03:00Z">
              <w:r>
                <w:rPr>
                  <w:rFonts w:hint="eastAsia" w:ascii="Arial" w:hAnsi="Arial" w:cs="Arial"/>
                  <w:color w:val="000000" w:themeColor="text1"/>
                  <w:kern w:val="2"/>
                  <w:sz w:val="18"/>
                  <w:szCs w:val="18"/>
                  <w:rPrChange w:id="2566" w:author="卡噗胖胖" w:date="2019-01-08T14:03:00Z">
                    <w:rPr>
                      <w:rFonts w:hint="eastAsia"/>
                    </w:rPr>
                  </w:rPrChange>
                </w:rPr>
                <w:t xml:space="preserve">                &lt;DESC2&gt;</w:t>
              </w:r>
            </w:ins>
            <w:ins w:id="2567" w:author="卡噗胖胖" w:date="2019-01-08T14:03:00Z">
              <w:r>
                <w:rPr>
                  <w:rFonts w:hint="eastAsia" w:ascii="Arial" w:hAnsi="Arial" w:cs="Arial"/>
                  <w:color w:val="000000" w:themeColor="text1"/>
                  <w:kern w:val="2"/>
                  <w:sz w:val="18"/>
                  <w:szCs w:val="18"/>
                  <w:rPrChange w:id="2568" w:author="卡噗胖胖" w:date="2019-01-08T14:03:00Z">
                    <w:rPr>
                      <w:rFonts w:hint="eastAsia"/>
                    </w:rPr>
                  </w:rPrChange>
                </w:rPr>
                <w:t>项目编码的值</w:t>
              </w:r>
            </w:ins>
            <w:ins w:id="2569" w:author="卡噗胖胖" w:date="2019-01-08T14:03:00Z">
              <w:r>
                <w:rPr>
                  <w:rFonts w:hint="eastAsia" w:ascii="Arial" w:hAnsi="Arial" w:cs="Arial"/>
                  <w:color w:val="000000" w:themeColor="text1"/>
                  <w:kern w:val="2"/>
                  <w:sz w:val="18"/>
                  <w:szCs w:val="18"/>
                  <w:rPrChange w:id="2570" w:author="卡噗胖胖" w:date="2019-01-08T14:03:00Z">
                    <w:rPr>
                      <w:rFonts w:hint="eastAsia"/>
                    </w:rPr>
                  </w:rPrChange>
                </w:rPr>
                <w:t>&lt;/DESC2&gt;</w:t>
              </w:r>
            </w:ins>
          </w:p>
          <w:p>
            <w:pPr>
              <w:pStyle w:val="100"/>
              <w:ind w:firstLine="360"/>
              <w:rPr>
                <w:ins w:id="2571" w:author="卡噗胖胖" w:date="2019-01-08T14:03:00Z"/>
                <w:rFonts w:ascii="Arial" w:hAnsi="Arial" w:cs="Arial"/>
                <w:color w:val="000000" w:themeColor="text1"/>
                <w:kern w:val="2"/>
                <w:sz w:val="18"/>
                <w:szCs w:val="18"/>
                <w:rPrChange w:id="2572" w:author="卡噗胖胖" w:date="2019-01-08T14:03:00Z">
                  <w:rPr>
                    <w:ins w:id="2573" w:author="卡噗胖胖" w:date="2019-01-08T14:03:00Z"/>
                  </w:rPr>
                </w:rPrChange>
              </w:rPr>
            </w:pPr>
            <w:ins w:id="2574" w:author="卡噗胖胖" w:date="2019-01-08T14:03:00Z">
              <w:r>
                <w:rPr>
                  <w:rFonts w:hint="eastAsia" w:ascii="Arial" w:hAnsi="Arial" w:cs="Arial"/>
                  <w:color w:val="000000" w:themeColor="text1"/>
                  <w:kern w:val="2"/>
                  <w:sz w:val="18"/>
                  <w:szCs w:val="18"/>
                  <w:rPrChange w:id="2575" w:author="卡噗胖胖" w:date="2019-01-08T14:03:00Z">
                    <w:rPr>
                      <w:rFonts w:hint="eastAsia"/>
                    </w:rPr>
                  </w:rPrChange>
                </w:rPr>
                <w:t xml:space="preserve">                &lt;DESC3&gt;</w:t>
              </w:r>
            </w:ins>
            <w:ins w:id="2576" w:author="卡噗胖胖" w:date="2019-01-08T14:03:00Z">
              <w:r>
                <w:rPr>
                  <w:rFonts w:hint="eastAsia" w:ascii="Arial" w:hAnsi="Arial" w:cs="Arial"/>
                  <w:color w:val="000000" w:themeColor="text1"/>
                  <w:kern w:val="2"/>
                  <w:sz w:val="18"/>
                  <w:szCs w:val="18"/>
                  <w:rPrChange w:id="2577" w:author="卡噗胖胖" w:date="2019-01-08T14:03:00Z">
                    <w:rPr>
                      <w:rFonts w:hint="eastAsia"/>
                    </w:rPr>
                  </w:rPrChange>
                </w:rPr>
                <w:t>科目数据来源的值</w:t>
              </w:r>
            </w:ins>
            <w:ins w:id="2578" w:author="卡噗胖胖" w:date="2019-01-08T14:03:00Z">
              <w:r>
                <w:rPr>
                  <w:rFonts w:hint="eastAsia" w:ascii="Arial" w:hAnsi="Arial" w:cs="Arial"/>
                  <w:color w:val="000000" w:themeColor="text1"/>
                  <w:kern w:val="2"/>
                  <w:sz w:val="18"/>
                  <w:szCs w:val="18"/>
                  <w:rPrChange w:id="2579" w:author="卡噗胖胖" w:date="2019-01-08T14:03:00Z">
                    <w:rPr>
                      <w:rFonts w:hint="eastAsia"/>
                    </w:rPr>
                  </w:rPrChange>
                </w:rPr>
                <w:t>&lt;/DESC3&gt;</w:t>
              </w:r>
            </w:ins>
          </w:p>
          <w:p>
            <w:pPr>
              <w:pStyle w:val="100"/>
              <w:ind w:firstLine="360"/>
              <w:rPr>
                <w:ins w:id="2580" w:author="卡噗胖胖" w:date="2019-01-08T14:03:00Z"/>
                <w:rFonts w:ascii="Arial" w:hAnsi="Arial" w:cs="Arial"/>
                <w:color w:val="000000" w:themeColor="text1"/>
                <w:kern w:val="2"/>
                <w:sz w:val="18"/>
                <w:szCs w:val="18"/>
                <w:rPrChange w:id="2581" w:author="卡噗胖胖" w:date="2019-01-08T14:03:00Z">
                  <w:rPr>
                    <w:ins w:id="2582" w:author="卡噗胖胖" w:date="2019-01-08T14:03:00Z"/>
                  </w:rPr>
                </w:rPrChange>
              </w:rPr>
            </w:pPr>
            <w:ins w:id="2583" w:author="卡噗胖胖" w:date="2019-01-08T14:03:00Z">
              <w:r>
                <w:rPr>
                  <w:rFonts w:hint="eastAsia" w:ascii="Arial" w:hAnsi="Arial" w:cs="Arial"/>
                  <w:color w:val="000000" w:themeColor="text1"/>
                  <w:kern w:val="2"/>
                  <w:sz w:val="18"/>
                  <w:szCs w:val="18"/>
                  <w:rPrChange w:id="2584" w:author="卡噗胖胖" w:date="2019-01-08T14:03:00Z">
                    <w:rPr>
                      <w:rFonts w:hint="eastAsia"/>
                    </w:rPr>
                  </w:rPrChange>
                </w:rPr>
                <w:t xml:space="preserve">                &lt;DESC4&gt;</w:t>
              </w:r>
            </w:ins>
            <w:ins w:id="2585" w:author="卡噗胖胖" w:date="2019-01-08T14:03:00Z">
              <w:r>
                <w:rPr>
                  <w:rFonts w:hint="eastAsia" w:ascii="Arial" w:hAnsi="Arial" w:cs="Arial"/>
                  <w:color w:val="000000" w:themeColor="text1"/>
                  <w:kern w:val="2"/>
                  <w:sz w:val="18"/>
                  <w:szCs w:val="18"/>
                  <w:rPrChange w:id="2586" w:author="卡噗胖胖" w:date="2019-01-08T14:03:00Z">
                    <w:rPr>
                      <w:rFonts w:hint="eastAsia"/>
                    </w:rPr>
                  </w:rPrChange>
                </w:rPr>
                <w:t>启用状态的值</w:t>
              </w:r>
            </w:ins>
            <w:ins w:id="2587" w:author="卡噗胖胖" w:date="2019-01-08T14:03:00Z">
              <w:r>
                <w:rPr>
                  <w:rFonts w:hint="eastAsia" w:ascii="Arial" w:hAnsi="Arial" w:cs="Arial"/>
                  <w:color w:val="000000" w:themeColor="text1"/>
                  <w:kern w:val="2"/>
                  <w:sz w:val="18"/>
                  <w:szCs w:val="18"/>
                  <w:rPrChange w:id="2588" w:author="卡噗胖胖" w:date="2019-01-08T14:03:00Z">
                    <w:rPr>
                      <w:rFonts w:hint="eastAsia"/>
                    </w:rPr>
                  </w:rPrChange>
                </w:rPr>
                <w:t>&lt;/DESC4&gt;</w:t>
              </w:r>
            </w:ins>
          </w:p>
          <w:p>
            <w:pPr>
              <w:pStyle w:val="100"/>
              <w:ind w:firstLine="360"/>
              <w:rPr>
                <w:ins w:id="2589" w:author="卡噗胖胖" w:date="2019-01-08T14:03:00Z"/>
                <w:rFonts w:ascii="Arial" w:hAnsi="Arial" w:cs="Arial"/>
                <w:color w:val="000000" w:themeColor="text1"/>
                <w:kern w:val="2"/>
                <w:sz w:val="18"/>
                <w:szCs w:val="18"/>
                <w:rPrChange w:id="2590" w:author="卡噗胖胖" w:date="2019-01-08T14:03:00Z">
                  <w:rPr>
                    <w:ins w:id="2591" w:author="卡噗胖胖" w:date="2019-01-08T14:03:00Z"/>
                  </w:rPr>
                </w:rPrChange>
              </w:rPr>
            </w:pPr>
            <w:ins w:id="2592" w:author="卡噗胖胖" w:date="2019-01-08T14:03:00Z">
              <w:r>
                <w:rPr>
                  <w:rFonts w:hint="eastAsia" w:ascii="Arial" w:hAnsi="Arial" w:cs="Arial"/>
                  <w:color w:val="000000" w:themeColor="text1"/>
                  <w:kern w:val="2"/>
                  <w:sz w:val="18"/>
                  <w:szCs w:val="18"/>
                  <w:rPrChange w:id="2593" w:author="卡噗胖胖" w:date="2019-01-08T14:03:00Z">
                    <w:rPr>
                      <w:rFonts w:hint="eastAsia"/>
                    </w:rPr>
                  </w:rPrChange>
                </w:rPr>
                <w:t xml:space="preserve">                &lt;DESC5&gt;</w:t>
              </w:r>
            </w:ins>
            <w:ins w:id="2594" w:author="卡噗胖胖" w:date="2019-01-08T14:03:00Z">
              <w:r>
                <w:rPr>
                  <w:rFonts w:hint="eastAsia" w:ascii="Arial" w:hAnsi="Arial" w:cs="Arial"/>
                  <w:color w:val="000000" w:themeColor="text1"/>
                  <w:kern w:val="2"/>
                  <w:sz w:val="18"/>
                  <w:szCs w:val="18"/>
                  <w:rPrChange w:id="2595" w:author="卡噗胖胖" w:date="2019-01-08T14:03:00Z">
                    <w:rPr>
                      <w:rFonts w:hint="eastAsia"/>
                    </w:rPr>
                  </w:rPrChange>
                </w:rPr>
                <w:t>对应成本科目的值</w:t>
              </w:r>
            </w:ins>
            <w:ins w:id="2596" w:author="卡噗胖胖" w:date="2019-01-08T14:03:00Z">
              <w:r>
                <w:rPr>
                  <w:rFonts w:hint="eastAsia" w:ascii="Arial" w:hAnsi="Arial" w:cs="Arial"/>
                  <w:color w:val="000000" w:themeColor="text1"/>
                  <w:kern w:val="2"/>
                  <w:sz w:val="18"/>
                  <w:szCs w:val="18"/>
                  <w:rPrChange w:id="2597" w:author="卡噗胖胖" w:date="2019-01-08T14:03:00Z">
                    <w:rPr>
                      <w:rFonts w:hint="eastAsia"/>
                    </w:rPr>
                  </w:rPrChange>
                </w:rPr>
                <w:t>&lt;/DESC5&gt;</w:t>
              </w:r>
            </w:ins>
          </w:p>
          <w:p>
            <w:pPr>
              <w:pStyle w:val="100"/>
              <w:ind w:firstLine="360"/>
              <w:rPr>
                <w:ins w:id="2598" w:author="卡噗胖胖" w:date="2019-01-08T14:03:00Z"/>
                <w:rFonts w:ascii="Arial" w:hAnsi="Arial" w:cs="Arial"/>
                <w:color w:val="000000" w:themeColor="text1"/>
                <w:kern w:val="2"/>
                <w:sz w:val="18"/>
                <w:szCs w:val="18"/>
                <w:rPrChange w:id="2599" w:author="卡噗胖胖" w:date="2019-01-08T14:03:00Z">
                  <w:rPr>
                    <w:ins w:id="2600" w:author="卡噗胖胖" w:date="2019-01-08T14:03:00Z"/>
                  </w:rPr>
                </w:rPrChange>
              </w:rPr>
            </w:pPr>
            <w:ins w:id="2601" w:author="卡噗胖胖" w:date="2019-01-08T14:03:00Z">
              <w:r>
                <w:rPr>
                  <w:rFonts w:hint="eastAsia" w:ascii="Arial" w:hAnsi="Arial" w:cs="Arial"/>
                  <w:color w:val="000000" w:themeColor="text1"/>
                  <w:kern w:val="2"/>
                  <w:sz w:val="18"/>
                  <w:szCs w:val="18"/>
                  <w:rPrChange w:id="2602" w:author="卡噗胖胖" w:date="2019-01-08T14:03:00Z">
                    <w:rPr>
                      <w:rFonts w:hint="eastAsia"/>
                    </w:rPr>
                  </w:rPrChange>
                </w:rPr>
                <w:t xml:space="preserve">                &lt;DESC7&gt;</w:t>
              </w:r>
            </w:ins>
            <w:ins w:id="2603" w:author="卡噗胖胖" w:date="2019-01-08T14:03:00Z">
              <w:r>
                <w:rPr>
                  <w:rFonts w:hint="eastAsia" w:ascii="Arial" w:hAnsi="Arial" w:cs="Arial"/>
                  <w:color w:val="000000" w:themeColor="text1"/>
                  <w:kern w:val="2"/>
                  <w:sz w:val="18"/>
                  <w:szCs w:val="18"/>
                  <w:rPrChange w:id="2604" w:author="卡噗胖胖" w:date="2019-01-08T14:03:00Z">
                    <w:rPr>
                      <w:rFonts w:hint="eastAsia"/>
                    </w:rPr>
                  </w:rPrChange>
                </w:rPr>
                <w:t>源系统项目主键的值</w:t>
              </w:r>
            </w:ins>
            <w:ins w:id="2605" w:author="卡噗胖胖" w:date="2019-01-08T14:03:00Z">
              <w:r>
                <w:rPr>
                  <w:rFonts w:hint="eastAsia" w:ascii="Arial" w:hAnsi="Arial" w:cs="Arial"/>
                  <w:color w:val="000000" w:themeColor="text1"/>
                  <w:kern w:val="2"/>
                  <w:sz w:val="18"/>
                  <w:szCs w:val="18"/>
                  <w:rPrChange w:id="2606" w:author="卡噗胖胖" w:date="2019-01-08T14:03:00Z">
                    <w:rPr>
                      <w:rFonts w:hint="eastAsia"/>
                    </w:rPr>
                  </w:rPrChange>
                </w:rPr>
                <w:t>&lt;/DESC7&gt;</w:t>
              </w:r>
            </w:ins>
          </w:p>
          <w:p>
            <w:pPr>
              <w:pStyle w:val="100"/>
              <w:ind w:firstLine="360"/>
              <w:rPr>
                <w:ins w:id="2607" w:author="卡噗胖胖" w:date="2019-01-08T14:03:00Z"/>
                <w:rFonts w:ascii="Arial" w:hAnsi="Arial" w:cs="Arial"/>
                <w:color w:val="000000" w:themeColor="text1"/>
                <w:kern w:val="2"/>
                <w:sz w:val="18"/>
                <w:szCs w:val="18"/>
                <w:rPrChange w:id="2608" w:author="卡噗胖胖" w:date="2019-01-08T14:03:00Z">
                  <w:rPr>
                    <w:ins w:id="2609" w:author="卡噗胖胖" w:date="2019-01-08T14:03:00Z"/>
                  </w:rPr>
                </w:rPrChange>
              </w:rPr>
            </w:pPr>
            <w:ins w:id="2610" w:author="卡噗胖胖" w:date="2019-01-08T14:03:00Z">
              <w:r>
                <w:rPr>
                  <w:rFonts w:hint="eastAsia" w:ascii="Arial" w:hAnsi="Arial" w:cs="Arial"/>
                  <w:color w:val="000000" w:themeColor="text1"/>
                  <w:kern w:val="2"/>
                  <w:sz w:val="18"/>
                  <w:szCs w:val="18"/>
                  <w:rPrChange w:id="2611" w:author="卡噗胖胖" w:date="2019-01-08T14:03:00Z">
                    <w:rPr>
                      <w:rFonts w:hint="eastAsia"/>
                    </w:rPr>
                  </w:rPrChange>
                </w:rPr>
                <w:t xml:space="preserve">                &lt;DESC8&gt;</w:t>
              </w:r>
            </w:ins>
            <w:ins w:id="2612" w:author="卡噗胖胖" w:date="2019-01-08T14:03:00Z">
              <w:r>
                <w:rPr>
                  <w:rFonts w:hint="eastAsia" w:ascii="Arial" w:hAnsi="Arial" w:cs="Arial"/>
                  <w:color w:val="000000" w:themeColor="text1"/>
                  <w:kern w:val="2"/>
                  <w:sz w:val="18"/>
                  <w:szCs w:val="18"/>
                  <w:rPrChange w:id="2613" w:author="卡噗胖胖" w:date="2019-01-08T14:03:00Z">
                    <w:rPr>
                      <w:rFonts w:hint="eastAsia"/>
                    </w:rPr>
                  </w:rPrChange>
                </w:rPr>
                <w:t>源系统上级项目主键的值</w:t>
              </w:r>
            </w:ins>
            <w:ins w:id="2614" w:author="卡噗胖胖" w:date="2019-01-08T14:03:00Z">
              <w:r>
                <w:rPr>
                  <w:rFonts w:hint="eastAsia" w:ascii="Arial" w:hAnsi="Arial" w:cs="Arial"/>
                  <w:color w:val="000000" w:themeColor="text1"/>
                  <w:kern w:val="2"/>
                  <w:sz w:val="18"/>
                  <w:szCs w:val="18"/>
                  <w:rPrChange w:id="2615" w:author="卡噗胖胖" w:date="2019-01-08T14:03:00Z">
                    <w:rPr>
                      <w:rFonts w:hint="eastAsia"/>
                    </w:rPr>
                  </w:rPrChange>
                </w:rPr>
                <w:t>&lt;/DESC8&gt;</w:t>
              </w:r>
            </w:ins>
          </w:p>
          <w:p>
            <w:pPr>
              <w:pStyle w:val="100"/>
              <w:ind w:firstLine="360"/>
              <w:rPr>
                <w:ins w:id="2616" w:author="卡噗胖胖" w:date="2019-01-08T14:03:00Z"/>
                <w:rFonts w:ascii="Arial" w:hAnsi="Arial" w:cs="Arial"/>
                <w:color w:val="000000" w:themeColor="text1"/>
                <w:kern w:val="2"/>
                <w:sz w:val="18"/>
                <w:szCs w:val="18"/>
                <w:rPrChange w:id="2617" w:author="卡噗胖胖" w:date="2019-01-08T14:03:00Z">
                  <w:rPr>
                    <w:ins w:id="2618" w:author="卡噗胖胖" w:date="2019-01-08T14:03:00Z"/>
                  </w:rPr>
                </w:rPrChange>
              </w:rPr>
            </w:pPr>
            <w:ins w:id="2619" w:author="卡噗胖胖" w:date="2019-01-08T14:03:00Z">
              <w:r>
                <w:rPr>
                  <w:rFonts w:hint="eastAsia" w:ascii="Arial" w:hAnsi="Arial" w:cs="Arial"/>
                  <w:color w:val="000000" w:themeColor="text1"/>
                  <w:kern w:val="2"/>
                  <w:sz w:val="18"/>
                  <w:szCs w:val="18"/>
                  <w:rPrChange w:id="2620" w:author="卡噗胖胖" w:date="2019-01-08T14:03:00Z">
                    <w:rPr>
                      <w:rFonts w:hint="eastAsia"/>
                    </w:rPr>
                  </w:rPrChange>
                </w:rPr>
                <w:t xml:space="preserve">                &lt;DESC9&gt;</w:t>
              </w:r>
            </w:ins>
            <w:ins w:id="2621" w:author="卡噗胖胖" w:date="2019-01-08T14:03:00Z">
              <w:r>
                <w:rPr>
                  <w:rFonts w:hint="eastAsia" w:ascii="Arial" w:hAnsi="Arial" w:cs="Arial"/>
                  <w:color w:val="000000" w:themeColor="text1"/>
                  <w:kern w:val="2"/>
                  <w:sz w:val="18"/>
                  <w:szCs w:val="18"/>
                  <w:rPrChange w:id="2622" w:author="卡噗胖胖" w:date="2019-01-08T14:03:00Z">
                    <w:rPr>
                      <w:rFonts w:hint="eastAsia"/>
                    </w:rPr>
                  </w:rPrChange>
                </w:rPr>
                <w:t>对应成本科目主键的值</w:t>
              </w:r>
            </w:ins>
            <w:ins w:id="2623" w:author="卡噗胖胖" w:date="2019-01-08T14:03:00Z">
              <w:r>
                <w:rPr>
                  <w:rFonts w:hint="eastAsia" w:ascii="Arial" w:hAnsi="Arial" w:cs="Arial"/>
                  <w:color w:val="000000" w:themeColor="text1"/>
                  <w:kern w:val="2"/>
                  <w:sz w:val="18"/>
                  <w:szCs w:val="18"/>
                  <w:rPrChange w:id="2624" w:author="卡噗胖胖" w:date="2019-01-08T14:03:00Z">
                    <w:rPr>
                      <w:rFonts w:hint="eastAsia"/>
                    </w:rPr>
                  </w:rPrChange>
                </w:rPr>
                <w:t>&lt;/DESC9&gt;</w:t>
              </w:r>
            </w:ins>
          </w:p>
          <w:p>
            <w:pPr>
              <w:pStyle w:val="100"/>
              <w:ind w:firstLine="360"/>
              <w:rPr>
                <w:ins w:id="2625" w:author="卡噗胖胖" w:date="2019-01-08T14:03:00Z"/>
                <w:rFonts w:ascii="Arial" w:hAnsi="Arial" w:cs="Arial"/>
                <w:color w:val="000000" w:themeColor="text1"/>
                <w:kern w:val="2"/>
                <w:sz w:val="18"/>
                <w:szCs w:val="18"/>
                <w:rPrChange w:id="2626" w:author="卡噗胖胖" w:date="2019-01-08T14:03:00Z">
                  <w:rPr>
                    <w:ins w:id="2627" w:author="卡噗胖胖" w:date="2019-01-08T14:03:00Z"/>
                  </w:rPr>
                </w:rPrChange>
              </w:rPr>
            </w:pPr>
            <w:ins w:id="2628" w:author="卡噗胖胖" w:date="2019-01-08T14:03:00Z">
              <w:r>
                <w:rPr>
                  <w:rFonts w:hint="eastAsia" w:ascii="Arial" w:hAnsi="Arial" w:cs="Arial"/>
                  <w:color w:val="000000" w:themeColor="text1"/>
                  <w:kern w:val="2"/>
                  <w:sz w:val="18"/>
                  <w:szCs w:val="18"/>
                  <w:rPrChange w:id="2629" w:author="卡噗胖胖" w:date="2019-01-08T14:03:00Z">
                    <w:rPr>
                      <w:rFonts w:hint="eastAsia"/>
                    </w:rPr>
                  </w:rPrChange>
                </w:rPr>
                <w:t xml:space="preserve">                &lt;PARENTCODE&gt;</w:t>
              </w:r>
            </w:ins>
            <w:ins w:id="2630" w:author="卡噗胖胖" w:date="2019-01-08T14:03:00Z">
              <w:r>
                <w:rPr>
                  <w:rFonts w:hint="eastAsia" w:ascii="Arial" w:hAnsi="Arial" w:cs="Arial"/>
                  <w:color w:val="000000" w:themeColor="text1"/>
                  <w:kern w:val="2"/>
                  <w:sz w:val="18"/>
                  <w:szCs w:val="18"/>
                  <w:rPrChange w:id="2631" w:author="卡噗胖胖" w:date="2019-01-08T14:03:00Z">
                    <w:rPr>
                      <w:rFonts w:hint="eastAsia"/>
                    </w:rPr>
                  </w:rPrChange>
                </w:rPr>
                <w:t>父节点编码的值</w:t>
              </w:r>
            </w:ins>
            <w:ins w:id="2632" w:author="卡噗胖胖" w:date="2019-01-08T14:03:00Z">
              <w:r>
                <w:rPr>
                  <w:rFonts w:hint="eastAsia" w:ascii="Arial" w:hAnsi="Arial" w:cs="Arial"/>
                  <w:color w:val="000000" w:themeColor="text1"/>
                  <w:kern w:val="2"/>
                  <w:sz w:val="18"/>
                  <w:szCs w:val="18"/>
                  <w:rPrChange w:id="2633" w:author="卡噗胖胖" w:date="2019-01-08T14:03:00Z">
                    <w:rPr>
                      <w:rFonts w:hint="eastAsia"/>
                    </w:rPr>
                  </w:rPrChange>
                </w:rPr>
                <w:t>&lt;/PARENTCODE&gt;</w:t>
              </w:r>
            </w:ins>
          </w:p>
          <w:p>
            <w:pPr>
              <w:pStyle w:val="100"/>
              <w:ind w:firstLine="360"/>
              <w:rPr>
                <w:ins w:id="2634" w:author="卡噗胖胖" w:date="2019-01-08T14:03:00Z"/>
                <w:rFonts w:ascii="Arial" w:hAnsi="Arial" w:cs="Arial"/>
                <w:color w:val="000000" w:themeColor="text1"/>
                <w:kern w:val="2"/>
                <w:sz w:val="18"/>
                <w:szCs w:val="18"/>
                <w:rPrChange w:id="2635" w:author="卡噗胖胖" w:date="2019-01-08T14:03:00Z">
                  <w:rPr>
                    <w:ins w:id="2636" w:author="卡噗胖胖" w:date="2019-01-08T14:03:00Z"/>
                  </w:rPr>
                </w:rPrChange>
              </w:rPr>
            </w:pPr>
            <w:ins w:id="2637" w:author="卡噗胖胖" w:date="2019-01-08T14:03:00Z">
              <w:r>
                <w:rPr>
                  <w:rFonts w:hint="eastAsia" w:ascii="Arial" w:hAnsi="Arial" w:cs="Arial"/>
                  <w:color w:val="000000" w:themeColor="text1"/>
                  <w:kern w:val="2"/>
                  <w:sz w:val="18"/>
                  <w:szCs w:val="18"/>
                  <w:rPrChange w:id="2638" w:author="卡噗胖胖" w:date="2019-01-08T14:03:00Z">
                    <w:rPr>
                      <w:rFonts w:hint="eastAsia"/>
                    </w:rPr>
                  </w:rPrChange>
                </w:rPr>
                <w:t xml:space="preserve">                &lt;UUID&gt;UUID</w:t>
              </w:r>
            </w:ins>
            <w:ins w:id="2639" w:author="卡噗胖胖" w:date="2019-01-08T14:03:00Z">
              <w:r>
                <w:rPr>
                  <w:rFonts w:hint="eastAsia" w:ascii="Arial" w:hAnsi="Arial" w:cs="Arial"/>
                  <w:color w:val="000000" w:themeColor="text1"/>
                  <w:kern w:val="2"/>
                  <w:sz w:val="18"/>
                  <w:szCs w:val="18"/>
                  <w:rPrChange w:id="2640" w:author="卡噗胖胖" w:date="2019-01-08T14:03:00Z">
                    <w:rPr>
                      <w:rFonts w:hint="eastAsia"/>
                    </w:rPr>
                  </w:rPrChange>
                </w:rPr>
                <w:t>的值</w:t>
              </w:r>
            </w:ins>
            <w:ins w:id="2641" w:author="卡噗胖胖" w:date="2019-01-08T14:03:00Z">
              <w:r>
                <w:rPr>
                  <w:rFonts w:hint="eastAsia" w:ascii="Arial" w:hAnsi="Arial" w:cs="Arial"/>
                  <w:color w:val="000000" w:themeColor="text1"/>
                  <w:kern w:val="2"/>
                  <w:sz w:val="18"/>
                  <w:szCs w:val="18"/>
                  <w:rPrChange w:id="2642" w:author="卡噗胖胖" w:date="2019-01-08T14:03:00Z">
                    <w:rPr>
                      <w:rFonts w:hint="eastAsia"/>
                    </w:rPr>
                  </w:rPrChange>
                </w:rPr>
                <w:t>&lt;/UUID&gt;</w:t>
              </w:r>
            </w:ins>
          </w:p>
          <w:p>
            <w:pPr>
              <w:pStyle w:val="100"/>
              <w:ind w:firstLine="360"/>
              <w:rPr>
                <w:ins w:id="2643" w:author="卡噗胖胖" w:date="2019-01-08T14:03:00Z"/>
                <w:rFonts w:ascii="Arial" w:hAnsi="Arial" w:cs="Arial"/>
                <w:color w:val="000000" w:themeColor="text1"/>
                <w:kern w:val="2"/>
                <w:sz w:val="18"/>
                <w:szCs w:val="18"/>
                <w:rPrChange w:id="2644" w:author="卡噗胖胖" w:date="2019-01-08T14:03:00Z">
                  <w:rPr>
                    <w:ins w:id="2645" w:author="卡噗胖胖" w:date="2019-01-08T14:03:00Z"/>
                  </w:rPr>
                </w:rPrChange>
              </w:rPr>
            </w:pPr>
            <w:ins w:id="2646" w:author="卡噗胖胖" w:date="2019-01-08T14:03:00Z">
              <w:r>
                <w:rPr>
                  <w:rFonts w:ascii="Arial" w:hAnsi="Arial" w:cs="Arial"/>
                  <w:color w:val="000000" w:themeColor="text1"/>
                  <w:kern w:val="2"/>
                  <w:sz w:val="18"/>
                  <w:szCs w:val="18"/>
                  <w:rPrChange w:id="2647" w:author="卡噗胖胖" w:date="2019-01-08T14:03:00Z">
                    <w:rPr/>
                  </w:rPrChange>
                </w:rPr>
                <w:t xml:space="preserve">            &lt;/DATAINFO&gt;</w:t>
              </w:r>
            </w:ins>
          </w:p>
          <w:p>
            <w:pPr>
              <w:pStyle w:val="100"/>
              <w:ind w:firstLine="360"/>
              <w:rPr>
                <w:ins w:id="2648" w:author="卡噗胖胖" w:date="2019-01-08T14:03:00Z"/>
                <w:rFonts w:ascii="Arial" w:hAnsi="Arial" w:cs="Arial"/>
                <w:color w:val="000000" w:themeColor="text1"/>
                <w:kern w:val="2"/>
                <w:sz w:val="18"/>
                <w:szCs w:val="18"/>
                <w:rPrChange w:id="2649" w:author="卡噗胖胖" w:date="2019-01-08T14:03:00Z">
                  <w:rPr>
                    <w:ins w:id="2650" w:author="卡噗胖胖" w:date="2019-01-08T14:03:00Z"/>
                  </w:rPr>
                </w:rPrChange>
              </w:rPr>
            </w:pPr>
            <w:ins w:id="2651" w:author="卡噗胖胖" w:date="2019-01-08T14:03:00Z">
              <w:r>
                <w:rPr>
                  <w:rFonts w:ascii="Arial" w:hAnsi="Arial" w:cs="Arial"/>
                  <w:color w:val="000000" w:themeColor="text1"/>
                  <w:kern w:val="2"/>
                  <w:sz w:val="18"/>
                  <w:szCs w:val="18"/>
                  <w:rPrChange w:id="2652" w:author="卡噗胖胖" w:date="2019-01-08T14:03:00Z">
                    <w:rPr/>
                  </w:rPrChange>
                </w:rPr>
                <w:t xml:space="preserve">        &lt;/DATAINFOS&gt;</w:t>
              </w:r>
            </w:ins>
          </w:p>
          <w:p>
            <w:pPr>
              <w:pStyle w:val="100"/>
              <w:ind w:firstLine="360"/>
              <w:rPr>
                <w:ins w:id="2653" w:author="卡噗胖胖" w:date="2019-01-08T14:03:00Z"/>
                <w:rFonts w:ascii="Arial" w:hAnsi="Arial" w:cs="Arial"/>
                <w:color w:val="000000" w:themeColor="text1"/>
                <w:kern w:val="2"/>
                <w:sz w:val="18"/>
                <w:szCs w:val="18"/>
                <w:rPrChange w:id="2654" w:author="卡噗胖胖" w:date="2019-01-08T14:03:00Z">
                  <w:rPr>
                    <w:ins w:id="2655" w:author="卡噗胖胖" w:date="2019-01-08T14:03:00Z"/>
                  </w:rPr>
                </w:rPrChange>
              </w:rPr>
            </w:pPr>
            <w:ins w:id="2656" w:author="卡噗胖胖" w:date="2019-01-08T14:03:00Z">
              <w:r>
                <w:rPr>
                  <w:rFonts w:ascii="Arial" w:hAnsi="Arial" w:cs="Arial"/>
                  <w:color w:val="000000" w:themeColor="text1"/>
                  <w:kern w:val="2"/>
                  <w:sz w:val="18"/>
                  <w:szCs w:val="18"/>
                  <w:rPrChange w:id="2657" w:author="卡噗胖胖" w:date="2019-01-08T14:03:00Z">
                    <w:rPr/>
                  </w:rPrChange>
                </w:rPr>
                <w:t xml:space="preserve">        &lt;SPLITPAGE&gt;</w:t>
              </w:r>
            </w:ins>
          </w:p>
          <w:p>
            <w:pPr>
              <w:pStyle w:val="100"/>
              <w:ind w:firstLine="360"/>
              <w:rPr>
                <w:ins w:id="2658" w:author="卡噗胖胖" w:date="2019-01-08T14:03:00Z"/>
                <w:rFonts w:ascii="Arial" w:hAnsi="Arial" w:cs="Arial"/>
                <w:color w:val="000000" w:themeColor="text1"/>
                <w:kern w:val="2"/>
                <w:sz w:val="18"/>
                <w:szCs w:val="18"/>
                <w:rPrChange w:id="2659" w:author="卡噗胖胖" w:date="2019-01-08T14:03:00Z">
                  <w:rPr>
                    <w:ins w:id="2660" w:author="卡噗胖胖" w:date="2019-01-08T14:03:00Z"/>
                  </w:rPr>
                </w:rPrChange>
              </w:rPr>
            </w:pPr>
            <w:ins w:id="2661" w:author="卡噗胖胖" w:date="2019-01-08T14:03:00Z">
              <w:r>
                <w:rPr>
                  <w:rFonts w:hint="eastAsia" w:ascii="Arial" w:hAnsi="Arial" w:cs="Arial"/>
                  <w:color w:val="000000" w:themeColor="text1"/>
                  <w:kern w:val="2"/>
                  <w:sz w:val="18"/>
                  <w:szCs w:val="18"/>
                  <w:rPrChange w:id="2662" w:author="卡噗胖胖" w:date="2019-01-08T14:03:00Z">
                    <w:rPr>
                      <w:rFonts w:hint="eastAsia"/>
                    </w:rPr>
                  </w:rPrChange>
                </w:rPr>
                <w:t xml:space="preserve">            &lt;COUNTPERPAGE&gt;</w:t>
              </w:r>
            </w:ins>
            <w:ins w:id="2663" w:author="卡噗胖胖" w:date="2019-01-08T14:03:00Z">
              <w:r>
                <w:rPr>
                  <w:rFonts w:hint="eastAsia" w:ascii="Arial" w:hAnsi="Arial" w:cs="Arial"/>
                  <w:color w:val="000000" w:themeColor="text1"/>
                  <w:kern w:val="2"/>
                  <w:sz w:val="18"/>
                  <w:szCs w:val="18"/>
                  <w:rPrChange w:id="2664" w:author="卡噗胖胖" w:date="2019-01-08T14:03:00Z">
                    <w:rPr>
                      <w:rFonts w:hint="eastAsia"/>
                    </w:rPr>
                  </w:rPrChange>
                </w:rPr>
                <w:t>每页查询条数</w:t>
              </w:r>
            </w:ins>
            <w:ins w:id="2665" w:author="卡噗胖胖" w:date="2019-01-08T14:03:00Z">
              <w:r>
                <w:rPr>
                  <w:rFonts w:hint="eastAsia" w:ascii="Arial" w:hAnsi="Arial" w:cs="Arial"/>
                  <w:color w:val="000000" w:themeColor="text1"/>
                  <w:kern w:val="2"/>
                  <w:sz w:val="18"/>
                  <w:szCs w:val="18"/>
                  <w:rPrChange w:id="2666" w:author="卡噗胖胖" w:date="2019-01-08T14:03:00Z">
                    <w:rPr>
                      <w:rFonts w:hint="eastAsia"/>
                    </w:rPr>
                  </w:rPrChange>
                </w:rPr>
                <w:t>&lt;/COUNTPERPAGE&gt;</w:t>
              </w:r>
            </w:ins>
          </w:p>
          <w:p>
            <w:pPr>
              <w:pStyle w:val="100"/>
              <w:ind w:firstLine="360"/>
              <w:rPr>
                <w:ins w:id="2667" w:author="卡噗胖胖" w:date="2019-01-08T14:03:00Z"/>
                <w:rFonts w:ascii="Arial" w:hAnsi="Arial" w:cs="Arial"/>
                <w:color w:val="000000" w:themeColor="text1"/>
                <w:kern w:val="2"/>
                <w:sz w:val="18"/>
                <w:szCs w:val="18"/>
                <w:rPrChange w:id="2668" w:author="卡噗胖胖" w:date="2019-01-08T14:03:00Z">
                  <w:rPr>
                    <w:ins w:id="2669" w:author="卡噗胖胖" w:date="2019-01-08T14:03:00Z"/>
                  </w:rPr>
                </w:rPrChange>
              </w:rPr>
            </w:pPr>
            <w:ins w:id="2670" w:author="卡噗胖胖" w:date="2019-01-08T14:03:00Z">
              <w:r>
                <w:rPr>
                  <w:rFonts w:hint="eastAsia" w:ascii="Arial" w:hAnsi="Arial" w:cs="Arial"/>
                  <w:color w:val="000000" w:themeColor="text1"/>
                  <w:kern w:val="2"/>
                  <w:sz w:val="18"/>
                  <w:szCs w:val="18"/>
                  <w:rPrChange w:id="2671" w:author="卡噗胖胖" w:date="2019-01-08T14:03:00Z">
                    <w:rPr>
                      <w:rFonts w:hint="eastAsia"/>
                    </w:rPr>
                  </w:rPrChange>
                </w:rPr>
                <w:t xml:space="preserve">            &lt;CURRENTPAGE&gt;</w:t>
              </w:r>
            </w:ins>
            <w:ins w:id="2672" w:author="卡噗胖胖" w:date="2019-01-08T14:03:00Z">
              <w:r>
                <w:rPr>
                  <w:rFonts w:hint="eastAsia" w:ascii="Arial" w:hAnsi="Arial" w:cs="Arial"/>
                  <w:color w:val="000000" w:themeColor="text1"/>
                  <w:kern w:val="2"/>
                  <w:sz w:val="18"/>
                  <w:szCs w:val="18"/>
                  <w:rPrChange w:id="2673" w:author="卡噗胖胖" w:date="2019-01-08T14:03:00Z">
                    <w:rPr>
                      <w:rFonts w:hint="eastAsia"/>
                    </w:rPr>
                  </w:rPrChange>
                </w:rPr>
                <w:t>当前页码</w:t>
              </w:r>
            </w:ins>
            <w:ins w:id="2674" w:author="卡噗胖胖" w:date="2019-01-08T14:03:00Z">
              <w:r>
                <w:rPr>
                  <w:rFonts w:hint="eastAsia" w:ascii="Arial" w:hAnsi="Arial" w:cs="Arial"/>
                  <w:color w:val="000000" w:themeColor="text1"/>
                  <w:kern w:val="2"/>
                  <w:sz w:val="18"/>
                  <w:szCs w:val="18"/>
                  <w:rPrChange w:id="2675" w:author="卡噗胖胖" w:date="2019-01-08T14:03:00Z">
                    <w:rPr>
                      <w:rFonts w:hint="eastAsia"/>
                    </w:rPr>
                  </w:rPrChange>
                </w:rPr>
                <w:t>&lt;/CURRENTPAGE&gt;</w:t>
              </w:r>
            </w:ins>
          </w:p>
          <w:p>
            <w:pPr>
              <w:pStyle w:val="100"/>
              <w:ind w:firstLine="360"/>
              <w:rPr>
                <w:ins w:id="2676" w:author="卡噗胖胖" w:date="2019-01-08T14:03:00Z"/>
                <w:rFonts w:ascii="Arial" w:hAnsi="Arial" w:cs="Arial"/>
                <w:color w:val="000000" w:themeColor="text1"/>
                <w:kern w:val="2"/>
                <w:sz w:val="18"/>
                <w:szCs w:val="18"/>
                <w:rPrChange w:id="2677" w:author="卡噗胖胖" w:date="2019-01-08T14:03:00Z">
                  <w:rPr>
                    <w:ins w:id="2678" w:author="卡噗胖胖" w:date="2019-01-08T14:03:00Z"/>
                  </w:rPr>
                </w:rPrChange>
              </w:rPr>
            </w:pPr>
            <w:ins w:id="2679" w:author="卡噗胖胖" w:date="2019-01-08T14:03:00Z">
              <w:r>
                <w:rPr>
                  <w:rFonts w:hint="eastAsia" w:ascii="Arial" w:hAnsi="Arial" w:cs="Arial"/>
                  <w:color w:val="000000" w:themeColor="text1"/>
                  <w:kern w:val="2"/>
                  <w:sz w:val="18"/>
                  <w:szCs w:val="18"/>
                  <w:rPrChange w:id="2680" w:author="卡噗胖胖" w:date="2019-01-08T14:03:00Z">
                    <w:rPr>
                      <w:rFonts w:hint="eastAsia"/>
                    </w:rPr>
                  </w:rPrChange>
                </w:rPr>
                <w:t xml:space="preserve">            &lt;TOTALPAGES&gt;</w:t>
              </w:r>
            </w:ins>
            <w:ins w:id="2681" w:author="卡噗胖胖" w:date="2019-01-08T14:03:00Z">
              <w:r>
                <w:rPr>
                  <w:rFonts w:hint="eastAsia" w:ascii="Arial" w:hAnsi="Arial" w:cs="Arial"/>
                  <w:color w:val="000000" w:themeColor="text1"/>
                  <w:kern w:val="2"/>
                  <w:sz w:val="18"/>
                  <w:szCs w:val="18"/>
                  <w:rPrChange w:id="2682" w:author="卡噗胖胖" w:date="2019-01-08T14:03:00Z">
                    <w:rPr>
                      <w:rFonts w:hint="eastAsia"/>
                    </w:rPr>
                  </w:rPrChange>
                </w:rPr>
                <w:t>总页数</w:t>
              </w:r>
            </w:ins>
            <w:ins w:id="2683" w:author="卡噗胖胖" w:date="2019-01-08T14:03:00Z">
              <w:r>
                <w:rPr>
                  <w:rFonts w:hint="eastAsia" w:ascii="Arial" w:hAnsi="Arial" w:cs="Arial"/>
                  <w:color w:val="000000" w:themeColor="text1"/>
                  <w:kern w:val="2"/>
                  <w:sz w:val="18"/>
                  <w:szCs w:val="18"/>
                  <w:rPrChange w:id="2684" w:author="卡噗胖胖" w:date="2019-01-08T14:03:00Z">
                    <w:rPr>
                      <w:rFonts w:hint="eastAsia"/>
                    </w:rPr>
                  </w:rPrChange>
                </w:rPr>
                <w:t>&lt;/TOTALPAGES&gt;</w:t>
              </w:r>
            </w:ins>
          </w:p>
          <w:p>
            <w:pPr>
              <w:pStyle w:val="100"/>
              <w:ind w:firstLine="360"/>
              <w:rPr>
                <w:ins w:id="2685" w:author="卡噗胖胖" w:date="2019-01-08T14:03:00Z"/>
                <w:rFonts w:ascii="Arial" w:hAnsi="Arial" w:cs="Arial"/>
                <w:color w:val="000000" w:themeColor="text1"/>
                <w:kern w:val="2"/>
                <w:sz w:val="18"/>
                <w:szCs w:val="18"/>
                <w:rPrChange w:id="2686" w:author="卡噗胖胖" w:date="2019-01-08T14:03:00Z">
                  <w:rPr>
                    <w:ins w:id="2687" w:author="卡噗胖胖" w:date="2019-01-08T14:03:00Z"/>
                  </w:rPr>
                </w:rPrChange>
              </w:rPr>
            </w:pPr>
            <w:ins w:id="2688" w:author="卡噗胖胖" w:date="2019-01-08T14:03:00Z">
              <w:r>
                <w:rPr>
                  <w:rFonts w:hint="eastAsia" w:ascii="Arial" w:hAnsi="Arial" w:cs="Arial"/>
                  <w:color w:val="000000" w:themeColor="text1"/>
                  <w:kern w:val="2"/>
                  <w:sz w:val="18"/>
                  <w:szCs w:val="18"/>
                  <w:rPrChange w:id="2689" w:author="卡噗胖胖" w:date="2019-01-08T14:03:00Z">
                    <w:rPr>
                      <w:rFonts w:hint="eastAsia"/>
                    </w:rPr>
                  </w:rPrChange>
                </w:rPr>
                <w:t xml:space="preserve">            &lt;TOTALNUMBER&gt;</w:t>
              </w:r>
            </w:ins>
            <w:ins w:id="2690" w:author="卡噗胖胖" w:date="2019-01-08T14:03:00Z">
              <w:r>
                <w:rPr>
                  <w:rFonts w:hint="eastAsia" w:ascii="Arial" w:hAnsi="Arial" w:cs="Arial"/>
                  <w:color w:val="000000" w:themeColor="text1"/>
                  <w:kern w:val="2"/>
                  <w:sz w:val="18"/>
                  <w:szCs w:val="18"/>
                  <w:rPrChange w:id="2691" w:author="卡噗胖胖" w:date="2019-01-08T14:03:00Z">
                    <w:rPr>
                      <w:rFonts w:hint="eastAsia"/>
                    </w:rPr>
                  </w:rPrChange>
                </w:rPr>
                <w:t>总条数</w:t>
              </w:r>
            </w:ins>
            <w:ins w:id="2692" w:author="卡噗胖胖" w:date="2019-01-08T14:03:00Z">
              <w:r>
                <w:rPr>
                  <w:rFonts w:hint="eastAsia" w:ascii="Arial" w:hAnsi="Arial" w:cs="Arial"/>
                  <w:color w:val="000000" w:themeColor="text1"/>
                  <w:kern w:val="2"/>
                  <w:sz w:val="18"/>
                  <w:szCs w:val="18"/>
                  <w:rPrChange w:id="2693" w:author="卡噗胖胖" w:date="2019-01-08T14:03:00Z">
                    <w:rPr>
                      <w:rFonts w:hint="eastAsia"/>
                    </w:rPr>
                  </w:rPrChange>
                </w:rPr>
                <w:t>&lt;/TOTALNUMBER&gt;</w:t>
              </w:r>
            </w:ins>
          </w:p>
          <w:p>
            <w:pPr>
              <w:pStyle w:val="100"/>
              <w:ind w:firstLine="360"/>
              <w:rPr>
                <w:ins w:id="2694" w:author="卡噗胖胖" w:date="2019-01-08T14:03:00Z"/>
                <w:rFonts w:ascii="Arial" w:hAnsi="Arial" w:cs="Arial"/>
                <w:color w:val="000000" w:themeColor="text1"/>
                <w:kern w:val="2"/>
                <w:sz w:val="18"/>
                <w:szCs w:val="18"/>
                <w:rPrChange w:id="2695" w:author="卡噗胖胖" w:date="2019-01-08T14:03:00Z">
                  <w:rPr>
                    <w:ins w:id="2696" w:author="卡噗胖胖" w:date="2019-01-08T14:03:00Z"/>
                  </w:rPr>
                </w:rPrChange>
              </w:rPr>
            </w:pPr>
            <w:ins w:id="2697" w:author="卡噗胖胖" w:date="2019-01-08T14:03:00Z">
              <w:r>
                <w:rPr>
                  <w:rFonts w:ascii="Arial" w:hAnsi="Arial" w:cs="Arial"/>
                  <w:color w:val="000000" w:themeColor="text1"/>
                  <w:kern w:val="2"/>
                  <w:sz w:val="18"/>
                  <w:szCs w:val="18"/>
                  <w:rPrChange w:id="2698" w:author="卡噗胖胖" w:date="2019-01-08T14:03:00Z">
                    <w:rPr/>
                  </w:rPrChange>
                </w:rPr>
                <w:t xml:space="preserve">        &lt;/SPLITPAGE&gt;</w:t>
              </w:r>
            </w:ins>
          </w:p>
          <w:p>
            <w:pPr>
              <w:pStyle w:val="100"/>
              <w:ind w:firstLine="360"/>
              <w:rPr>
                <w:ins w:id="2699" w:author="卡噗胖胖" w:date="2019-01-08T14:03:00Z"/>
                <w:rFonts w:ascii="Arial" w:hAnsi="Arial" w:cs="Arial"/>
                <w:color w:val="000000" w:themeColor="text1"/>
                <w:kern w:val="2"/>
                <w:sz w:val="18"/>
                <w:szCs w:val="18"/>
                <w:rPrChange w:id="2700" w:author="卡噗胖胖" w:date="2019-01-08T14:03:00Z">
                  <w:rPr>
                    <w:ins w:id="2701" w:author="卡噗胖胖" w:date="2019-01-08T14:03:00Z"/>
                  </w:rPr>
                </w:rPrChange>
              </w:rPr>
            </w:pPr>
            <w:ins w:id="2702" w:author="卡噗胖胖" w:date="2019-01-08T14:03:00Z">
              <w:r>
                <w:rPr>
                  <w:rFonts w:ascii="Arial" w:hAnsi="Arial" w:cs="Arial"/>
                  <w:color w:val="000000" w:themeColor="text1"/>
                  <w:kern w:val="2"/>
                  <w:sz w:val="18"/>
                  <w:szCs w:val="18"/>
                  <w:rPrChange w:id="2703" w:author="卡噗胖胖" w:date="2019-01-08T14:03:00Z">
                    <w:rPr/>
                  </w:rPrChange>
                </w:rPr>
                <w:t xml:space="preserve">    &lt;/DATA&gt;</w:t>
              </w:r>
            </w:ins>
          </w:p>
          <w:p>
            <w:pPr>
              <w:pStyle w:val="100"/>
              <w:ind w:firstLine="360"/>
              <w:rPr>
                <w:ins w:id="2704" w:author="卡噗胖胖" w:date="2019-01-08T14:03:00Z"/>
                <w:rFonts w:ascii="Arial" w:hAnsi="Arial" w:cs="Arial"/>
                <w:color w:val="000000" w:themeColor="text1"/>
                <w:kern w:val="2"/>
                <w:sz w:val="18"/>
                <w:szCs w:val="18"/>
                <w:rPrChange w:id="2705" w:author="卡噗胖胖" w:date="2019-01-08T14:03:00Z">
                  <w:rPr>
                    <w:ins w:id="2706" w:author="卡噗胖胖" w:date="2019-01-08T14:03:00Z"/>
                  </w:rPr>
                </w:rPrChange>
              </w:rPr>
            </w:pPr>
            <w:ins w:id="2707" w:author="卡噗胖胖" w:date="2019-01-08T14:03:00Z">
              <w:r>
                <w:rPr>
                  <w:rFonts w:hint="eastAsia" w:ascii="Arial" w:hAnsi="Arial" w:cs="Arial"/>
                  <w:color w:val="000000" w:themeColor="text1"/>
                  <w:kern w:val="2"/>
                  <w:sz w:val="18"/>
                  <w:szCs w:val="18"/>
                  <w:rPrChange w:id="2708" w:author="卡噗胖胖" w:date="2019-01-08T14:03:00Z">
                    <w:rPr>
                      <w:rFonts w:hint="eastAsia"/>
                    </w:rPr>
                  </w:rPrChange>
                </w:rPr>
                <w:t xml:space="preserve">    &lt;DESC&gt;</w:t>
              </w:r>
            </w:ins>
            <w:ins w:id="2709" w:author="卡噗胖胖" w:date="2019-01-08T14:03:00Z">
              <w:r>
                <w:rPr>
                  <w:rFonts w:hint="eastAsia" w:ascii="Arial" w:hAnsi="Arial" w:cs="Arial"/>
                  <w:color w:val="000000" w:themeColor="text1"/>
                  <w:kern w:val="2"/>
                  <w:sz w:val="18"/>
                  <w:szCs w:val="18"/>
                  <w:rPrChange w:id="2710" w:author="卡噗胖胖" w:date="2019-01-08T14:03:00Z">
                    <w:rPr>
                      <w:rFonts w:hint="eastAsia"/>
                    </w:rPr>
                  </w:rPrChange>
                </w:rPr>
                <w:t>数据处理情况的描述</w:t>
              </w:r>
            </w:ins>
            <w:ins w:id="2711" w:author="卡噗胖胖" w:date="2019-01-08T14:03:00Z">
              <w:r>
                <w:rPr>
                  <w:rFonts w:hint="eastAsia" w:ascii="Arial" w:hAnsi="Arial" w:cs="Arial"/>
                  <w:color w:val="000000" w:themeColor="text1"/>
                  <w:kern w:val="2"/>
                  <w:sz w:val="18"/>
                  <w:szCs w:val="18"/>
                  <w:rPrChange w:id="2712" w:author="卡噗胖胖" w:date="2019-01-08T14:03:00Z">
                    <w:rPr>
                      <w:rFonts w:hint="eastAsia"/>
                    </w:rPr>
                  </w:rPrChange>
                </w:rPr>
                <w:t>&lt;/DESC&gt;</w:t>
              </w:r>
            </w:ins>
          </w:p>
          <w:p>
            <w:pPr>
              <w:pStyle w:val="100"/>
              <w:ind w:firstLine="360"/>
              <w:rPr>
                <w:del w:id="2713" w:author="卡噗胖胖" w:date="2019-01-08T14:03:00Z"/>
                <w:rFonts w:ascii="Arial" w:hAnsi="Arial" w:cs="Arial"/>
                <w:color w:val="000000" w:themeColor="text1"/>
                <w:kern w:val="2"/>
                <w:sz w:val="18"/>
                <w:szCs w:val="18"/>
                <w14:textFill>
                  <w14:solidFill>
                    <w14:schemeClr w14:val="tx1"/>
                  </w14:solidFill>
                </w14:textFill>
              </w:rPr>
            </w:pPr>
            <w:ins w:id="2714" w:author="卡噗胖胖" w:date="2019-01-08T14:03:00Z">
              <w:r>
                <w:rPr>
                  <w:rFonts w:ascii="Arial" w:hAnsi="Arial" w:cs="Arial"/>
                  <w:color w:val="000000" w:themeColor="text1"/>
                  <w:kern w:val="2"/>
                  <w:sz w:val="18"/>
                  <w:szCs w:val="18"/>
                  <w:rPrChange w:id="2715" w:author="卡噗胖胖" w:date="2019-01-08T14:03:00Z">
                    <w:rPr/>
                  </w:rPrChange>
                </w:rPr>
                <w:t>&lt;/ESB&gt;</w:t>
              </w:r>
            </w:ins>
            <w:del w:id="2716" w:author="卡噗胖胖" w:date="2019-01-08T14:03: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2717" w:author="卡噗胖胖" w:date="2019-01-08T14:03:00Z"/>
                <w:rFonts w:ascii="Arial" w:hAnsi="Arial" w:cs="Arial"/>
                <w:color w:val="000000" w:themeColor="text1"/>
                <w:kern w:val="2"/>
                <w:sz w:val="18"/>
                <w:szCs w:val="18"/>
                <w14:textFill>
                  <w14:solidFill>
                    <w14:schemeClr w14:val="tx1"/>
                  </w14:solidFill>
                </w14:textFill>
              </w:rPr>
            </w:pPr>
            <w:del w:id="2718" w:author="卡噗胖胖" w:date="2019-01-08T14:03: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2719" w:author="卡噗胖胖" w:date="2019-01-08T14:03:00Z"/>
                <w:rFonts w:ascii="Arial" w:hAnsi="Arial" w:cs="Arial"/>
                <w:color w:val="000000" w:themeColor="text1"/>
                <w:kern w:val="2"/>
                <w:sz w:val="18"/>
                <w:szCs w:val="18"/>
                <w14:textFill>
                  <w14:solidFill>
                    <w14:schemeClr w14:val="tx1"/>
                  </w14:solidFill>
                </w14:textFill>
              </w:rPr>
            </w:pPr>
            <w:del w:id="2720"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&lt;RESULT&gt;S成功/E失败&lt;/RESULT&gt;</w:delText>
              </w:r>
            </w:del>
          </w:p>
          <w:p>
            <w:pPr>
              <w:pStyle w:val="100"/>
              <w:ind w:firstLine="360"/>
              <w:rPr>
                <w:del w:id="2721" w:author="卡噗胖胖" w:date="2019-01-08T14:03:00Z"/>
                <w:rFonts w:ascii="Arial" w:hAnsi="Arial" w:cs="Arial"/>
                <w:color w:val="000000" w:themeColor="text1"/>
                <w:kern w:val="2"/>
                <w:sz w:val="18"/>
                <w:szCs w:val="18"/>
                <w14:textFill>
                  <w14:solidFill>
                    <w14:schemeClr w14:val="tx1"/>
                  </w14:solidFill>
                </w14:textFill>
              </w:rPr>
            </w:pPr>
            <w:del w:id="2722" w:author="卡噗胖胖" w:date="2019-01-08T14:03: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2723" w:author="卡噗胖胖" w:date="2019-01-08T14:03:00Z"/>
                <w:rFonts w:ascii="Arial" w:hAnsi="Arial" w:cs="Arial"/>
                <w:color w:val="000000" w:themeColor="text1"/>
                <w:kern w:val="2"/>
                <w:sz w:val="18"/>
                <w:szCs w:val="18"/>
                <w14:textFill>
                  <w14:solidFill>
                    <w14:schemeClr w14:val="tx1"/>
                  </w14:solidFill>
                </w14:textFill>
              </w:rPr>
            </w:pPr>
            <w:del w:id="2724" w:author="卡噗胖胖" w:date="2019-01-08T14:03: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2725" w:author="卡噗胖胖" w:date="2019-01-08T14:03:00Z"/>
                <w:rFonts w:ascii="Arial" w:hAnsi="Arial" w:cs="Arial"/>
                <w:color w:val="000000" w:themeColor="text1"/>
                <w:kern w:val="2"/>
                <w:sz w:val="18"/>
                <w:szCs w:val="18"/>
                <w14:textFill>
                  <w14:solidFill>
                    <w14:schemeClr w14:val="tx1"/>
                  </w14:solidFill>
                </w14:textFill>
              </w:rPr>
            </w:pPr>
            <w:del w:id="2726"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2727" w:author="卡噗胖胖" w:date="2019-01-08T14:03:00Z"/>
                <w:rFonts w:ascii="Arial" w:hAnsi="Arial" w:cs="Arial"/>
                <w:color w:val="000000" w:themeColor="text1"/>
                <w:kern w:val="2"/>
                <w:sz w:val="18"/>
                <w:szCs w:val="18"/>
                <w14:textFill>
                  <w14:solidFill>
                    <w14:schemeClr w14:val="tx1"/>
                  </w14:solidFill>
                </w14:textFill>
              </w:rPr>
            </w:pPr>
            <w:del w:id="2728" w:author="卡噗胖胖" w:date="2019-01-08T14:03: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2729" w:author="卡噗胖胖" w:date="2019-01-08T14:03:00Z"/>
                <w:rFonts w:ascii="Arial" w:hAnsi="Arial" w:cs="Arial"/>
                <w:color w:val="000000" w:themeColor="text1"/>
                <w:kern w:val="2"/>
                <w:sz w:val="18"/>
                <w:szCs w:val="18"/>
                <w14:textFill>
                  <w14:solidFill>
                    <w14:schemeClr w14:val="tx1"/>
                  </w14:solidFill>
                </w14:textFill>
              </w:rPr>
            </w:pPr>
            <w:del w:id="2730"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ind w:firstLine="360"/>
              <w:rPr>
                <w:del w:id="2731" w:author="卡噗胖胖" w:date="2019-01-08T14:03:00Z"/>
                <w:rFonts w:ascii="Arial" w:hAnsi="Arial" w:cs="Arial"/>
                <w:color w:val="000000" w:themeColor="text1"/>
                <w:kern w:val="2"/>
                <w:sz w:val="18"/>
                <w:szCs w:val="18"/>
                <w14:textFill>
                  <w14:solidFill>
                    <w14:schemeClr w14:val="tx1"/>
                  </w14:solidFill>
                </w14:textFill>
              </w:rPr>
            </w:pPr>
            <w:del w:id="2732"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ind w:firstLine="360"/>
              <w:rPr>
                <w:del w:id="2733" w:author="卡噗胖胖" w:date="2019-01-08T14:03:00Z"/>
                <w:rFonts w:ascii="Arial" w:hAnsi="Arial" w:cs="Arial"/>
                <w:color w:val="000000" w:themeColor="text1"/>
                <w:kern w:val="2"/>
                <w:sz w:val="18"/>
                <w:szCs w:val="18"/>
                <w14:textFill>
                  <w14:solidFill>
                    <w14:schemeClr w14:val="tx1"/>
                  </w14:solidFill>
                </w14:textFill>
              </w:rPr>
            </w:pPr>
            <w:del w:id="2734"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&lt;DESC2&gt;项目编码的值&lt;/DESC2&gt;</w:delText>
              </w:r>
            </w:del>
          </w:p>
          <w:p>
            <w:pPr>
              <w:pStyle w:val="100"/>
              <w:ind w:firstLine="360"/>
              <w:rPr>
                <w:del w:id="2735" w:author="卡噗胖胖" w:date="2019-01-08T14:03:00Z"/>
                <w:rFonts w:ascii="Arial" w:hAnsi="Arial" w:cs="Arial"/>
                <w:color w:val="000000" w:themeColor="text1"/>
                <w:kern w:val="2"/>
                <w:sz w:val="18"/>
                <w:szCs w:val="18"/>
                <w14:textFill>
                  <w14:solidFill>
                    <w14:schemeClr w14:val="tx1"/>
                  </w14:solidFill>
                </w14:textFill>
              </w:rPr>
            </w:pPr>
            <w:del w:id="2736"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&lt;DESC3&gt;数据来源的值&lt;/DESC3&gt;</w:delText>
              </w:r>
            </w:del>
          </w:p>
          <w:p>
            <w:pPr>
              <w:pStyle w:val="100"/>
              <w:ind w:firstLine="360"/>
              <w:rPr>
                <w:del w:id="2737" w:author="卡噗胖胖" w:date="2019-01-08T14:03:00Z"/>
                <w:rFonts w:ascii="Arial" w:hAnsi="Arial" w:cs="Arial"/>
                <w:color w:val="000000" w:themeColor="text1"/>
                <w:kern w:val="2"/>
                <w:sz w:val="18"/>
                <w:szCs w:val="18"/>
                <w14:textFill>
                  <w14:solidFill>
                    <w14:schemeClr w14:val="tx1"/>
                  </w14:solidFill>
                </w14:textFill>
              </w:rPr>
            </w:pPr>
            <w:del w:id="2738"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&lt;DESC4&gt;启用状态的值&lt;/DESC4&gt;</w:delText>
              </w:r>
            </w:del>
          </w:p>
          <w:p>
            <w:pPr>
              <w:pStyle w:val="100"/>
              <w:ind w:firstLine="360"/>
              <w:rPr>
                <w:del w:id="2739" w:author="卡噗胖胖" w:date="2019-01-08T14:03:00Z"/>
                <w:rFonts w:ascii="Arial" w:hAnsi="Arial" w:cs="Arial"/>
                <w:color w:val="000000" w:themeColor="text1"/>
                <w:kern w:val="2"/>
                <w:sz w:val="18"/>
                <w:szCs w:val="18"/>
                <w14:textFill>
                  <w14:solidFill>
                    <w14:schemeClr w14:val="tx1"/>
                  </w14:solidFill>
                </w14:textFill>
              </w:rPr>
            </w:pPr>
            <w:del w:id="2740"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&lt;DESC5&gt;对应成本科目的值&lt;/DESC5&gt;</w:delText>
              </w:r>
            </w:del>
          </w:p>
          <w:p>
            <w:pPr>
              <w:pStyle w:val="100"/>
              <w:ind w:firstLine="360"/>
              <w:rPr>
                <w:del w:id="2741" w:author="卡噗胖胖" w:date="2019-01-08T14:03:00Z"/>
                <w:rFonts w:ascii="Arial" w:hAnsi="Arial" w:cs="Arial"/>
                <w:color w:val="000000" w:themeColor="text1"/>
                <w:kern w:val="2"/>
                <w:sz w:val="18"/>
                <w:szCs w:val="18"/>
                <w14:textFill>
                  <w14:solidFill>
                    <w14:schemeClr w14:val="tx1"/>
                  </w14:solidFill>
                </w14:textFill>
              </w:rPr>
            </w:pPr>
            <w:del w:id="2742"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&lt;DESC7&gt;源系统项目主键的值&lt;/DESC7&gt;</w:delText>
              </w:r>
            </w:del>
          </w:p>
          <w:p>
            <w:pPr>
              <w:pStyle w:val="100"/>
              <w:ind w:firstLine="360"/>
              <w:rPr>
                <w:del w:id="2743" w:author="卡噗胖胖" w:date="2019-01-08T14:03:00Z"/>
                <w:rFonts w:ascii="Arial" w:hAnsi="Arial" w:cs="Arial"/>
                <w:color w:val="000000" w:themeColor="text1"/>
                <w:kern w:val="2"/>
                <w:sz w:val="18"/>
                <w:szCs w:val="18"/>
                <w14:textFill>
                  <w14:solidFill>
                    <w14:schemeClr w14:val="tx1"/>
                  </w14:solidFill>
                </w14:textFill>
              </w:rPr>
            </w:pPr>
            <w:del w:id="2744"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&lt;DESC8&gt;源系统上级项目主键的值&lt;/DESC8&gt;</w:delText>
              </w:r>
            </w:del>
          </w:p>
          <w:p>
            <w:pPr>
              <w:pStyle w:val="100"/>
              <w:ind w:firstLine="360"/>
              <w:rPr>
                <w:del w:id="2745" w:author="卡噗胖胖" w:date="2019-01-08T14:03:00Z"/>
                <w:rFonts w:ascii="Arial" w:hAnsi="Arial" w:cs="Arial"/>
                <w:color w:val="000000" w:themeColor="text1"/>
                <w:kern w:val="2"/>
                <w:sz w:val="18"/>
                <w:szCs w:val="18"/>
                <w14:textFill>
                  <w14:solidFill>
                    <w14:schemeClr w14:val="tx1"/>
                  </w14:solidFill>
                </w14:textFill>
              </w:rPr>
            </w:pPr>
            <w:del w:id="2746"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&lt;DESC9&gt;源系统对应成本科目主键的值&lt;/DESC9&gt;</w:delText>
              </w:r>
            </w:del>
          </w:p>
          <w:p>
            <w:pPr>
              <w:pStyle w:val="100"/>
              <w:ind w:firstLine="360"/>
              <w:rPr>
                <w:del w:id="2747" w:author="卡噗胖胖" w:date="2019-01-08T14:03:00Z"/>
                <w:rFonts w:ascii="Arial" w:hAnsi="Arial" w:cs="Arial"/>
                <w:color w:val="000000" w:themeColor="text1"/>
                <w:kern w:val="2"/>
                <w:sz w:val="18"/>
                <w:szCs w:val="18"/>
                <w14:textFill>
                  <w14:solidFill>
                    <w14:schemeClr w14:val="tx1"/>
                  </w14:solidFill>
                </w14:textFill>
              </w:rPr>
            </w:pPr>
            <w:del w:id="2748"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ind w:firstLine="360"/>
              <w:rPr>
                <w:del w:id="2749" w:author="卡噗胖胖" w:date="2019-01-08T14:03:00Z"/>
                <w:rFonts w:ascii="Arial" w:hAnsi="Arial" w:cs="Arial"/>
                <w:color w:val="000000" w:themeColor="text1"/>
                <w:kern w:val="2"/>
                <w:sz w:val="18"/>
                <w:szCs w:val="18"/>
                <w14:textFill>
                  <w14:solidFill>
                    <w14:schemeClr w14:val="tx1"/>
                  </w14:solidFill>
                </w14:textFill>
              </w:rPr>
            </w:pPr>
            <w:del w:id="2750"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ind w:firstLine="360"/>
              <w:rPr>
                <w:del w:id="2751" w:author="卡噗胖胖" w:date="2019-01-08T14:03:00Z"/>
                <w:rFonts w:ascii="Arial" w:hAnsi="Arial" w:cs="Arial"/>
                <w:color w:val="000000" w:themeColor="text1"/>
                <w:kern w:val="2"/>
                <w:sz w:val="18"/>
                <w:szCs w:val="18"/>
                <w14:textFill>
                  <w14:solidFill>
                    <w14:schemeClr w14:val="tx1"/>
                  </w14:solidFill>
                </w14:textFill>
              </w:rPr>
            </w:pPr>
            <w:del w:id="2752"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ind w:firstLine="360"/>
              <w:rPr>
                <w:del w:id="2753" w:author="卡噗胖胖" w:date="2019-01-08T14:03:00Z"/>
                <w:rFonts w:ascii="Arial" w:hAnsi="Arial" w:cs="Arial"/>
                <w:color w:val="000000" w:themeColor="text1"/>
                <w:kern w:val="2"/>
                <w:sz w:val="18"/>
                <w:szCs w:val="18"/>
                <w14:textFill>
                  <w14:solidFill>
                    <w14:schemeClr w14:val="tx1"/>
                  </w14:solidFill>
                </w14:textFill>
              </w:rPr>
            </w:pPr>
            <w:del w:id="2754" w:author="卡噗胖胖" w:date="2019-01-08T14:03: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2755" w:author="卡噗胖胖" w:date="2019-01-08T14:03:00Z"/>
                <w:rFonts w:ascii="Arial" w:hAnsi="Arial" w:cs="Arial"/>
                <w:color w:val="000000" w:themeColor="text1"/>
                <w:kern w:val="2"/>
                <w:sz w:val="18"/>
                <w:szCs w:val="18"/>
                <w14:textFill>
                  <w14:solidFill>
                    <w14:schemeClr w14:val="tx1"/>
                  </w14:solidFill>
                </w14:textFill>
              </w:rPr>
            </w:pPr>
            <w:del w:id="2756" w:author="卡噗胖胖" w:date="2019-01-08T14:03: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2757" w:author="卡噗胖胖" w:date="2019-01-08T14:03:00Z"/>
                <w:rFonts w:ascii="Arial" w:hAnsi="Arial" w:cs="Arial"/>
                <w:color w:val="000000" w:themeColor="text1"/>
                <w:kern w:val="2"/>
                <w:sz w:val="18"/>
                <w:szCs w:val="18"/>
                <w14:textFill>
                  <w14:solidFill>
                    <w14:schemeClr w14:val="tx1"/>
                  </w14:solidFill>
                </w14:textFill>
              </w:rPr>
            </w:pPr>
            <w:del w:id="2758"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ind w:firstLine="360"/>
              <w:rPr>
                <w:del w:id="2759" w:author="卡噗胖胖" w:date="2019-01-08T14:03:00Z"/>
                <w:rFonts w:ascii="Arial" w:hAnsi="Arial" w:cs="Arial"/>
                <w:color w:val="000000" w:themeColor="text1"/>
                <w:kern w:val="2"/>
                <w:sz w:val="18"/>
                <w:szCs w:val="18"/>
                <w14:textFill>
                  <w14:solidFill>
                    <w14:schemeClr w14:val="tx1"/>
                  </w14:solidFill>
                </w14:textFill>
              </w:rPr>
            </w:pPr>
            <w:del w:id="2760"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ind w:firstLine="360"/>
              <w:rPr>
                <w:del w:id="2761" w:author="卡噗胖胖" w:date="2019-01-08T14:03:00Z"/>
                <w:rFonts w:ascii="Arial" w:hAnsi="Arial" w:cs="Arial"/>
                <w:color w:val="000000" w:themeColor="text1"/>
                <w:kern w:val="2"/>
                <w:sz w:val="18"/>
                <w:szCs w:val="18"/>
                <w14:textFill>
                  <w14:solidFill>
                    <w14:schemeClr w14:val="tx1"/>
                  </w14:solidFill>
                </w14:textFill>
              </w:rPr>
            </w:pPr>
            <w:del w:id="2762"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&lt;DESC2&gt;项目编码的值&lt;/DESC2&gt;</w:delText>
              </w:r>
            </w:del>
          </w:p>
          <w:p>
            <w:pPr>
              <w:pStyle w:val="100"/>
              <w:ind w:firstLine="360"/>
              <w:rPr>
                <w:del w:id="2763" w:author="卡噗胖胖" w:date="2019-01-08T14:03:00Z"/>
                <w:rFonts w:ascii="Arial" w:hAnsi="Arial" w:cs="Arial"/>
                <w:color w:val="000000" w:themeColor="text1"/>
                <w:kern w:val="2"/>
                <w:sz w:val="18"/>
                <w:szCs w:val="18"/>
                <w14:textFill>
                  <w14:solidFill>
                    <w14:schemeClr w14:val="tx1"/>
                  </w14:solidFill>
                </w14:textFill>
              </w:rPr>
            </w:pPr>
            <w:del w:id="2764"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&lt;DESC3&gt;数据来源的值&lt;/DESC3&gt;</w:delText>
              </w:r>
            </w:del>
          </w:p>
          <w:p>
            <w:pPr>
              <w:pStyle w:val="100"/>
              <w:ind w:firstLine="360"/>
              <w:rPr>
                <w:del w:id="2765" w:author="卡噗胖胖" w:date="2019-01-08T14:03:00Z"/>
                <w:rFonts w:ascii="Arial" w:hAnsi="Arial" w:cs="Arial"/>
                <w:color w:val="000000" w:themeColor="text1"/>
                <w:kern w:val="2"/>
                <w:sz w:val="18"/>
                <w:szCs w:val="18"/>
                <w14:textFill>
                  <w14:solidFill>
                    <w14:schemeClr w14:val="tx1"/>
                  </w14:solidFill>
                </w14:textFill>
              </w:rPr>
            </w:pPr>
            <w:del w:id="2766"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&lt;DESC4&gt;启用状态的值&lt;/DESC4&gt;</w:delText>
              </w:r>
            </w:del>
          </w:p>
          <w:p>
            <w:pPr>
              <w:pStyle w:val="100"/>
              <w:ind w:firstLine="360"/>
              <w:rPr>
                <w:del w:id="2767" w:author="卡噗胖胖" w:date="2019-01-08T14:03:00Z"/>
                <w:rFonts w:ascii="Arial" w:hAnsi="Arial" w:cs="Arial"/>
                <w:color w:val="000000" w:themeColor="text1"/>
                <w:kern w:val="2"/>
                <w:sz w:val="18"/>
                <w:szCs w:val="18"/>
                <w14:textFill>
                  <w14:solidFill>
                    <w14:schemeClr w14:val="tx1"/>
                  </w14:solidFill>
                </w14:textFill>
              </w:rPr>
            </w:pPr>
            <w:del w:id="2768"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&lt;DESC5&gt;对应成本科目的值&lt;/DESC5&gt;</w:delText>
              </w:r>
            </w:del>
          </w:p>
          <w:p>
            <w:pPr>
              <w:pStyle w:val="100"/>
              <w:ind w:firstLine="360"/>
              <w:rPr>
                <w:del w:id="2769" w:author="卡噗胖胖" w:date="2019-01-08T14:03:00Z"/>
                <w:rFonts w:ascii="Arial" w:hAnsi="Arial" w:cs="Arial"/>
                <w:color w:val="000000" w:themeColor="text1"/>
                <w:kern w:val="2"/>
                <w:sz w:val="18"/>
                <w:szCs w:val="18"/>
                <w14:textFill>
                  <w14:solidFill>
                    <w14:schemeClr w14:val="tx1"/>
                  </w14:solidFill>
                </w14:textFill>
              </w:rPr>
            </w:pPr>
            <w:del w:id="2770"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&lt;DESC7&gt;源系统项目主键的值&lt;/DESC7&gt;</w:delText>
              </w:r>
            </w:del>
          </w:p>
          <w:p>
            <w:pPr>
              <w:pStyle w:val="100"/>
              <w:ind w:firstLine="360"/>
              <w:rPr>
                <w:del w:id="2771" w:author="卡噗胖胖" w:date="2019-01-08T14:03:00Z"/>
                <w:rFonts w:ascii="Arial" w:hAnsi="Arial" w:cs="Arial"/>
                <w:color w:val="000000" w:themeColor="text1"/>
                <w:kern w:val="2"/>
                <w:sz w:val="18"/>
                <w:szCs w:val="18"/>
                <w14:textFill>
                  <w14:solidFill>
                    <w14:schemeClr w14:val="tx1"/>
                  </w14:solidFill>
                </w14:textFill>
              </w:rPr>
            </w:pPr>
            <w:del w:id="2772"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&lt;DESC8&gt;源系统上级项目主键的值&lt;/DESC8&gt;</w:delText>
              </w:r>
            </w:del>
          </w:p>
          <w:p>
            <w:pPr>
              <w:pStyle w:val="100"/>
              <w:ind w:firstLine="360"/>
              <w:rPr>
                <w:del w:id="2773" w:author="卡噗胖胖" w:date="2019-01-08T14:03:00Z"/>
                <w:rFonts w:ascii="Arial" w:hAnsi="Arial" w:cs="Arial"/>
                <w:color w:val="000000" w:themeColor="text1"/>
                <w:kern w:val="2"/>
                <w:sz w:val="18"/>
                <w:szCs w:val="18"/>
                <w14:textFill>
                  <w14:solidFill>
                    <w14:schemeClr w14:val="tx1"/>
                  </w14:solidFill>
                </w14:textFill>
              </w:rPr>
            </w:pPr>
            <w:del w:id="2774"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&lt;DESC9&gt;源系统对应成本科目主键的值&lt;/DESC9&gt;</w:delText>
              </w:r>
            </w:del>
          </w:p>
          <w:p>
            <w:pPr>
              <w:pStyle w:val="100"/>
              <w:ind w:firstLine="360"/>
              <w:rPr>
                <w:del w:id="2775" w:author="卡噗胖胖" w:date="2019-01-08T14:03:00Z"/>
                <w:rFonts w:ascii="Arial" w:hAnsi="Arial" w:cs="Arial"/>
                <w:color w:val="000000" w:themeColor="text1"/>
                <w:kern w:val="2"/>
                <w:sz w:val="18"/>
                <w:szCs w:val="18"/>
                <w14:textFill>
                  <w14:solidFill>
                    <w14:schemeClr w14:val="tx1"/>
                  </w14:solidFill>
                </w14:textFill>
              </w:rPr>
            </w:pPr>
            <w:del w:id="2776"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ind w:firstLine="360"/>
              <w:rPr>
                <w:del w:id="2777" w:author="卡噗胖胖" w:date="2019-01-08T14:03:00Z"/>
                <w:rFonts w:ascii="Arial" w:hAnsi="Arial" w:cs="Arial"/>
                <w:color w:val="000000" w:themeColor="text1"/>
                <w:kern w:val="2"/>
                <w:sz w:val="18"/>
                <w:szCs w:val="18"/>
                <w14:textFill>
                  <w14:solidFill>
                    <w14:schemeClr w14:val="tx1"/>
                  </w14:solidFill>
                </w14:textFill>
              </w:rPr>
            </w:pPr>
            <w:del w:id="2778"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ind w:firstLine="360"/>
              <w:rPr>
                <w:del w:id="2779" w:author="卡噗胖胖" w:date="2019-01-08T14:03:00Z"/>
                <w:rFonts w:ascii="Arial" w:hAnsi="Arial" w:cs="Arial"/>
                <w:color w:val="000000" w:themeColor="text1"/>
                <w:kern w:val="2"/>
                <w:sz w:val="18"/>
                <w:szCs w:val="18"/>
                <w14:textFill>
                  <w14:solidFill>
                    <w14:schemeClr w14:val="tx1"/>
                  </w14:solidFill>
                </w14:textFill>
              </w:rPr>
            </w:pPr>
            <w:del w:id="2780"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ind w:firstLine="360"/>
              <w:rPr>
                <w:del w:id="2781" w:author="卡噗胖胖" w:date="2019-01-08T14:03:00Z"/>
                <w:rFonts w:ascii="Arial" w:hAnsi="Arial" w:cs="Arial"/>
                <w:color w:val="000000" w:themeColor="text1"/>
                <w:kern w:val="2"/>
                <w:sz w:val="18"/>
                <w:szCs w:val="18"/>
                <w14:textFill>
                  <w14:solidFill>
                    <w14:schemeClr w14:val="tx1"/>
                  </w14:solidFill>
                </w14:textFill>
              </w:rPr>
            </w:pPr>
            <w:del w:id="2782" w:author="卡噗胖胖" w:date="2019-01-08T14:03: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2783" w:author="卡噗胖胖" w:date="2019-01-08T14:03:00Z"/>
                <w:rFonts w:ascii="Arial" w:hAnsi="Arial" w:cs="Arial"/>
                <w:color w:val="000000" w:themeColor="text1"/>
                <w:kern w:val="2"/>
                <w:sz w:val="18"/>
                <w:szCs w:val="18"/>
                <w14:textFill>
                  <w14:solidFill>
                    <w14:schemeClr w14:val="tx1"/>
                  </w14:solidFill>
                </w14:textFill>
              </w:rPr>
            </w:pPr>
            <w:del w:id="2784" w:author="卡噗胖胖" w:date="2019-01-08T14:03: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2785" w:author="卡噗胖胖" w:date="2019-01-08T14:03:00Z"/>
                <w:rFonts w:ascii="Arial" w:hAnsi="Arial" w:cs="Arial"/>
                <w:color w:val="000000" w:themeColor="text1"/>
                <w:kern w:val="2"/>
                <w:sz w:val="18"/>
                <w:szCs w:val="18"/>
                <w14:textFill>
                  <w14:solidFill>
                    <w14:schemeClr w14:val="tx1"/>
                  </w14:solidFill>
                </w14:textFill>
              </w:rPr>
            </w:pPr>
            <w:del w:id="2786" w:author="卡噗胖胖" w:date="2019-01-08T14:03: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2787" w:author="卡噗胖胖" w:date="2019-01-08T14:03:00Z"/>
                <w:rFonts w:ascii="Arial" w:hAnsi="Arial" w:cs="Arial"/>
                <w:color w:val="000000" w:themeColor="text1"/>
                <w:kern w:val="2"/>
                <w:sz w:val="18"/>
                <w:szCs w:val="18"/>
                <w14:textFill>
                  <w14:solidFill>
                    <w14:schemeClr w14:val="tx1"/>
                  </w14:solidFill>
                </w14:textFill>
              </w:rPr>
            </w:pPr>
            <w:del w:id="2788"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2789" w:author="卡噗胖胖" w:date="2019-01-08T14:03:00Z"/>
                <w:rFonts w:ascii="Arial" w:hAnsi="Arial" w:cs="Arial"/>
                <w:color w:val="000000" w:themeColor="text1"/>
                <w:kern w:val="2"/>
                <w:sz w:val="18"/>
                <w:szCs w:val="18"/>
                <w14:textFill>
                  <w14:solidFill>
                    <w14:schemeClr w14:val="tx1"/>
                  </w14:solidFill>
                </w14:textFill>
              </w:rPr>
            </w:pPr>
            <w:del w:id="2790"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2791" w:author="卡噗胖胖" w:date="2019-01-08T14:03:00Z"/>
                <w:rFonts w:ascii="Arial" w:hAnsi="Arial" w:cs="Arial"/>
                <w:color w:val="000000" w:themeColor="text1"/>
                <w:kern w:val="2"/>
                <w:sz w:val="18"/>
                <w:szCs w:val="18"/>
                <w14:textFill>
                  <w14:solidFill>
                    <w14:schemeClr w14:val="tx1"/>
                  </w14:solidFill>
                </w14:textFill>
              </w:rPr>
            </w:pPr>
            <w:del w:id="2792"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&lt;TOTALPAGES&gt;总页数&lt;/TOTALPAGES&gt;</w:delText>
              </w:r>
            </w:del>
          </w:p>
          <w:p>
            <w:pPr>
              <w:pStyle w:val="100"/>
              <w:ind w:firstLine="360"/>
              <w:rPr>
                <w:del w:id="2793" w:author="卡噗胖胖" w:date="2019-01-08T14:03:00Z"/>
                <w:rFonts w:ascii="Arial" w:hAnsi="Arial" w:cs="Arial"/>
                <w:color w:val="000000" w:themeColor="text1"/>
                <w:kern w:val="2"/>
                <w:sz w:val="18"/>
                <w:szCs w:val="18"/>
                <w14:textFill>
                  <w14:solidFill>
                    <w14:schemeClr w14:val="tx1"/>
                  </w14:solidFill>
                </w14:textFill>
              </w:rPr>
            </w:pPr>
            <w:del w:id="2794"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&lt;TOTALNUMBER&gt;总条数&lt;/TOTALNUMBER&gt;</w:delText>
              </w:r>
            </w:del>
          </w:p>
          <w:p>
            <w:pPr>
              <w:pStyle w:val="100"/>
              <w:ind w:firstLine="360"/>
              <w:rPr>
                <w:del w:id="2795" w:author="卡噗胖胖" w:date="2019-01-08T14:03:00Z"/>
                <w:rFonts w:ascii="Arial" w:hAnsi="Arial" w:cs="Arial"/>
                <w:color w:val="000000" w:themeColor="text1"/>
                <w:kern w:val="2"/>
                <w:sz w:val="18"/>
                <w:szCs w:val="18"/>
                <w14:textFill>
                  <w14:solidFill>
                    <w14:schemeClr w14:val="tx1"/>
                  </w14:solidFill>
                </w14:textFill>
              </w:rPr>
            </w:pPr>
            <w:del w:id="2796" w:author="卡噗胖胖" w:date="2019-01-08T14:03: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2797" w:author="卡噗胖胖" w:date="2019-01-08T14:03:00Z"/>
                <w:rFonts w:ascii="Arial" w:hAnsi="Arial" w:cs="Arial"/>
                <w:color w:val="000000" w:themeColor="text1"/>
                <w:kern w:val="2"/>
                <w:sz w:val="18"/>
                <w:szCs w:val="18"/>
                <w14:textFill>
                  <w14:solidFill>
                    <w14:schemeClr w14:val="tx1"/>
                  </w14:solidFill>
                </w14:textFill>
              </w:rPr>
            </w:pPr>
            <w:del w:id="2798" w:author="卡噗胖胖" w:date="2019-01-08T14:03: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2799" w:author="卡噗胖胖" w:date="2019-01-08T14:03:00Z"/>
                <w:rFonts w:ascii="Arial" w:hAnsi="Arial" w:cs="Arial"/>
                <w:color w:val="000000" w:themeColor="text1"/>
                <w:kern w:val="2"/>
                <w:sz w:val="18"/>
                <w:szCs w:val="18"/>
                <w14:textFill>
                  <w14:solidFill>
                    <w14:schemeClr w14:val="tx1"/>
                  </w14:solidFill>
                </w14:textFill>
              </w:rPr>
            </w:pPr>
            <w:del w:id="2800" w:author="卡噗胖胖" w:date="2019-01-08T14:03:00Z">
              <w:r>
                <w:rPr>
                  <w:rFonts w:hint="eastAsia" w:ascii="Arial" w:hAnsi="Arial" w:cs="Arial"/>
                  <w:color w:val="000000" w:themeColor="text1"/>
                  <w:kern w:val="2"/>
                  <w:sz w:val="18"/>
                  <w:szCs w:val="18"/>
                  <w14:textFill>
                    <w14:solidFill>
                      <w14:schemeClr w14:val="tx1"/>
                    </w14:solidFill>
                  </w14:textFill>
                </w:rPr>
                <w:delText xml:space="preserve">    &lt;DESC&gt;数据处理情况的描述&lt;/DESC&gt;</w:delText>
              </w:r>
            </w:del>
          </w:p>
          <w:p>
            <w:pPr>
              <w:pStyle w:val="100"/>
              <w:spacing w:before="0" w:beforeLines="0" w:after="0" w:afterLines="0" w:line="240" w:lineRule="auto"/>
              <w:ind w:firstLine="360" w:firstLineChars="0"/>
              <w:rPr>
                <w:rFonts w:ascii="Arial" w:hAnsi="Arial" w:cs="Arial"/>
                <w:color w:val="000000" w:themeColor="text1"/>
                <w:sz w:val="18"/>
                <w:szCs w:val="18"/>
                <w14:textFill>
                  <w14:solidFill>
                    <w14:schemeClr w14:val="tx1"/>
                  </w14:solidFill>
                </w14:textFill>
              </w:rPr>
              <w:pPrChange w:id="2801" w:author="卡噗胖胖" w:date="2019-01-08T14:03:00Z">
                <w:pPr>
                  <w:spacing w:before="0" w:beforeLines="0" w:after="0" w:afterLines="0" w:line="240" w:lineRule="auto"/>
                  <w:ind w:firstLine="0" w:firstLineChars="0"/>
                </w:pPr>
              </w:pPrChange>
            </w:pPr>
            <w:del w:id="2802" w:author="卡噗胖胖" w:date="2019-01-08T14:03: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72"/>
        <w:numPr>
          <w:ilvl w:val="0"/>
          <w:numId w:val="9"/>
        </w:numPr>
        <w:ind w:left="420" w:hanging="420"/>
        <w:jc w:val="left"/>
        <w:rPr>
          <w:rFonts w:ascii="仿宋" w:hAnsi="仿宋"/>
          <w:b w:val="0"/>
        </w:rPr>
        <w:pPrChange w:id="2803" w:author="卡噗胖胖" w:date="2019-01-08T11:47:00Z">
          <w:pPr>
            <w:pStyle w:val="72"/>
            <w:numPr>
              <w:ilvl w:val="0"/>
              <w:numId w:val="9"/>
            </w:numPr>
            <w:ind w:left="420" w:hanging="420"/>
          </w:pPr>
        </w:pPrChange>
      </w:pPr>
      <w:bookmarkStart w:id="135" w:name="_Toc534730167"/>
      <w:r>
        <w:rPr>
          <w:rFonts w:hint="eastAsia" w:ascii="仿宋" w:hAnsi="仿宋"/>
          <w:b w:val="0"/>
        </w:rPr>
        <w:t>营销费用科目</w:t>
      </w:r>
      <w:bookmarkEnd w:id="135"/>
    </w:p>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36" w:name="_Toc534730168"/>
      <w:r>
        <w:rPr>
          <w:rFonts w:hint="eastAsia" w:ascii="仿宋" w:hAnsi="仿宋" w:eastAsia="仿宋"/>
          <w:b w:val="0"/>
          <w:sz w:val="24"/>
          <w:szCs w:val="24"/>
        </w:rPr>
        <w:t>请求报文格式</w:t>
      </w:r>
      <w:bookmarkEnd w:id="136"/>
    </w:p>
    <w:p>
      <w:pPr>
        <w:spacing w:before="120" w:after="120" w:line="440" w:lineRule="exact"/>
        <w:ind w:firstLine="480"/>
        <w:rPr>
          <w:rFonts w:ascii="仿宋" w:hAnsi="仿宋" w:eastAsia="仿宋"/>
        </w:rPr>
      </w:pPr>
      <w:r>
        <w:rPr>
          <w:rFonts w:hint="eastAsia" w:ascii="仿宋" w:hAnsi="仿宋" w:eastAsia="仿宋"/>
        </w:rPr>
        <w:t>r</w:t>
      </w:r>
      <w:r>
        <w:rPr>
          <w:rFonts w:ascii="仿宋" w:hAnsi="仿宋" w:eastAsia="仿宋"/>
        </w:rPr>
        <w:t>est</w:t>
      </w:r>
      <w:r>
        <w:rPr>
          <w:rFonts w:hint="eastAsia" w:ascii="仿宋" w:hAnsi="仿宋" w:eastAsia="仿宋"/>
        </w:rPr>
        <w:t>请求报文如下</w:t>
      </w:r>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trPr>
        <w:tc>
          <w:tcPr>
            <w:tcW w:w="7513" w:type="dxa"/>
            <w:shd w:val="clear" w:color="auto" w:fill="F1F1F1" w:themeFill="background1" w:themeFillShade="F2"/>
          </w:tcPr>
          <w:p>
            <w:pPr>
              <w:pStyle w:val="100"/>
              <w:ind w:firstLine="360"/>
              <w:rPr>
                <w:ins w:id="2804" w:author="卡噗胖胖" w:date="2019-01-08T14:05:00Z"/>
                <w:rFonts w:ascii="Arial" w:hAnsi="Arial" w:cs="Arial"/>
                <w:color w:val="000000" w:themeColor="text1"/>
                <w:kern w:val="2"/>
                <w:sz w:val="18"/>
                <w:szCs w:val="18"/>
                <w:rPrChange w:id="2805" w:author="卡噗胖胖" w:date="2019-01-08T14:05:00Z">
                  <w:rPr>
                    <w:ins w:id="2806" w:author="卡噗胖胖" w:date="2019-01-08T14:05:00Z"/>
                  </w:rPr>
                </w:rPrChange>
              </w:rPr>
            </w:pPr>
            <w:ins w:id="2807" w:author="卡噗胖胖" w:date="2019-01-08T14:05:00Z">
              <w:r>
                <w:rPr>
                  <w:rFonts w:ascii="Arial" w:hAnsi="Arial" w:cs="Arial"/>
                  <w:color w:val="000000" w:themeColor="text1"/>
                  <w:kern w:val="2"/>
                  <w:sz w:val="18"/>
                  <w:szCs w:val="18"/>
                  <w:rPrChange w:id="2808" w:author="卡噗胖胖" w:date="2019-01-08T14:05:00Z">
                    <w:rPr/>
                  </w:rPrChange>
                </w:rPr>
                <w:t>&lt;?xml version="1.0" encoding="UTF-8</w:t>
              </w:r>
            </w:ins>
            <w:ins w:id="2809" w:author="卡噗胖胖" w:date="2019-01-08T14:05:00Z">
              <w:r>
                <w:rPr>
                  <w:rFonts w:ascii="Arial" w:hAnsi="Arial" w:cs="Arial"/>
                  <w:color w:val="000000" w:themeColor="text1"/>
                  <w:kern w:val="2"/>
                  <w:sz w:val="18"/>
                  <w:szCs w:val="18"/>
                  <w:rPrChange w:id="2810" w:author="卡噗胖胖" w:date="2019-01-08T14:05:00Z">
                    <w:rPr/>
                  </w:rPrChange>
                </w:rPr>
                <w:t>" ?</w:t>
              </w:r>
            </w:ins>
            <w:ins w:id="2811" w:author="卡噗胖胖" w:date="2019-01-08T14:05:00Z">
              <w:r>
                <w:rPr>
                  <w:rFonts w:ascii="Arial" w:hAnsi="Arial" w:cs="Arial"/>
                  <w:color w:val="000000" w:themeColor="text1"/>
                  <w:kern w:val="2"/>
                  <w:sz w:val="18"/>
                  <w:szCs w:val="18"/>
                  <w:rPrChange w:id="2812" w:author="卡噗胖胖" w:date="2019-01-08T14:05:00Z">
                    <w:rPr/>
                  </w:rPrChange>
                </w:rPr>
                <w:t>&gt;</w:t>
              </w:r>
            </w:ins>
          </w:p>
          <w:p>
            <w:pPr>
              <w:pStyle w:val="100"/>
              <w:ind w:firstLine="360"/>
              <w:rPr>
                <w:ins w:id="2813" w:author="卡噗胖胖" w:date="2019-01-08T14:05:00Z"/>
                <w:rFonts w:ascii="Arial" w:hAnsi="Arial" w:cs="Arial"/>
                <w:color w:val="000000" w:themeColor="text1"/>
                <w:kern w:val="2"/>
                <w:sz w:val="18"/>
                <w:szCs w:val="18"/>
                <w:rPrChange w:id="2814" w:author="卡噗胖胖" w:date="2019-01-08T14:05:00Z">
                  <w:rPr>
                    <w:ins w:id="2815" w:author="卡噗胖胖" w:date="2019-01-08T14:05:00Z"/>
                  </w:rPr>
                </w:rPrChange>
              </w:rPr>
            </w:pPr>
            <w:ins w:id="2816" w:author="卡噗胖胖" w:date="2019-01-08T14:05:00Z">
              <w:r>
                <w:rPr>
                  <w:rFonts w:ascii="Arial" w:hAnsi="Arial" w:cs="Arial"/>
                  <w:color w:val="000000" w:themeColor="text1"/>
                  <w:kern w:val="2"/>
                  <w:sz w:val="18"/>
                  <w:szCs w:val="18"/>
                  <w:rPrChange w:id="2817" w:author="卡噗胖胖" w:date="2019-01-08T14:05:00Z">
                    <w:rPr/>
                  </w:rPrChange>
                </w:rPr>
                <w:t>&lt;ESB&gt;</w:t>
              </w:r>
            </w:ins>
          </w:p>
          <w:p>
            <w:pPr>
              <w:pStyle w:val="100"/>
              <w:ind w:firstLine="360"/>
              <w:rPr>
                <w:ins w:id="2818" w:author="卡噗胖胖" w:date="2019-01-08T14:05:00Z"/>
                <w:rFonts w:ascii="Arial" w:hAnsi="Arial" w:cs="Arial"/>
                <w:color w:val="000000" w:themeColor="text1"/>
                <w:kern w:val="2"/>
                <w:sz w:val="18"/>
                <w:szCs w:val="18"/>
                <w:rPrChange w:id="2819" w:author="卡噗胖胖" w:date="2019-01-08T14:05:00Z">
                  <w:rPr>
                    <w:ins w:id="2820" w:author="卡噗胖胖" w:date="2019-01-08T14:05:00Z"/>
                  </w:rPr>
                </w:rPrChange>
              </w:rPr>
            </w:pPr>
            <w:ins w:id="2821" w:author="卡噗胖胖" w:date="2019-01-08T14:05:00Z">
              <w:r>
                <w:rPr>
                  <w:rFonts w:ascii="Arial" w:hAnsi="Arial" w:cs="Arial"/>
                  <w:color w:val="000000" w:themeColor="text1"/>
                  <w:kern w:val="2"/>
                  <w:sz w:val="18"/>
                  <w:szCs w:val="18"/>
                  <w:rPrChange w:id="2822" w:author="卡噗胖胖" w:date="2019-01-08T14:05:00Z">
                    <w:rPr/>
                  </w:rPrChange>
                </w:rPr>
                <w:t xml:space="preserve">    &lt;DATA&gt;</w:t>
              </w:r>
            </w:ins>
          </w:p>
          <w:p>
            <w:pPr>
              <w:pStyle w:val="100"/>
              <w:ind w:firstLine="360"/>
              <w:rPr>
                <w:ins w:id="2823" w:author="卡噗胖胖" w:date="2019-01-08T14:05:00Z"/>
                <w:rFonts w:ascii="Arial" w:hAnsi="Arial" w:cs="Arial"/>
                <w:color w:val="000000" w:themeColor="text1"/>
                <w:kern w:val="2"/>
                <w:sz w:val="18"/>
                <w:szCs w:val="18"/>
                <w:rPrChange w:id="2824" w:author="卡噗胖胖" w:date="2019-01-08T14:05:00Z">
                  <w:rPr>
                    <w:ins w:id="2825" w:author="卡噗胖胖" w:date="2019-01-08T14:05:00Z"/>
                  </w:rPr>
                </w:rPrChange>
              </w:rPr>
            </w:pPr>
            <w:ins w:id="2826" w:author="卡噗胖胖" w:date="2019-01-08T14:05:00Z">
              <w:r>
                <w:rPr>
                  <w:rFonts w:ascii="Arial" w:hAnsi="Arial" w:cs="Arial"/>
                  <w:color w:val="000000" w:themeColor="text1"/>
                  <w:kern w:val="2"/>
                  <w:sz w:val="18"/>
                  <w:szCs w:val="18"/>
                  <w:rPrChange w:id="2827" w:author="卡噗胖胖" w:date="2019-01-08T14:05:00Z">
                    <w:rPr/>
                  </w:rPrChange>
                </w:rPr>
                <w:t xml:space="preserve">        &lt;DATAINFOS&gt;</w:t>
              </w:r>
            </w:ins>
          </w:p>
          <w:p>
            <w:pPr>
              <w:pStyle w:val="100"/>
              <w:ind w:firstLine="360"/>
              <w:rPr>
                <w:ins w:id="2828" w:author="卡噗胖胖" w:date="2019-01-08T14:05:00Z"/>
                <w:rFonts w:ascii="Arial" w:hAnsi="Arial" w:cs="Arial"/>
                <w:color w:val="000000" w:themeColor="text1"/>
                <w:kern w:val="2"/>
                <w:sz w:val="18"/>
                <w:szCs w:val="18"/>
                <w:rPrChange w:id="2829" w:author="卡噗胖胖" w:date="2019-01-08T14:05:00Z">
                  <w:rPr>
                    <w:ins w:id="2830" w:author="卡噗胖胖" w:date="2019-01-08T14:05:00Z"/>
                  </w:rPr>
                </w:rPrChange>
              </w:rPr>
            </w:pPr>
            <w:ins w:id="2831" w:author="卡噗胖胖" w:date="2019-01-08T14:05:00Z">
              <w:r>
                <w:rPr>
                  <w:rFonts w:hint="eastAsia" w:ascii="Arial" w:hAnsi="Arial" w:cs="Arial"/>
                  <w:color w:val="000000" w:themeColor="text1"/>
                  <w:kern w:val="2"/>
                  <w:sz w:val="18"/>
                  <w:szCs w:val="18"/>
                  <w:rPrChange w:id="2832" w:author="卡噗胖胖" w:date="2019-01-08T14:05:00Z">
                    <w:rPr>
                      <w:rFonts w:hint="eastAsia"/>
                    </w:rPr>
                  </w:rPrChange>
                </w:rPr>
                <w:t xml:space="preserve">            &lt;PUUID&gt;</w:t>
              </w:r>
            </w:ins>
            <w:ins w:id="2833" w:author="卡噗胖胖" w:date="2019-01-08T14:05:00Z">
              <w:r>
                <w:rPr>
                  <w:rFonts w:hint="eastAsia" w:ascii="Arial" w:hAnsi="Arial" w:cs="Arial"/>
                  <w:color w:val="000000" w:themeColor="text1"/>
                  <w:kern w:val="2"/>
                  <w:sz w:val="18"/>
                  <w:szCs w:val="18"/>
                  <w:rPrChange w:id="2834" w:author="卡噗胖胖" w:date="2019-01-08T14:05:00Z">
                    <w:rPr>
                      <w:rFonts w:hint="eastAsia"/>
                    </w:rPr>
                  </w:rPrChange>
                </w:rPr>
                <w:t>批数据</w:t>
              </w:r>
            </w:ins>
            <w:ins w:id="2835" w:author="卡噗胖胖" w:date="2019-01-08T14:05:00Z">
              <w:r>
                <w:rPr>
                  <w:rFonts w:hint="eastAsia" w:ascii="Arial" w:hAnsi="Arial" w:cs="Arial"/>
                  <w:color w:val="000000" w:themeColor="text1"/>
                  <w:kern w:val="2"/>
                  <w:sz w:val="18"/>
                  <w:szCs w:val="18"/>
                  <w:rPrChange w:id="2836" w:author="卡噗胖胖" w:date="2019-01-08T14:05:00Z">
                    <w:rPr>
                      <w:rFonts w:hint="eastAsia"/>
                    </w:rPr>
                  </w:rPrChange>
                </w:rPr>
                <w:t>的</w:t>
              </w:r>
            </w:ins>
            <w:ins w:id="2837" w:author="卡噗胖胖" w:date="2019-01-08T14:05:00Z">
              <w:r>
                <w:rPr>
                  <w:rFonts w:hint="eastAsia" w:ascii="Arial" w:hAnsi="Arial" w:cs="Arial"/>
                  <w:color w:val="000000" w:themeColor="text1"/>
                  <w:kern w:val="2"/>
                  <w:sz w:val="18"/>
                  <w:szCs w:val="18"/>
                  <w:rPrChange w:id="2838" w:author="卡噗胖胖" w:date="2019-01-08T14:05:00Z">
                    <w:rPr>
                      <w:rFonts w:hint="eastAsia"/>
                    </w:rPr>
                  </w:rPrChange>
                </w:rPr>
                <w:t>UUID&lt;/PUUID&gt;</w:t>
              </w:r>
            </w:ins>
          </w:p>
          <w:p>
            <w:pPr>
              <w:pStyle w:val="100"/>
              <w:ind w:firstLine="360"/>
              <w:rPr>
                <w:ins w:id="2839" w:author="卡噗胖胖" w:date="2019-01-08T14:05:00Z"/>
                <w:rFonts w:ascii="Arial" w:hAnsi="Arial" w:cs="Arial"/>
                <w:color w:val="000000" w:themeColor="text1"/>
                <w:kern w:val="2"/>
                <w:sz w:val="18"/>
                <w:szCs w:val="18"/>
                <w:rPrChange w:id="2840" w:author="卡噗胖胖" w:date="2019-01-08T14:05:00Z">
                  <w:rPr>
                    <w:ins w:id="2841" w:author="卡噗胖胖" w:date="2019-01-08T14:05:00Z"/>
                  </w:rPr>
                </w:rPrChange>
              </w:rPr>
            </w:pPr>
            <w:ins w:id="2842" w:author="卡噗胖胖" w:date="2019-01-08T14:05:00Z">
              <w:r>
                <w:rPr>
                  <w:rFonts w:ascii="Arial" w:hAnsi="Arial" w:cs="Arial"/>
                  <w:color w:val="000000" w:themeColor="text1"/>
                  <w:kern w:val="2"/>
                  <w:sz w:val="18"/>
                  <w:szCs w:val="18"/>
                  <w:rPrChange w:id="2843" w:author="卡噗胖胖" w:date="2019-01-08T14:05:00Z">
                    <w:rPr/>
                  </w:rPrChange>
                </w:rPr>
                <w:t xml:space="preserve">            &lt;DATAINFO&gt;</w:t>
              </w:r>
            </w:ins>
          </w:p>
          <w:p>
            <w:pPr>
              <w:pStyle w:val="100"/>
              <w:ind w:firstLine="360"/>
              <w:rPr>
                <w:ins w:id="2844" w:author="卡噗胖胖" w:date="2019-01-08T14:05:00Z"/>
                <w:rFonts w:ascii="Arial" w:hAnsi="Arial" w:cs="Arial"/>
                <w:color w:val="000000" w:themeColor="text1"/>
                <w:kern w:val="2"/>
                <w:sz w:val="18"/>
                <w:szCs w:val="18"/>
                <w:rPrChange w:id="2845" w:author="卡噗胖胖" w:date="2019-01-08T14:05:00Z">
                  <w:rPr>
                    <w:ins w:id="2846" w:author="卡噗胖胖" w:date="2019-01-08T14:05:00Z"/>
                  </w:rPr>
                </w:rPrChange>
              </w:rPr>
            </w:pPr>
            <w:ins w:id="2847" w:author="卡噗胖胖" w:date="2019-01-08T14:05:00Z">
              <w:r>
                <w:rPr>
                  <w:rFonts w:hint="eastAsia" w:ascii="Arial" w:hAnsi="Arial" w:cs="Arial"/>
                  <w:color w:val="000000" w:themeColor="text1"/>
                  <w:kern w:val="2"/>
                  <w:sz w:val="18"/>
                  <w:szCs w:val="18"/>
                  <w:rPrChange w:id="2848" w:author="卡噗胖胖" w:date="2019-01-08T14:05:00Z">
                    <w:rPr>
                      <w:rFonts w:hint="eastAsia"/>
                    </w:rPr>
                  </w:rPrChange>
                </w:rPr>
                <w:t xml:space="preserve">                &lt;CODE&gt;</w:t>
              </w:r>
            </w:ins>
            <w:ins w:id="2849" w:author="卡噗胖胖" w:date="2019-01-08T14:05:00Z">
              <w:r>
                <w:rPr>
                  <w:rFonts w:hint="eastAsia" w:ascii="Arial" w:hAnsi="Arial" w:cs="Arial"/>
                  <w:color w:val="000000" w:themeColor="text1"/>
                  <w:kern w:val="2"/>
                  <w:sz w:val="18"/>
                  <w:szCs w:val="18"/>
                  <w:rPrChange w:id="2850" w:author="卡噗胖胖" w:date="2019-01-08T14:05:00Z">
                    <w:rPr>
                      <w:rFonts w:hint="eastAsia"/>
                    </w:rPr>
                  </w:rPrChange>
                </w:rPr>
                <w:t>主编码的值</w:t>
              </w:r>
            </w:ins>
            <w:ins w:id="2851" w:author="卡噗胖胖" w:date="2019-01-08T14:05:00Z">
              <w:r>
                <w:rPr>
                  <w:rFonts w:hint="eastAsia" w:ascii="Arial" w:hAnsi="Arial" w:cs="Arial"/>
                  <w:color w:val="000000" w:themeColor="text1"/>
                  <w:kern w:val="2"/>
                  <w:sz w:val="18"/>
                  <w:szCs w:val="18"/>
                  <w:rPrChange w:id="2852" w:author="卡噗胖胖" w:date="2019-01-08T14:05:00Z">
                    <w:rPr>
                      <w:rFonts w:hint="eastAsia"/>
                    </w:rPr>
                  </w:rPrChange>
                </w:rPr>
                <w:t>&lt;/CODE&gt;</w:t>
              </w:r>
            </w:ins>
          </w:p>
          <w:p>
            <w:pPr>
              <w:pStyle w:val="100"/>
              <w:ind w:firstLine="360"/>
              <w:rPr>
                <w:ins w:id="2853" w:author="卡噗胖胖" w:date="2019-01-08T14:05:00Z"/>
                <w:rFonts w:ascii="Arial" w:hAnsi="Arial" w:cs="Arial"/>
                <w:color w:val="000000" w:themeColor="text1"/>
                <w:kern w:val="2"/>
                <w:sz w:val="18"/>
                <w:szCs w:val="18"/>
                <w:rPrChange w:id="2854" w:author="卡噗胖胖" w:date="2019-01-08T14:05:00Z">
                  <w:rPr>
                    <w:ins w:id="2855" w:author="卡噗胖胖" w:date="2019-01-08T14:05:00Z"/>
                  </w:rPr>
                </w:rPrChange>
              </w:rPr>
            </w:pPr>
            <w:ins w:id="2856" w:author="卡噗胖胖" w:date="2019-01-08T14:05:00Z">
              <w:r>
                <w:rPr>
                  <w:rFonts w:hint="eastAsia" w:ascii="Arial" w:hAnsi="Arial" w:cs="Arial"/>
                  <w:color w:val="000000" w:themeColor="text1"/>
                  <w:kern w:val="2"/>
                  <w:sz w:val="18"/>
                  <w:szCs w:val="18"/>
                  <w:rPrChange w:id="2857" w:author="卡噗胖胖" w:date="2019-01-08T14:05:00Z">
                    <w:rPr>
                      <w:rFonts w:hint="eastAsia"/>
                    </w:rPr>
                  </w:rPrChange>
                </w:rPr>
                <w:t xml:space="preserve">                &lt;LASTMODIFYRECORDTIME&gt;</w:t>
              </w:r>
            </w:ins>
            <w:ins w:id="2858" w:author="卡噗胖胖" w:date="2019-01-08T14:05:00Z">
              <w:r>
                <w:rPr>
                  <w:rFonts w:hint="eastAsia" w:ascii="Arial" w:hAnsi="Arial" w:cs="Arial"/>
                  <w:color w:val="000000" w:themeColor="text1"/>
                  <w:kern w:val="2"/>
                  <w:sz w:val="18"/>
                  <w:szCs w:val="18"/>
                  <w:rPrChange w:id="2859" w:author="卡噗胖胖" w:date="2019-01-08T14:05:00Z">
                    <w:rPr>
                      <w:rFonts w:hint="eastAsia"/>
                    </w:rPr>
                  </w:rPrChange>
                </w:rPr>
                <w:t>上一次变更时间的值</w:t>
              </w:r>
            </w:ins>
            <w:ins w:id="2860" w:author="卡噗胖胖" w:date="2019-01-08T14:05:00Z">
              <w:r>
                <w:rPr>
                  <w:rFonts w:hint="eastAsia" w:ascii="Arial" w:hAnsi="Arial" w:cs="Arial"/>
                  <w:color w:val="000000" w:themeColor="text1"/>
                  <w:kern w:val="2"/>
                  <w:sz w:val="18"/>
                  <w:szCs w:val="18"/>
                  <w:rPrChange w:id="2861" w:author="卡噗胖胖" w:date="2019-01-08T14:05:00Z">
                    <w:rPr>
                      <w:rFonts w:hint="eastAsia"/>
                    </w:rPr>
                  </w:rPrChange>
                </w:rPr>
                <w:t>&lt;/LASTMODIFYRECORDTIME&gt;</w:t>
              </w:r>
            </w:ins>
          </w:p>
          <w:p>
            <w:pPr>
              <w:pStyle w:val="100"/>
              <w:ind w:firstLine="360"/>
              <w:rPr>
                <w:ins w:id="2862" w:author="卡噗胖胖" w:date="2019-01-08T14:05:00Z"/>
                <w:rFonts w:ascii="Arial" w:hAnsi="Arial" w:cs="Arial"/>
                <w:color w:val="000000" w:themeColor="text1"/>
                <w:kern w:val="2"/>
                <w:sz w:val="18"/>
                <w:szCs w:val="18"/>
                <w:rPrChange w:id="2863" w:author="卡噗胖胖" w:date="2019-01-08T14:05:00Z">
                  <w:rPr>
                    <w:ins w:id="2864" w:author="卡噗胖胖" w:date="2019-01-08T14:05:00Z"/>
                  </w:rPr>
                </w:rPrChange>
              </w:rPr>
            </w:pPr>
            <w:ins w:id="2865" w:author="卡噗胖胖" w:date="2019-01-08T14:05:00Z">
              <w:r>
                <w:rPr>
                  <w:rFonts w:ascii="Arial" w:hAnsi="Arial" w:cs="Arial"/>
                  <w:color w:val="000000" w:themeColor="text1"/>
                  <w:kern w:val="2"/>
                  <w:sz w:val="18"/>
                  <w:szCs w:val="18"/>
                  <w:rPrChange w:id="2866" w:author="卡噗胖胖" w:date="2019-01-08T14:05:00Z">
                    <w:rPr/>
                  </w:rPrChange>
                </w:rPr>
                <w:t xml:space="preserve">            &lt;/DATAINFO&gt;</w:t>
              </w:r>
            </w:ins>
          </w:p>
          <w:p>
            <w:pPr>
              <w:pStyle w:val="100"/>
              <w:ind w:firstLine="360"/>
              <w:rPr>
                <w:ins w:id="2867" w:author="卡噗胖胖" w:date="2019-01-08T14:05:00Z"/>
                <w:rFonts w:ascii="Arial" w:hAnsi="Arial" w:cs="Arial"/>
                <w:color w:val="000000" w:themeColor="text1"/>
                <w:kern w:val="2"/>
                <w:sz w:val="18"/>
                <w:szCs w:val="18"/>
                <w:rPrChange w:id="2868" w:author="卡噗胖胖" w:date="2019-01-08T14:05:00Z">
                  <w:rPr>
                    <w:ins w:id="2869" w:author="卡噗胖胖" w:date="2019-01-08T14:05:00Z"/>
                  </w:rPr>
                </w:rPrChange>
              </w:rPr>
            </w:pPr>
            <w:ins w:id="2870" w:author="卡噗胖胖" w:date="2019-01-08T14:05:00Z">
              <w:r>
                <w:rPr>
                  <w:rFonts w:ascii="Arial" w:hAnsi="Arial" w:cs="Arial"/>
                  <w:color w:val="000000" w:themeColor="text1"/>
                  <w:kern w:val="2"/>
                  <w:sz w:val="18"/>
                  <w:szCs w:val="18"/>
                  <w:rPrChange w:id="2871" w:author="卡噗胖胖" w:date="2019-01-08T14:05:00Z">
                    <w:rPr/>
                  </w:rPrChange>
                </w:rPr>
                <w:t xml:space="preserve">        &lt;/DATAINFOS&gt;</w:t>
              </w:r>
            </w:ins>
          </w:p>
          <w:p>
            <w:pPr>
              <w:pStyle w:val="100"/>
              <w:ind w:firstLine="360"/>
              <w:rPr>
                <w:ins w:id="2872" w:author="卡噗胖胖" w:date="2019-01-08T14:05:00Z"/>
                <w:rFonts w:ascii="Arial" w:hAnsi="Arial" w:cs="Arial"/>
                <w:color w:val="000000" w:themeColor="text1"/>
                <w:kern w:val="2"/>
                <w:sz w:val="18"/>
                <w:szCs w:val="18"/>
                <w:rPrChange w:id="2873" w:author="卡噗胖胖" w:date="2019-01-08T14:05:00Z">
                  <w:rPr>
                    <w:ins w:id="2874" w:author="卡噗胖胖" w:date="2019-01-08T14:05:00Z"/>
                  </w:rPr>
                </w:rPrChange>
              </w:rPr>
            </w:pPr>
            <w:ins w:id="2875" w:author="卡噗胖胖" w:date="2019-01-08T14:05:00Z">
              <w:r>
                <w:rPr>
                  <w:rFonts w:ascii="Arial" w:hAnsi="Arial" w:cs="Arial"/>
                  <w:color w:val="000000" w:themeColor="text1"/>
                  <w:kern w:val="2"/>
                  <w:sz w:val="18"/>
                  <w:szCs w:val="18"/>
                  <w:rPrChange w:id="2876" w:author="卡噗胖胖" w:date="2019-01-08T14:05:00Z">
                    <w:rPr/>
                  </w:rPrChange>
                </w:rPr>
                <w:t xml:space="preserve">        &lt;SPLITPAGE&gt;</w:t>
              </w:r>
            </w:ins>
          </w:p>
          <w:p>
            <w:pPr>
              <w:pStyle w:val="100"/>
              <w:ind w:firstLine="360"/>
              <w:rPr>
                <w:ins w:id="2877" w:author="卡噗胖胖" w:date="2019-01-08T14:05:00Z"/>
                <w:rFonts w:ascii="Arial" w:hAnsi="Arial" w:cs="Arial"/>
                <w:color w:val="000000" w:themeColor="text1"/>
                <w:kern w:val="2"/>
                <w:sz w:val="18"/>
                <w:szCs w:val="18"/>
                <w:rPrChange w:id="2878" w:author="卡噗胖胖" w:date="2019-01-08T14:05:00Z">
                  <w:rPr>
                    <w:ins w:id="2879" w:author="卡噗胖胖" w:date="2019-01-08T14:05:00Z"/>
                  </w:rPr>
                </w:rPrChange>
              </w:rPr>
            </w:pPr>
            <w:ins w:id="2880" w:author="卡噗胖胖" w:date="2019-01-08T14:05:00Z">
              <w:r>
                <w:rPr>
                  <w:rFonts w:hint="eastAsia" w:ascii="Arial" w:hAnsi="Arial" w:cs="Arial"/>
                  <w:color w:val="000000" w:themeColor="text1"/>
                  <w:kern w:val="2"/>
                  <w:sz w:val="18"/>
                  <w:szCs w:val="18"/>
                  <w:rPrChange w:id="2881" w:author="卡噗胖胖" w:date="2019-01-08T14:05:00Z">
                    <w:rPr>
                      <w:rFonts w:hint="eastAsia"/>
                    </w:rPr>
                  </w:rPrChange>
                </w:rPr>
                <w:t xml:space="preserve">            &lt;COUNTPERPAGE&gt;</w:t>
              </w:r>
            </w:ins>
            <w:ins w:id="2882" w:author="卡噗胖胖" w:date="2019-01-08T14:05:00Z">
              <w:r>
                <w:rPr>
                  <w:rFonts w:hint="eastAsia" w:ascii="Arial" w:hAnsi="Arial" w:cs="Arial"/>
                  <w:color w:val="000000" w:themeColor="text1"/>
                  <w:kern w:val="2"/>
                  <w:sz w:val="18"/>
                  <w:szCs w:val="18"/>
                  <w:rPrChange w:id="2883" w:author="卡噗胖胖" w:date="2019-01-08T14:05:00Z">
                    <w:rPr>
                      <w:rFonts w:hint="eastAsia"/>
                    </w:rPr>
                  </w:rPrChange>
                </w:rPr>
                <w:t>每页查询条数</w:t>
              </w:r>
            </w:ins>
            <w:ins w:id="2884" w:author="卡噗胖胖" w:date="2019-01-08T14:05:00Z">
              <w:r>
                <w:rPr>
                  <w:rFonts w:hint="eastAsia" w:ascii="Arial" w:hAnsi="Arial" w:cs="Arial"/>
                  <w:color w:val="000000" w:themeColor="text1"/>
                  <w:kern w:val="2"/>
                  <w:sz w:val="18"/>
                  <w:szCs w:val="18"/>
                  <w:rPrChange w:id="2885" w:author="卡噗胖胖" w:date="2019-01-08T14:05:00Z">
                    <w:rPr>
                      <w:rFonts w:hint="eastAsia"/>
                    </w:rPr>
                  </w:rPrChange>
                </w:rPr>
                <w:t>&lt;/COUNTPERPAGE&gt;</w:t>
              </w:r>
            </w:ins>
          </w:p>
          <w:p>
            <w:pPr>
              <w:pStyle w:val="100"/>
              <w:ind w:firstLine="360"/>
              <w:rPr>
                <w:ins w:id="2886" w:author="卡噗胖胖" w:date="2019-01-08T14:05:00Z"/>
                <w:rFonts w:ascii="Arial" w:hAnsi="Arial" w:cs="Arial"/>
                <w:color w:val="000000" w:themeColor="text1"/>
                <w:kern w:val="2"/>
                <w:sz w:val="18"/>
                <w:szCs w:val="18"/>
                <w:rPrChange w:id="2887" w:author="卡噗胖胖" w:date="2019-01-08T14:05:00Z">
                  <w:rPr>
                    <w:ins w:id="2888" w:author="卡噗胖胖" w:date="2019-01-08T14:05:00Z"/>
                  </w:rPr>
                </w:rPrChange>
              </w:rPr>
            </w:pPr>
            <w:ins w:id="2889" w:author="卡噗胖胖" w:date="2019-01-08T14:05:00Z">
              <w:r>
                <w:rPr>
                  <w:rFonts w:hint="eastAsia" w:ascii="Arial" w:hAnsi="Arial" w:cs="Arial"/>
                  <w:color w:val="000000" w:themeColor="text1"/>
                  <w:kern w:val="2"/>
                  <w:sz w:val="18"/>
                  <w:szCs w:val="18"/>
                  <w:rPrChange w:id="2890" w:author="卡噗胖胖" w:date="2019-01-08T14:05:00Z">
                    <w:rPr>
                      <w:rFonts w:hint="eastAsia"/>
                    </w:rPr>
                  </w:rPrChange>
                </w:rPr>
                <w:t xml:space="preserve">            &lt;CURRENTPAGE&gt;</w:t>
              </w:r>
            </w:ins>
            <w:ins w:id="2891" w:author="卡噗胖胖" w:date="2019-01-08T14:05:00Z">
              <w:r>
                <w:rPr>
                  <w:rFonts w:hint="eastAsia" w:ascii="Arial" w:hAnsi="Arial" w:cs="Arial"/>
                  <w:color w:val="000000" w:themeColor="text1"/>
                  <w:kern w:val="2"/>
                  <w:sz w:val="18"/>
                  <w:szCs w:val="18"/>
                  <w:rPrChange w:id="2892" w:author="卡噗胖胖" w:date="2019-01-08T14:05:00Z">
                    <w:rPr>
                      <w:rFonts w:hint="eastAsia"/>
                    </w:rPr>
                  </w:rPrChange>
                </w:rPr>
                <w:t>当前页码</w:t>
              </w:r>
            </w:ins>
            <w:ins w:id="2893" w:author="卡噗胖胖" w:date="2019-01-08T14:05:00Z">
              <w:r>
                <w:rPr>
                  <w:rFonts w:hint="eastAsia" w:ascii="Arial" w:hAnsi="Arial" w:cs="Arial"/>
                  <w:color w:val="000000" w:themeColor="text1"/>
                  <w:kern w:val="2"/>
                  <w:sz w:val="18"/>
                  <w:szCs w:val="18"/>
                  <w:rPrChange w:id="2894" w:author="卡噗胖胖" w:date="2019-01-08T14:05:00Z">
                    <w:rPr>
                      <w:rFonts w:hint="eastAsia"/>
                    </w:rPr>
                  </w:rPrChange>
                </w:rPr>
                <w:t>&lt;/CURRENTPAGE&gt;</w:t>
              </w:r>
            </w:ins>
          </w:p>
          <w:p>
            <w:pPr>
              <w:pStyle w:val="100"/>
              <w:ind w:firstLine="360"/>
              <w:rPr>
                <w:ins w:id="2895" w:author="卡噗胖胖" w:date="2019-01-08T14:05:00Z"/>
                <w:rFonts w:ascii="Arial" w:hAnsi="Arial" w:cs="Arial"/>
                <w:color w:val="000000" w:themeColor="text1"/>
                <w:kern w:val="2"/>
                <w:sz w:val="18"/>
                <w:szCs w:val="18"/>
                <w:rPrChange w:id="2896" w:author="卡噗胖胖" w:date="2019-01-08T14:05:00Z">
                  <w:rPr>
                    <w:ins w:id="2897" w:author="卡噗胖胖" w:date="2019-01-08T14:05:00Z"/>
                  </w:rPr>
                </w:rPrChange>
              </w:rPr>
            </w:pPr>
            <w:ins w:id="2898" w:author="卡噗胖胖" w:date="2019-01-08T14:05:00Z">
              <w:r>
                <w:rPr>
                  <w:rFonts w:ascii="Arial" w:hAnsi="Arial" w:cs="Arial"/>
                  <w:color w:val="000000" w:themeColor="text1"/>
                  <w:kern w:val="2"/>
                  <w:sz w:val="18"/>
                  <w:szCs w:val="18"/>
                  <w:rPrChange w:id="2899" w:author="卡噗胖胖" w:date="2019-01-08T14:05:00Z">
                    <w:rPr/>
                  </w:rPrChange>
                </w:rPr>
                <w:t xml:space="preserve">        &lt;/SPLITPAGE&gt;</w:t>
              </w:r>
            </w:ins>
          </w:p>
          <w:p>
            <w:pPr>
              <w:pStyle w:val="100"/>
              <w:ind w:firstLine="360"/>
              <w:rPr>
                <w:ins w:id="2900" w:author="卡噗胖胖" w:date="2019-01-08T14:05:00Z"/>
                <w:rFonts w:ascii="Arial" w:hAnsi="Arial" w:cs="Arial"/>
                <w:color w:val="000000" w:themeColor="text1"/>
                <w:kern w:val="2"/>
                <w:sz w:val="18"/>
                <w:szCs w:val="18"/>
                <w:rPrChange w:id="2901" w:author="卡噗胖胖" w:date="2019-01-08T14:05:00Z">
                  <w:rPr>
                    <w:ins w:id="2902" w:author="卡噗胖胖" w:date="2019-01-08T14:05:00Z"/>
                  </w:rPr>
                </w:rPrChange>
              </w:rPr>
            </w:pPr>
            <w:ins w:id="2903" w:author="卡噗胖胖" w:date="2019-01-08T14:05:00Z">
              <w:r>
                <w:rPr>
                  <w:rFonts w:ascii="Arial" w:hAnsi="Arial" w:cs="Arial"/>
                  <w:color w:val="000000" w:themeColor="text1"/>
                  <w:kern w:val="2"/>
                  <w:sz w:val="18"/>
                  <w:szCs w:val="18"/>
                  <w:rPrChange w:id="2904" w:author="卡噗胖胖" w:date="2019-01-08T14:05:00Z">
                    <w:rPr/>
                  </w:rPrChange>
                </w:rPr>
                <w:t xml:space="preserve">    &lt;/DATA&gt;</w:t>
              </w:r>
            </w:ins>
          </w:p>
          <w:p>
            <w:pPr>
              <w:pStyle w:val="100"/>
              <w:ind w:firstLine="360"/>
              <w:rPr>
                <w:del w:id="2905" w:author="卡噗胖胖" w:date="2019-01-08T14:05:00Z"/>
                <w:rFonts w:ascii="Arial" w:hAnsi="Arial" w:cs="Arial"/>
                <w:color w:val="000000" w:themeColor="text1"/>
                <w:kern w:val="2"/>
                <w:sz w:val="18"/>
                <w:szCs w:val="18"/>
                <w14:textFill>
                  <w14:solidFill>
                    <w14:schemeClr w14:val="tx1"/>
                  </w14:solidFill>
                </w14:textFill>
              </w:rPr>
            </w:pPr>
            <w:ins w:id="2906" w:author="卡噗胖胖" w:date="2019-01-08T14:05:00Z">
              <w:r>
                <w:rPr>
                  <w:rFonts w:ascii="Arial" w:hAnsi="Arial" w:cs="Arial"/>
                  <w:color w:val="000000" w:themeColor="text1"/>
                  <w:kern w:val="2"/>
                  <w:sz w:val="18"/>
                  <w:szCs w:val="18"/>
                  <w:rPrChange w:id="2907" w:author="卡噗胖胖" w:date="2019-01-08T14:05:00Z">
                    <w:rPr/>
                  </w:rPrChange>
                </w:rPr>
                <w:t>&lt;/ESB&gt;</w:t>
              </w:r>
            </w:ins>
            <w:del w:id="2908" w:author="卡噗胖胖" w:date="2019-01-08T14:05: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2909" w:author="卡噗胖胖" w:date="2019-01-08T14:05:00Z"/>
                <w:rFonts w:ascii="Arial" w:hAnsi="Arial" w:cs="Arial"/>
                <w:color w:val="000000" w:themeColor="text1"/>
                <w:kern w:val="2"/>
                <w:sz w:val="18"/>
                <w:szCs w:val="18"/>
                <w14:textFill>
                  <w14:solidFill>
                    <w14:schemeClr w14:val="tx1"/>
                  </w14:solidFill>
                </w14:textFill>
              </w:rPr>
            </w:pPr>
            <w:del w:id="2910" w:author="卡噗胖胖" w:date="2019-01-08T14:05: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2911" w:author="卡噗胖胖" w:date="2019-01-08T14:05:00Z"/>
                <w:rFonts w:ascii="Arial" w:hAnsi="Arial" w:cs="Arial"/>
                <w:color w:val="000000" w:themeColor="text1"/>
                <w:kern w:val="2"/>
                <w:sz w:val="18"/>
                <w:szCs w:val="18"/>
                <w14:textFill>
                  <w14:solidFill>
                    <w14:schemeClr w14:val="tx1"/>
                  </w14:solidFill>
                </w14:textFill>
              </w:rPr>
            </w:pPr>
            <w:del w:id="2912" w:author="卡噗胖胖" w:date="2019-01-08T14:05: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2913" w:author="卡噗胖胖" w:date="2019-01-08T14:05:00Z"/>
                <w:rFonts w:ascii="Arial" w:hAnsi="Arial" w:cs="Arial"/>
                <w:color w:val="000000" w:themeColor="text1"/>
                <w:kern w:val="2"/>
                <w:sz w:val="18"/>
                <w:szCs w:val="18"/>
                <w14:textFill>
                  <w14:solidFill>
                    <w14:schemeClr w14:val="tx1"/>
                  </w14:solidFill>
                </w14:textFill>
              </w:rPr>
            </w:pPr>
            <w:del w:id="2914" w:author="卡噗胖胖" w:date="2019-01-08T14:05: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2915" w:author="卡噗胖胖" w:date="2019-01-08T14:05:00Z"/>
                <w:rFonts w:ascii="Arial" w:hAnsi="Arial" w:cs="Arial"/>
                <w:color w:val="000000" w:themeColor="text1"/>
                <w:kern w:val="2"/>
                <w:sz w:val="18"/>
                <w:szCs w:val="18"/>
                <w14:textFill>
                  <w14:solidFill>
                    <w14:schemeClr w14:val="tx1"/>
                  </w14:solidFill>
                </w14:textFill>
              </w:rPr>
            </w:pPr>
            <w:del w:id="2916" w:author="卡噗胖胖" w:date="2019-01-08T14:05: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2917" w:author="卡噗胖胖" w:date="2019-01-08T14:05:00Z"/>
                <w:rFonts w:ascii="Arial" w:hAnsi="Arial" w:cs="Arial"/>
                <w:color w:val="000000" w:themeColor="text1"/>
                <w:kern w:val="2"/>
                <w:sz w:val="18"/>
                <w:szCs w:val="18"/>
                <w14:textFill>
                  <w14:solidFill>
                    <w14:schemeClr w14:val="tx1"/>
                  </w14:solidFill>
                </w14:textFill>
              </w:rPr>
            </w:pPr>
            <w:del w:id="2918" w:author="卡噗胖胖" w:date="2019-01-08T14:05: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2919" w:author="卡噗胖胖" w:date="2019-01-08T14:05:00Z"/>
                <w:rFonts w:ascii="Arial" w:hAnsi="Arial" w:cs="Arial"/>
                <w:color w:val="000000" w:themeColor="text1"/>
                <w:kern w:val="2"/>
                <w:sz w:val="18"/>
                <w:szCs w:val="18"/>
                <w:rPrChange w:id="2920" w:author="卡噗胖胖" w:date="2019-01-08T14:05:00Z">
                  <w:rPr>
                    <w:del w:id="2921" w:author="卡噗胖胖" w:date="2019-01-08T14:05:00Z"/>
                    <w:rFonts w:hAnsi="宋体"/>
                  </w:rPr>
                </w:rPrChange>
              </w:rPr>
            </w:pPr>
            <w:del w:id="2922" w:author="卡噗胖胖" w:date="2019-01-08T14:05:00Z">
              <w:r>
                <w:rPr>
                  <w:rFonts w:hint="eastAsia" w:ascii="Arial" w:hAnsi="Arial" w:cs="Arial"/>
                  <w:color w:val="000000" w:themeColor="text1"/>
                  <w:kern w:val="2"/>
                  <w:sz w:val="18"/>
                  <w:szCs w:val="18"/>
                  <w14:textFill>
                    <w14:solidFill>
                      <w14:schemeClr w14:val="tx1"/>
                    </w14:solidFill>
                  </w14:textFill>
                </w:rPr>
                <w:delText xml:space="preserve">              </w:delText>
              </w:r>
            </w:del>
            <w:del w:id="2923" w:author="卡噗胖胖" w:date="2019-01-08T14:05:00Z">
              <w:r>
                <w:rPr>
                  <w:rFonts w:ascii="Arial" w:hAnsi="Arial" w:cs="Arial"/>
                  <w:color w:val="000000" w:themeColor="text1"/>
                  <w:kern w:val="2"/>
                  <w:sz w:val="18"/>
                  <w:szCs w:val="18"/>
                  <w14:textFill>
                    <w14:solidFill>
                      <w14:schemeClr w14:val="tx1"/>
                    </w14:solidFill>
                  </w14:textFill>
                </w:rPr>
                <w:delText xml:space="preserve">&lt;LASTMODIFYRECORDTIME REMARK="上一次变更时间" STARTTIME="开始时间的值" ENDTIME="结束时间的值"&gt;&lt;/LASTMODIFYRECORDTIME&gt; </w:delText>
              </w:r>
            </w:del>
          </w:p>
          <w:p>
            <w:pPr>
              <w:pStyle w:val="100"/>
              <w:ind w:firstLine="360"/>
              <w:rPr>
                <w:del w:id="2924" w:author="卡噗胖胖" w:date="2019-01-08T14:05:00Z"/>
                <w:rFonts w:ascii="Arial" w:hAnsi="Arial" w:cs="Arial"/>
                <w:color w:val="000000" w:themeColor="text1"/>
                <w:kern w:val="2"/>
                <w:sz w:val="18"/>
                <w:szCs w:val="18"/>
                <w14:textFill>
                  <w14:solidFill>
                    <w14:schemeClr w14:val="tx1"/>
                  </w14:solidFill>
                </w14:textFill>
              </w:rPr>
            </w:pPr>
            <w:del w:id="2925" w:author="卡噗胖胖" w:date="2019-01-08T14:05: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2926" w:author="卡噗胖胖" w:date="2019-01-08T14:05:00Z"/>
                <w:rFonts w:ascii="Arial" w:hAnsi="Arial" w:cs="Arial"/>
                <w:color w:val="000000" w:themeColor="text1"/>
                <w:kern w:val="2"/>
                <w:sz w:val="18"/>
                <w:szCs w:val="18"/>
                <w14:textFill>
                  <w14:solidFill>
                    <w14:schemeClr w14:val="tx1"/>
                  </w14:solidFill>
                </w14:textFill>
              </w:rPr>
            </w:pPr>
            <w:del w:id="2927" w:author="卡噗胖胖" w:date="2019-01-08T14:05: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2928" w:author="卡噗胖胖" w:date="2019-01-08T14:05:00Z"/>
                <w:rFonts w:ascii="Arial" w:hAnsi="Arial" w:cs="Arial"/>
                <w:color w:val="000000" w:themeColor="text1"/>
                <w:kern w:val="2"/>
                <w:sz w:val="18"/>
                <w:szCs w:val="18"/>
                <w14:textFill>
                  <w14:solidFill>
                    <w14:schemeClr w14:val="tx1"/>
                  </w14:solidFill>
                </w14:textFill>
              </w:rPr>
            </w:pPr>
            <w:del w:id="2929" w:author="卡噗胖胖" w:date="2019-01-08T14:05: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2930" w:author="卡噗胖胖" w:date="2019-01-08T14:05:00Z"/>
                <w:rFonts w:ascii="Arial" w:hAnsi="Arial" w:cs="Arial"/>
                <w:color w:val="000000" w:themeColor="text1"/>
                <w:kern w:val="2"/>
                <w:sz w:val="18"/>
                <w:szCs w:val="18"/>
                <w14:textFill>
                  <w14:solidFill>
                    <w14:schemeClr w14:val="tx1"/>
                  </w14:solidFill>
                </w14:textFill>
              </w:rPr>
            </w:pPr>
            <w:del w:id="2931" w:author="卡噗胖胖" w:date="2019-01-08T14:05: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2932" w:author="卡噗胖胖" w:date="2019-01-08T14:05:00Z"/>
                <w:rFonts w:ascii="Arial" w:hAnsi="Arial" w:cs="Arial"/>
                <w:color w:val="000000" w:themeColor="text1"/>
                <w:kern w:val="2"/>
                <w:sz w:val="18"/>
                <w:szCs w:val="18"/>
                <w14:textFill>
                  <w14:solidFill>
                    <w14:schemeClr w14:val="tx1"/>
                  </w14:solidFill>
                </w14:textFill>
              </w:rPr>
            </w:pPr>
            <w:del w:id="2933" w:author="卡噗胖胖" w:date="2019-01-08T14:05: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2934" w:author="卡噗胖胖" w:date="2019-01-08T14:05:00Z"/>
                <w:rFonts w:ascii="Arial" w:hAnsi="Arial" w:cs="Arial"/>
                <w:color w:val="000000" w:themeColor="text1"/>
                <w:kern w:val="2"/>
                <w:sz w:val="18"/>
                <w:szCs w:val="18"/>
                <w14:textFill>
                  <w14:solidFill>
                    <w14:schemeClr w14:val="tx1"/>
                  </w14:solidFill>
                </w14:textFill>
              </w:rPr>
            </w:pPr>
            <w:del w:id="2935" w:author="卡噗胖胖" w:date="2019-01-08T14:05: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2936" w:author="卡噗胖胖" w:date="2019-01-08T14:05:00Z"/>
                <w:rFonts w:ascii="Arial" w:hAnsi="Arial" w:cs="Arial"/>
                <w:color w:val="000000" w:themeColor="text1"/>
                <w:kern w:val="2"/>
                <w:sz w:val="18"/>
                <w:szCs w:val="18"/>
                <w14:textFill>
                  <w14:solidFill>
                    <w14:schemeClr w14:val="tx1"/>
                  </w14:solidFill>
                </w14:textFill>
              </w:rPr>
            </w:pPr>
            <w:del w:id="2937" w:author="卡噗胖胖" w:date="2019-01-08T14:05: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spacing w:before="0" w:beforeLines="0" w:after="0" w:afterLines="0" w:line="240" w:lineRule="auto"/>
              <w:ind w:firstLine="360" w:firstLineChars="0"/>
              <w:rPr>
                <w:rFonts w:ascii="Arial" w:hAnsi="Arial" w:cs="Arial"/>
                <w:color w:val="000000" w:themeColor="text1"/>
                <w:sz w:val="18"/>
                <w:szCs w:val="18"/>
                <w14:textFill>
                  <w14:solidFill>
                    <w14:schemeClr w14:val="tx1"/>
                  </w14:solidFill>
                </w14:textFill>
              </w:rPr>
              <w:pPrChange w:id="2938" w:author="卡噗胖胖" w:date="2019-01-08T14:05:00Z">
                <w:pPr>
                  <w:spacing w:before="0" w:beforeLines="0" w:after="0" w:afterLines="0" w:line="240" w:lineRule="auto"/>
                  <w:ind w:firstLine="0" w:firstLineChars="0"/>
                </w:pPr>
              </w:pPrChange>
            </w:pPr>
            <w:del w:id="2939" w:author="卡噗胖胖" w:date="2019-01-08T14:05: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37" w:name="_Toc534730169"/>
      <w:r>
        <w:rPr>
          <w:rFonts w:hint="eastAsia" w:ascii="仿宋" w:hAnsi="仿宋" w:eastAsia="仿宋"/>
          <w:b w:val="0"/>
          <w:sz w:val="24"/>
          <w:szCs w:val="24"/>
        </w:rPr>
        <w:t>反馈报文格式</w:t>
      </w:r>
      <w:bookmarkEnd w:id="137"/>
    </w:p>
    <w:p>
      <w:pPr>
        <w:spacing w:before="120" w:after="120" w:line="440" w:lineRule="exact"/>
        <w:ind w:firstLine="480"/>
        <w:rPr>
          <w:rFonts w:ascii="仿宋" w:hAnsi="仿宋" w:eastAsia="仿宋"/>
        </w:rPr>
      </w:pPr>
      <w:r>
        <w:rPr>
          <w:rFonts w:hint="eastAsia" w:ascii="仿宋" w:hAnsi="仿宋" w:eastAsia="仿宋"/>
        </w:rPr>
        <w:t>反馈报文如下</w:t>
      </w:r>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513" w:type="dxa"/>
            <w:shd w:val="clear" w:color="auto" w:fill="F1F1F1" w:themeFill="background1" w:themeFillShade="F2"/>
          </w:tcPr>
          <w:p>
            <w:pPr>
              <w:pStyle w:val="100"/>
              <w:ind w:firstLine="360"/>
              <w:rPr>
                <w:ins w:id="2940" w:author="卡噗胖胖" w:date="2019-01-08T14:06:00Z"/>
                <w:rFonts w:ascii="Arial" w:hAnsi="Arial" w:cs="Arial"/>
                <w:color w:val="000000" w:themeColor="text1"/>
                <w:kern w:val="2"/>
                <w:sz w:val="18"/>
                <w:szCs w:val="18"/>
                <w:rPrChange w:id="2941" w:author="卡噗胖胖" w:date="2019-01-08T14:06:00Z">
                  <w:rPr>
                    <w:ins w:id="2942" w:author="卡噗胖胖" w:date="2019-01-08T14:06:00Z"/>
                  </w:rPr>
                </w:rPrChange>
              </w:rPr>
            </w:pPr>
            <w:ins w:id="2943" w:author="卡噗胖胖" w:date="2019-01-08T14:06:00Z">
              <w:r>
                <w:rPr>
                  <w:rFonts w:ascii="Arial" w:hAnsi="Arial" w:cs="Arial"/>
                  <w:color w:val="000000" w:themeColor="text1"/>
                  <w:kern w:val="2"/>
                  <w:sz w:val="18"/>
                  <w:szCs w:val="18"/>
                  <w:rPrChange w:id="2944" w:author="卡噗胖胖" w:date="2019-01-08T14:06:00Z">
                    <w:rPr/>
                  </w:rPrChange>
                </w:rPr>
                <w:t>&lt;?xml version="1.0" encoding="UTF-8</w:t>
              </w:r>
            </w:ins>
            <w:ins w:id="2945" w:author="卡噗胖胖" w:date="2019-01-08T14:06:00Z">
              <w:r>
                <w:rPr>
                  <w:rFonts w:ascii="Arial" w:hAnsi="Arial" w:cs="Arial"/>
                  <w:color w:val="000000" w:themeColor="text1"/>
                  <w:kern w:val="2"/>
                  <w:sz w:val="18"/>
                  <w:szCs w:val="18"/>
                  <w:rPrChange w:id="2946" w:author="卡噗胖胖" w:date="2019-01-08T14:06:00Z">
                    <w:rPr/>
                  </w:rPrChange>
                </w:rPr>
                <w:t>" ?</w:t>
              </w:r>
            </w:ins>
            <w:ins w:id="2947" w:author="卡噗胖胖" w:date="2019-01-08T14:06:00Z">
              <w:r>
                <w:rPr>
                  <w:rFonts w:ascii="Arial" w:hAnsi="Arial" w:cs="Arial"/>
                  <w:color w:val="000000" w:themeColor="text1"/>
                  <w:kern w:val="2"/>
                  <w:sz w:val="18"/>
                  <w:szCs w:val="18"/>
                  <w:rPrChange w:id="2948" w:author="卡噗胖胖" w:date="2019-01-08T14:06:00Z">
                    <w:rPr/>
                  </w:rPrChange>
                </w:rPr>
                <w:t>&gt;</w:t>
              </w:r>
            </w:ins>
          </w:p>
          <w:p>
            <w:pPr>
              <w:pStyle w:val="100"/>
              <w:ind w:firstLine="360"/>
              <w:rPr>
                <w:ins w:id="2949" w:author="卡噗胖胖" w:date="2019-01-08T14:06:00Z"/>
                <w:rFonts w:ascii="Arial" w:hAnsi="Arial" w:cs="Arial"/>
                <w:color w:val="000000" w:themeColor="text1"/>
                <w:kern w:val="2"/>
                <w:sz w:val="18"/>
                <w:szCs w:val="18"/>
                <w:rPrChange w:id="2950" w:author="卡噗胖胖" w:date="2019-01-08T14:06:00Z">
                  <w:rPr>
                    <w:ins w:id="2951" w:author="卡噗胖胖" w:date="2019-01-08T14:06:00Z"/>
                  </w:rPr>
                </w:rPrChange>
              </w:rPr>
            </w:pPr>
            <w:ins w:id="2952" w:author="卡噗胖胖" w:date="2019-01-08T14:06:00Z">
              <w:r>
                <w:rPr>
                  <w:rFonts w:ascii="Arial" w:hAnsi="Arial" w:cs="Arial"/>
                  <w:color w:val="000000" w:themeColor="text1"/>
                  <w:kern w:val="2"/>
                  <w:sz w:val="18"/>
                  <w:szCs w:val="18"/>
                  <w:rPrChange w:id="2953" w:author="卡噗胖胖" w:date="2019-01-08T14:06:00Z">
                    <w:rPr/>
                  </w:rPrChange>
                </w:rPr>
                <w:t>&lt;ESB&gt;</w:t>
              </w:r>
            </w:ins>
          </w:p>
          <w:p>
            <w:pPr>
              <w:pStyle w:val="100"/>
              <w:ind w:firstLine="360"/>
              <w:rPr>
                <w:ins w:id="2954" w:author="卡噗胖胖" w:date="2019-01-08T14:06:00Z"/>
                <w:rFonts w:ascii="Arial" w:hAnsi="Arial" w:cs="Arial"/>
                <w:color w:val="000000" w:themeColor="text1"/>
                <w:kern w:val="2"/>
                <w:sz w:val="18"/>
                <w:szCs w:val="18"/>
                <w:rPrChange w:id="2955" w:author="卡噗胖胖" w:date="2019-01-08T14:06:00Z">
                  <w:rPr>
                    <w:ins w:id="2956" w:author="卡噗胖胖" w:date="2019-01-08T14:06:00Z"/>
                  </w:rPr>
                </w:rPrChange>
              </w:rPr>
            </w:pPr>
            <w:ins w:id="2957" w:author="卡噗胖胖" w:date="2019-01-08T14:06:00Z">
              <w:r>
                <w:rPr>
                  <w:rFonts w:hint="eastAsia" w:ascii="Arial" w:hAnsi="Arial" w:cs="Arial"/>
                  <w:color w:val="000000" w:themeColor="text1"/>
                  <w:kern w:val="2"/>
                  <w:sz w:val="18"/>
                  <w:szCs w:val="18"/>
                  <w:rPrChange w:id="2958" w:author="卡噗胖胖" w:date="2019-01-08T14:06:00Z">
                    <w:rPr>
                      <w:rFonts w:hint="eastAsia"/>
                    </w:rPr>
                  </w:rPrChange>
                </w:rPr>
                <w:t xml:space="preserve">    &lt;RESULT&gt;S</w:t>
              </w:r>
            </w:ins>
            <w:ins w:id="2959" w:author="卡噗胖胖" w:date="2019-01-08T14:06:00Z">
              <w:r>
                <w:rPr>
                  <w:rFonts w:hint="eastAsia" w:ascii="Arial" w:hAnsi="Arial" w:cs="Arial"/>
                  <w:color w:val="000000" w:themeColor="text1"/>
                  <w:kern w:val="2"/>
                  <w:sz w:val="18"/>
                  <w:szCs w:val="18"/>
                  <w:rPrChange w:id="2960" w:author="卡噗胖胖" w:date="2019-01-08T14:06:00Z">
                    <w:rPr>
                      <w:rFonts w:hint="eastAsia"/>
                    </w:rPr>
                  </w:rPrChange>
                </w:rPr>
                <w:t>成功</w:t>
              </w:r>
            </w:ins>
            <w:ins w:id="2961" w:author="卡噗胖胖" w:date="2019-01-08T14:06:00Z">
              <w:r>
                <w:rPr>
                  <w:rFonts w:hint="eastAsia" w:ascii="Arial" w:hAnsi="Arial" w:cs="Arial"/>
                  <w:color w:val="000000" w:themeColor="text1"/>
                  <w:kern w:val="2"/>
                  <w:sz w:val="18"/>
                  <w:szCs w:val="18"/>
                  <w:rPrChange w:id="2962" w:author="卡噗胖胖" w:date="2019-01-08T14:06:00Z">
                    <w:rPr>
                      <w:rFonts w:hint="eastAsia"/>
                    </w:rPr>
                  </w:rPrChange>
                </w:rPr>
                <w:t>/E</w:t>
              </w:r>
            </w:ins>
            <w:ins w:id="2963" w:author="卡噗胖胖" w:date="2019-01-08T14:06:00Z">
              <w:r>
                <w:rPr>
                  <w:rFonts w:hint="eastAsia" w:ascii="Arial" w:hAnsi="Arial" w:cs="Arial"/>
                  <w:color w:val="000000" w:themeColor="text1"/>
                  <w:kern w:val="2"/>
                  <w:sz w:val="18"/>
                  <w:szCs w:val="18"/>
                  <w:rPrChange w:id="2964" w:author="卡噗胖胖" w:date="2019-01-08T14:06:00Z">
                    <w:rPr>
                      <w:rFonts w:hint="eastAsia"/>
                    </w:rPr>
                  </w:rPrChange>
                </w:rPr>
                <w:t>失败</w:t>
              </w:r>
            </w:ins>
            <w:ins w:id="2965" w:author="卡噗胖胖" w:date="2019-01-08T14:06:00Z">
              <w:r>
                <w:rPr>
                  <w:rFonts w:hint="eastAsia" w:ascii="Arial" w:hAnsi="Arial" w:cs="Arial"/>
                  <w:color w:val="000000" w:themeColor="text1"/>
                  <w:kern w:val="2"/>
                  <w:sz w:val="18"/>
                  <w:szCs w:val="18"/>
                  <w:rPrChange w:id="2966" w:author="卡噗胖胖" w:date="2019-01-08T14:06:00Z">
                    <w:rPr>
                      <w:rFonts w:hint="eastAsia"/>
                    </w:rPr>
                  </w:rPrChange>
                </w:rPr>
                <w:t>&lt;/RESULT&gt;</w:t>
              </w:r>
            </w:ins>
          </w:p>
          <w:p>
            <w:pPr>
              <w:pStyle w:val="100"/>
              <w:ind w:firstLine="360"/>
              <w:rPr>
                <w:ins w:id="2967" w:author="卡噗胖胖" w:date="2019-01-08T14:06:00Z"/>
                <w:rFonts w:ascii="Arial" w:hAnsi="Arial" w:cs="Arial"/>
                <w:color w:val="000000" w:themeColor="text1"/>
                <w:kern w:val="2"/>
                <w:sz w:val="18"/>
                <w:szCs w:val="18"/>
                <w:rPrChange w:id="2968" w:author="卡噗胖胖" w:date="2019-01-08T14:06:00Z">
                  <w:rPr>
                    <w:ins w:id="2969" w:author="卡噗胖胖" w:date="2019-01-08T14:06:00Z"/>
                  </w:rPr>
                </w:rPrChange>
              </w:rPr>
            </w:pPr>
            <w:ins w:id="2970" w:author="卡噗胖胖" w:date="2019-01-08T14:06:00Z">
              <w:r>
                <w:rPr>
                  <w:rFonts w:ascii="Arial" w:hAnsi="Arial" w:cs="Arial"/>
                  <w:color w:val="000000" w:themeColor="text1"/>
                  <w:kern w:val="2"/>
                  <w:sz w:val="18"/>
                  <w:szCs w:val="18"/>
                  <w:rPrChange w:id="2971" w:author="卡噗胖胖" w:date="2019-01-08T14:06:00Z">
                    <w:rPr/>
                  </w:rPrChange>
                </w:rPr>
                <w:t xml:space="preserve">    &lt;DATA&gt;</w:t>
              </w:r>
            </w:ins>
          </w:p>
          <w:p>
            <w:pPr>
              <w:pStyle w:val="100"/>
              <w:ind w:firstLine="360"/>
              <w:rPr>
                <w:ins w:id="2972" w:author="卡噗胖胖" w:date="2019-01-08T14:06:00Z"/>
                <w:rFonts w:ascii="Arial" w:hAnsi="Arial" w:cs="Arial"/>
                <w:color w:val="000000" w:themeColor="text1"/>
                <w:kern w:val="2"/>
                <w:sz w:val="18"/>
                <w:szCs w:val="18"/>
                <w:rPrChange w:id="2973" w:author="卡噗胖胖" w:date="2019-01-08T14:06:00Z">
                  <w:rPr>
                    <w:ins w:id="2974" w:author="卡噗胖胖" w:date="2019-01-08T14:06:00Z"/>
                  </w:rPr>
                </w:rPrChange>
              </w:rPr>
            </w:pPr>
            <w:ins w:id="2975" w:author="卡噗胖胖" w:date="2019-01-08T14:06:00Z">
              <w:r>
                <w:rPr>
                  <w:rFonts w:ascii="Arial" w:hAnsi="Arial" w:cs="Arial"/>
                  <w:color w:val="000000" w:themeColor="text1"/>
                  <w:kern w:val="2"/>
                  <w:sz w:val="18"/>
                  <w:szCs w:val="18"/>
                  <w:rPrChange w:id="2976" w:author="卡噗胖胖" w:date="2019-01-08T14:06:00Z">
                    <w:rPr/>
                  </w:rPrChange>
                </w:rPr>
                <w:t xml:space="preserve">        &lt;DATAINFOS&gt;</w:t>
              </w:r>
            </w:ins>
          </w:p>
          <w:p>
            <w:pPr>
              <w:pStyle w:val="100"/>
              <w:ind w:firstLine="360"/>
              <w:rPr>
                <w:ins w:id="2977" w:author="卡噗胖胖" w:date="2019-01-08T14:06:00Z"/>
                <w:rFonts w:ascii="Arial" w:hAnsi="Arial" w:cs="Arial"/>
                <w:color w:val="000000" w:themeColor="text1"/>
                <w:kern w:val="2"/>
                <w:sz w:val="18"/>
                <w:szCs w:val="18"/>
                <w:rPrChange w:id="2978" w:author="卡噗胖胖" w:date="2019-01-08T14:06:00Z">
                  <w:rPr>
                    <w:ins w:id="2979" w:author="卡噗胖胖" w:date="2019-01-08T14:06:00Z"/>
                  </w:rPr>
                </w:rPrChange>
              </w:rPr>
            </w:pPr>
            <w:ins w:id="2980" w:author="卡噗胖胖" w:date="2019-01-08T14:06:00Z">
              <w:r>
                <w:rPr>
                  <w:rFonts w:hint="eastAsia" w:ascii="Arial" w:hAnsi="Arial" w:cs="Arial"/>
                  <w:color w:val="000000" w:themeColor="text1"/>
                  <w:kern w:val="2"/>
                  <w:sz w:val="18"/>
                  <w:szCs w:val="18"/>
                  <w:rPrChange w:id="2981" w:author="卡噗胖胖" w:date="2019-01-08T14:06:00Z">
                    <w:rPr>
                      <w:rFonts w:hint="eastAsia"/>
                    </w:rPr>
                  </w:rPrChange>
                </w:rPr>
                <w:t xml:space="preserve">            &lt;PUUID&gt;</w:t>
              </w:r>
            </w:ins>
            <w:ins w:id="2982" w:author="卡噗胖胖" w:date="2019-01-08T14:06:00Z">
              <w:r>
                <w:rPr>
                  <w:rFonts w:hint="eastAsia" w:ascii="Arial" w:hAnsi="Arial" w:cs="Arial"/>
                  <w:color w:val="000000" w:themeColor="text1"/>
                  <w:kern w:val="2"/>
                  <w:sz w:val="18"/>
                  <w:szCs w:val="18"/>
                  <w:rPrChange w:id="2983" w:author="卡噗胖胖" w:date="2019-01-08T14:06:00Z">
                    <w:rPr>
                      <w:rFonts w:hint="eastAsia"/>
                    </w:rPr>
                  </w:rPrChange>
                </w:rPr>
                <w:t>批数据</w:t>
              </w:r>
            </w:ins>
            <w:ins w:id="2984" w:author="卡噗胖胖" w:date="2019-01-08T14:06:00Z">
              <w:r>
                <w:rPr>
                  <w:rFonts w:hint="eastAsia" w:ascii="Arial" w:hAnsi="Arial" w:cs="Arial"/>
                  <w:color w:val="000000" w:themeColor="text1"/>
                  <w:kern w:val="2"/>
                  <w:sz w:val="18"/>
                  <w:szCs w:val="18"/>
                  <w:rPrChange w:id="2985" w:author="卡噗胖胖" w:date="2019-01-08T14:06:00Z">
                    <w:rPr>
                      <w:rFonts w:hint="eastAsia"/>
                    </w:rPr>
                  </w:rPrChange>
                </w:rPr>
                <w:t>的</w:t>
              </w:r>
            </w:ins>
            <w:ins w:id="2986" w:author="卡噗胖胖" w:date="2019-01-08T14:06:00Z">
              <w:r>
                <w:rPr>
                  <w:rFonts w:hint="eastAsia" w:ascii="Arial" w:hAnsi="Arial" w:cs="Arial"/>
                  <w:color w:val="000000" w:themeColor="text1"/>
                  <w:kern w:val="2"/>
                  <w:sz w:val="18"/>
                  <w:szCs w:val="18"/>
                  <w:rPrChange w:id="2987" w:author="卡噗胖胖" w:date="2019-01-08T14:06:00Z">
                    <w:rPr>
                      <w:rFonts w:hint="eastAsia"/>
                    </w:rPr>
                  </w:rPrChange>
                </w:rPr>
                <w:t>UUID&lt;/PUUID&gt;</w:t>
              </w:r>
            </w:ins>
          </w:p>
          <w:p>
            <w:pPr>
              <w:pStyle w:val="100"/>
              <w:ind w:firstLine="360"/>
              <w:rPr>
                <w:ins w:id="2988" w:author="卡噗胖胖" w:date="2019-01-08T14:06:00Z"/>
                <w:rFonts w:ascii="Arial" w:hAnsi="Arial" w:cs="Arial"/>
                <w:color w:val="000000" w:themeColor="text1"/>
                <w:kern w:val="2"/>
                <w:sz w:val="18"/>
                <w:szCs w:val="18"/>
                <w:rPrChange w:id="2989" w:author="卡噗胖胖" w:date="2019-01-08T14:06:00Z">
                  <w:rPr>
                    <w:ins w:id="2990" w:author="卡噗胖胖" w:date="2019-01-08T14:06:00Z"/>
                  </w:rPr>
                </w:rPrChange>
              </w:rPr>
            </w:pPr>
            <w:ins w:id="2991" w:author="卡噗胖胖" w:date="2019-01-08T14:06:00Z">
              <w:r>
                <w:rPr>
                  <w:rFonts w:ascii="Arial" w:hAnsi="Arial" w:cs="Arial"/>
                  <w:color w:val="000000" w:themeColor="text1"/>
                  <w:kern w:val="2"/>
                  <w:sz w:val="18"/>
                  <w:szCs w:val="18"/>
                  <w:rPrChange w:id="2992" w:author="卡噗胖胖" w:date="2019-01-08T14:06:00Z">
                    <w:rPr/>
                  </w:rPrChange>
                </w:rPr>
                <w:t xml:space="preserve">            &lt;DATAINFO&gt;</w:t>
              </w:r>
            </w:ins>
          </w:p>
          <w:p>
            <w:pPr>
              <w:pStyle w:val="100"/>
              <w:ind w:firstLine="360"/>
              <w:rPr>
                <w:ins w:id="2993" w:author="卡噗胖胖" w:date="2019-01-08T14:06:00Z"/>
                <w:rFonts w:ascii="Arial" w:hAnsi="Arial" w:cs="Arial"/>
                <w:color w:val="000000" w:themeColor="text1"/>
                <w:kern w:val="2"/>
                <w:sz w:val="18"/>
                <w:szCs w:val="18"/>
                <w:rPrChange w:id="2994" w:author="卡噗胖胖" w:date="2019-01-08T14:06:00Z">
                  <w:rPr>
                    <w:ins w:id="2995" w:author="卡噗胖胖" w:date="2019-01-08T14:06:00Z"/>
                  </w:rPr>
                </w:rPrChange>
              </w:rPr>
            </w:pPr>
            <w:ins w:id="2996" w:author="卡噗胖胖" w:date="2019-01-08T14:06:00Z">
              <w:r>
                <w:rPr>
                  <w:rFonts w:hint="eastAsia" w:ascii="Arial" w:hAnsi="Arial" w:cs="Arial"/>
                  <w:color w:val="000000" w:themeColor="text1"/>
                  <w:kern w:val="2"/>
                  <w:sz w:val="18"/>
                  <w:szCs w:val="18"/>
                  <w:rPrChange w:id="2997" w:author="卡噗胖胖" w:date="2019-01-08T14:06:00Z">
                    <w:rPr>
                      <w:rFonts w:hint="eastAsia"/>
                    </w:rPr>
                  </w:rPrChange>
                </w:rPr>
                <w:t xml:space="preserve">                &lt;CODE&gt;</w:t>
              </w:r>
            </w:ins>
            <w:ins w:id="2998" w:author="卡噗胖胖" w:date="2019-01-08T14:06:00Z">
              <w:r>
                <w:rPr>
                  <w:rFonts w:hint="eastAsia" w:ascii="Arial" w:hAnsi="Arial" w:cs="Arial"/>
                  <w:color w:val="000000" w:themeColor="text1"/>
                  <w:kern w:val="2"/>
                  <w:sz w:val="18"/>
                  <w:szCs w:val="18"/>
                  <w:rPrChange w:id="2999" w:author="卡噗胖胖" w:date="2019-01-08T14:06:00Z">
                    <w:rPr>
                      <w:rFonts w:hint="eastAsia"/>
                    </w:rPr>
                  </w:rPrChange>
                </w:rPr>
                <w:t>主编码的值</w:t>
              </w:r>
            </w:ins>
            <w:ins w:id="3000" w:author="卡噗胖胖" w:date="2019-01-08T14:06:00Z">
              <w:r>
                <w:rPr>
                  <w:rFonts w:hint="eastAsia" w:ascii="Arial" w:hAnsi="Arial" w:cs="Arial"/>
                  <w:color w:val="000000" w:themeColor="text1"/>
                  <w:kern w:val="2"/>
                  <w:sz w:val="18"/>
                  <w:szCs w:val="18"/>
                  <w:rPrChange w:id="3001" w:author="卡噗胖胖" w:date="2019-01-08T14:06:00Z">
                    <w:rPr>
                      <w:rFonts w:hint="eastAsia"/>
                    </w:rPr>
                  </w:rPrChange>
                </w:rPr>
                <w:t>&lt;/CODE&gt;</w:t>
              </w:r>
            </w:ins>
          </w:p>
          <w:p>
            <w:pPr>
              <w:pStyle w:val="100"/>
              <w:ind w:firstLine="360"/>
              <w:rPr>
                <w:ins w:id="3002" w:author="卡噗胖胖" w:date="2019-01-08T14:06:00Z"/>
                <w:rFonts w:ascii="Arial" w:hAnsi="Arial" w:cs="Arial"/>
                <w:color w:val="000000" w:themeColor="text1"/>
                <w:kern w:val="2"/>
                <w:sz w:val="18"/>
                <w:szCs w:val="18"/>
                <w:rPrChange w:id="3003" w:author="卡噗胖胖" w:date="2019-01-08T14:06:00Z">
                  <w:rPr>
                    <w:ins w:id="3004" w:author="卡噗胖胖" w:date="2019-01-08T14:06:00Z"/>
                  </w:rPr>
                </w:rPrChange>
              </w:rPr>
            </w:pPr>
            <w:ins w:id="3005" w:author="卡噗胖胖" w:date="2019-01-08T14:06:00Z">
              <w:r>
                <w:rPr>
                  <w:rFonts w:hint="eastAsia" w:ascii="Arial" w:hAnsi="Arial" w:cs="Arial"/>
                  <w:color w:val="000000" w:themeColor="text1"/>
                  <w:kern w:val="2"/>
                  <w:sz w:val="18"/>
                  <w:szCs w:val="18"/>
                  <w:rPrChange w:id="3006" w:author="卡噗胖胖" w:date="2019-01-08T14:06:00Z">
                    <w:rPr>
                      <w:rFonts w:hint="eastAsia"/>
                    </w:rPr>
                  </w:rPrChange>
                </w:rPr>
                <w:t xml:space="preserve">                &lt;DESC1&gt;</w:t>
              </w:r>
            </w:ins>
            <w:ins w:id="3007" w:author="卡噗胖胖" w:date="2019-01-08T14:06:00Z">
              <w:r>
                <w:rPr>
                  <w:rFonts w:hint="eastAsia" w:ascii="Arial" w:hAnsi="Arial" w:cs="Arial"/>
                  <w:color w:val="000000" w:themeColor="text1"/>
                  <w:kern w:val="2"/>
                  <w:sz w:val="18"/>
                  <w:szCs w:val="18"/>
                  <w:rPrChange w:id="3008" w:author="卡噗胖胖" w:date="2019-01-08T14:06:00Z">
                    <w:rPr>
                      <w:rFonts w:hint="eastAsia"/>
                    </w:rPr>
                  </w:rPrChange>
                </w:rPr>
                <w:t>名称的值</w:t>
              </w:r>
            </w:ins>
            <w:ins w:id="3009" w:author="卡噗胖胖" w:date="2019-01-08T14:06:00Z">
              <w:r>
                <w:rPr>
                  <w:rFonts w:hint="eastAsia" w:ascii="Arial" w:hAnsi="Arial" w:cs="Arial"/>
                  <w:color w:val="000000" w:themeColor="text1"/>
                  <w:kern w:val="2"/>
                  <w:sz w:val="18"/>
                  <w:szCs w:val="18"/>
                  <w:rPrChange w:id="3010" w:author="卡噗胖胖" w:date="2019-01-08T14:06:00Z">
                    <w:rPr>
                      <w:rFonts w:hint="eastAsia"/>
                    </w:rPr>
                  </w:rPrChange>
                </w:rPr>
                <w:t>&lt;/DESC1&gt;</w:t>
              </w:r>
            </w:ins>
          </w:p>
          <w:p>
            <w:pPr>
              <w:pStyle w:val="100"/>
              <w:ind w:firstLine="360"/>
              <w:rPr>
                <w:ins w:id="3011" w:author="卡噗胖胖" w:date="2019-01-08T14:06:00Z"/>
                <w:rFonts w:ascii="Arial" w:hAnsi="Arial" w:cs="Arial"/>
                <w:color w:val="000000" w:themeColor="text1"/>
                <w:kern w:val="2"/>
                <w:sz w:val="18"/>
                <w:szCs w:val="18"/>
                <w:rPrChange w:id="3012" w:author="卡噗胖胖" w:date="2019-01-08T14:06:00Z">
                  <w:rPr>
                    <w:ins w:id="3013" w:author="卡噗胖胖" w:date="2019-01-08T14:06:00Z"/>
                  </w:rPr>
                </w:rPrChange>
              </w:rPr>
            </w:pPr>
            <w:ins w:id="3014" w:author="卡噗胖胖" w:date="2019-01-08T14:06:00Z">
              <w:r>
                <w:rPr>
                  <w:rFonts w:hint="eastAsia" w:ascii="Arial" w:hAnsi="Arial" w:cs="Arial"/>
                  <w:color w:val="000000" w:themeColor="text1"/>
                  <w:kern w:val="2"/>
                  <w:sz w:val="18"/>
                  <w:szCs w:val="18"/>
                  <w:rPrChange w:id="3015" w:author="卡噗胖胖" w:date="2019-01-08T14:06:00Z">
                    <w:rPr>
                      <w:rFonts w:hint="eastAsia"/>
                    </w:rPr>
                  </w:rPrChange>
                </w:rPr>
                <w:t xml:space="preserve">                &lt;DESC2&gt;</w:t>
              </w:r>
            </w:ins>
            <w:ins w:id="3016" w:author="卡噗胖胖" w:date="2019-01-08T14:06:00Z">
              <w:r>
                <w:rPr>
                  <w:rFonts w:hint="eastAsia" w:ascii="Arial" w:hAnsi="Arial" w:cs="Arial"/>
                  <w:color w:val="000000" w:themeColor="text1"/>
                  <w:kern w:val="2"/>
                  <w:sz w:val="18"/>
                  <w:szCs w:val="18"/>
                  <w:rPrChange w:id="3017" w:author="卡噗胖胖" w:date="2019-01-08T14:06:00Z">
                    <w:rPr>
                      <w:rFonts w:hint="eastAsia"/>
                    </w:rPr>
                  </w:rPrChange>
                </w:rPr>
                <w:t>科目编码的值</w:t>
              </w:r>
            </w:ins>
            <w:ins w:id="3018" w:author="卡噗胖胖" w:date="2019-01-08T14:06:00Z">
              <w:r>
                <w:rPr>
                  <w:rFonts w:hint="eastAsia" w:ascii="Arial" w:hAnsi="Arial" w:cs="Arial"/>
                  <w:color w:val="000000" w:themeColor="text1"/>
                  <w:kern w:val="2"/>
                  <w:sz w:val="18"/>
                  <w:szCs w:val="18"/>
                  <w:rPrChange w:id="3019" w:author="卡噗胖胖" w:date="2019-01-08T14:06:00Z">
                    <w:rPr>
                      <w:rFonts w:hint="eastAsia"/>
                    </w:rPr>
                  </w:rPrChange>
                </w:rPr>
                <w:t>&lt;/DESC2&gt;</w:t>
              </w:r>
            </w:ins>
          </w:p>
          <w:p>
            <w:pPr>
              <w:pStyle w:val="100"/>
              <w:ind w:firstLine="360"/>
              <w:rPr>
                <w:ins w:id="3020" w:author="卡噗胖胖" w:date="2019-01-08T14:06:00Z"/>
                <w:rFonts w:ascii="Arial" w:hAnsi="Arial" w:cs="Arial"/>
                <w:color w:val="000000" w:themeColor="text1"/>
                <w:kern w:val="2"/>
                <w:sz w:val="18"/>
                <w:szCs w:val="18"/>
                <w:rPrChange w:id="3021" w:author="卡噗胖胖" w:date="2019-01-08T14:06:00Z">
                  <w:rPr>
                    <w:ins w:id="3022" w:author="卡噗胖胖" w:date="2019-01-08T14:06:00Z"/>
                  </w:rPr>
                </w:rPrChange>
              </w:rPr>
            </w:pPr>
            <w:ins w:id="3023" w:author="卡噗胖胖" w:date="2019-01-08T14:06:00Z">
              <w:r>
                <w:rPr>
                  <w:rFonts w:hint="eastAsia" w:ascii="Arial" w:hAnsi="Arial" w:cs="Arial"/>
                  <w:color w:val="000000" w:themeColor="text1"/>
                  <w:kern w:val="2"/>
                  <w:sz w:val="18"/>
                  <w:szCs w:val="18"/>
                  <w:rPrChange w:id="3024" w:author="卡噗胖胖" w:date="2019-01-08T14:06:00Z">
                    <w:rPr>
                      <w:rFonts w:hint="eastAsia"/>
                    </w:rPr>
                  </w:rPrChange>
                </w:rPr>
                <w:t xml:space="preserve">                &lt;DESC3&gt;</w:t>
              </w:r>
            </w:ins>
            <w:ins w:id="3025" w:author="卡噗胖胖" w:date="2019-01-08T14:06:00Z">
              <w:r>
                <w:rPr>
                  <w:rFonts w:hint="eastAsia" w:ascii="Arial" w:hAnsi="Arial" w:cs="Arial"/>
                  <w:color w:val="000000" w:themeColor="text1"/>
                  <w:kern w:val="2"/>
                  <w:sz w:val="18"/>
                  <w:szCs w:val="18"/>
                  <w:rPrChange w:id="3026" w:author="卡噗胖胖" w:date="2019-01-08T14:06:00Z">
                    <w:rPr>
                      <w:rFonts w:hint="eastAsia"/>
                    </w:rPr>
                  </w:rPrChange>
                </w:rPr>
                <w:t>费用类型的值</w:t>
              </w:r>
            </w:ins>
            <w:ins w:id="3027" w:author="卡噗胖胖" w:date="2019-01-08T14:06:00Z">
              <w:r>
                <w:rPr>
                  <w:rFonts w:hint="eastAsia" w:ascii="Arial" w:hAnsi="Arial" w:cs="Arial"/>
                  <w:color w:val="000000" w:themeColor="text1"/>
                  <w:kern w:val="2"/>
                  <w:sz w:val="18"/>
                  <w:szCs w:val="18"/>
                  <w:rPrChange w:id="3028" w:author="卡噗胖胖" w:date="2019-01-08T14:06:00Z">
                    <w:rPr>
                      <w:rFonts w:hint="eastAsia"/>
                    </w:rPr>
                  </w:rPrChange>
                </w:rPr>
                <w:t>&lt;/DESC3&gt;</w:t>
              </w:r>
            </w:ins>
          </w:p>
          <w:p>
            <w:pPr>
              <w:pStyle w:val="100"/>
              <w:ind w:firstLine="360"/>
              <w:rPr>
                <w:ins w:id="3029" w:author="卡噗胖胖" w:date="2019-01-08T14:06:00Z"/>
                <w:rFonts w:ascii="Arial" w:hAnsi="Arial" w:cs="Arial"/>
                <w:color w:val="000000" w:themeColor="text1"/>
                <w:kern w:val="2"/>
                <w:sz w:val="18"/>
                <w:szCs w:val="18"/>
                <w:rPrChange w:id="3030" w:author="卡噗胖胖" w:date="2019-01-08T14:06:00Z">
                  <w:rPr>
                    <w:ins w:id="3031" w:author="卡噗胖胖" w:date="2019-01-08T14:06:00Z"/>
                  </w:rPr>
                </w:rPrChange>
              </w:rPr>
            </w:pPr>
            <w:ins w:id="3032" w:author="卡噗胖胖" w:date="2019-01-08T14:06:00Z">
              <w:r>
                <w:rPr>
                  <w:rFonts w:hint="eastAsia" w:ascii="Arial" w:hAnsi="Arial" w:cs="Arial"/>
                  <w:color w:val="000000" w:themeColor="text1"/>
                  <w:kern w:val="2"/>
                  <w:sz w:val="18"/>
                  <w:szCs w:val="18"/>
                  <w:rPrChange w:id="3033" w:author="卡噗胖胖" w:date="2019-01-08T14:06:00Z">
                    <w:rPr>
                      <w:rFonts w:hint="eastAsia"/>
                    </w:rPr>
                  </w:rPrChange>
                </w:rPr>
                <w:t xml:space="preserve">                &lt;DESC4&gt;</w:t>
              </w:r>
            </w:ins>
            <w:ins w:id="3034" w:author="卡噗胖胖" w:date="2019-01-08T14:06:00Z">
              <w:r>
                <w:rPr>
                  <w:rFonts w:hint="eastAsia" w:ascii="Arial" w:hAnsi="Arial" w:cs="Arial"/>
                  <w:color w:val="000000" w:themeColor="text1"/>
                  <w:kern w:val="2"/>
                  <w:sz w:val="18"/>
                  <w:szCs w:val="18"/>
                  <w:rPrChange w:id="3035" w:author="卡噗胖胖" w:date="2019-01-08T14:06:00Z">
                    <w:rPr>
                      <w:rFonts w:hint="eastAsia"/>
                    </w:rPr>
                  </w:rPrChange>
                </w:rPr>
                <w:t>科目级次的值</w:t>
              </w:r>
            </w:ins>
            <w:ins w:id="3036" w:author="卡噗胖胖" w:date="2019-01-08T14:06:00Z">
              <w:r>
                <w:rPr>
                  <w:rFonts w:hint="eastAsia" w:ascii="Arial" w:hAnsi="Arial" w:cs="Arial"/>
                  <w:color w:val="000000" w:themeColor="text1"/>
                  <w:kern w:val="2"/>
                  <w:sz w:val="18"/>
                  <w:szCs w:val="18"/>
                  <w:rPrChange w:id="3037" w:author="卡噗胖胖" w:date="2019-01-08T14:06:00Z">
                    <w:rPr>
                      <w:rFonts w:hint="eastAsia"/>
                    </w:rPr>
                  </w:rPrChange>
                </w:rPr>
                <w:t>&lt;/DESC4&gt;</w:t>
              </w:r>
            </w:ins>
          </w:p>
          <w:p>
            <w:pPr>
              <w:pStyle w:val="100"/>
              <w:ind w:firstLine="360"/>
              <w:rPr>
                <w:ins w:id="3038" w:author="卡噗胖胖" w:date="2019-01-08T14:06:00Z"/>
                <w:rFonts w:ascii="Arial" w:hAnsi="Arial" w:cs="Arial"/>
                <w:color w:val="000000" w:themeColor="text1"/>
                <w:kern w:val="2"/>
                <w:sz w:val="18"/>
                <w:szCs w:val="18"/>
                <w:rPrChange w:id="3039" w:author="卡噗胖胖" w:date="2019-01-08T14:06:00Z">
                  <w:rPr>
                    <w:ins w:id="3040" w:author="卡噗胖胖" w:date="2019-01-08T14:06:00Z"/>
                  </w:rPr>
                </w:rPrChange>
              </w:rPr>
            </w:pPr>
            <w:ins w:id="3041" w:author="卡噗胖胖" w:date="2019-01-08T14:06:00Z">
              <w:r>
                <w:rPr>
                  <w:rFonts w:hint="eastAsia" w:ascii="Arial" w:hAnsi="Arial" w:cs="Arial"/>
                  <w:color w:val="000000" w:themeColor="text1"/>
                  <w:kern w:val="2"/>
                  <w:sz w:val="18"/>
                  <w:szCs w:val="18"/>
                  <w:rPrChange w:id="3042" w:author="卡噗胖胖" w:date="2019-01-08T14:06:00Z">
                    <w:rPr>
                      <w:rFonts w:hint="eastAsia"/>
                    </w:rPr>
                  </w:rPrChange>
                </w:rPr>
                <w:t xml:space="preserve">                &lt;DESC5&gt;</w:t>
              </w:r>
            </w:ins>
            <w:ins w:id="3043" w:author="卡噗胖胖" w:date="2019-01-08T14:06:00Z">
              <w:r>
                <w:rPr>
                  <w:rFonts w:hint="eastAsia" w:ascii="Arial" w:hAnsi="Arial" w:cs="Arial"/>
                  <w:color w:val="000000" w:themeColor="text1"/>
                  <w:kern w:val="2"/>
                  <w:sz w:val="18"/>
                  <w:szCs w:val="18"/>
                  <w:rPrChange w:id="3044" w:author="卡噗胖胖" w:date="2019-01-08T14:06:00Z">
                    <w:rPr>
                      <w:rFonts w:hint="eastAsia"/>
                    </w:rPr>
                  </w:rPrChange>
                </w:rPr>
                <w:t>启用状态的值</w:t>
              </w:r>
            </w:ins>
            <w:ins w:id="3045" w:author="卡噗胖胖" w:date="2019-01-08T14:06:00Z">
              <w:r>
                <w:rPr>
                  <w:rFonts w:hint="eastAsia" w:ascii="Arial" w:hAnsi="Arial" w:cs="Arial"/>
                  <w:color w:val="000000" w:themeColor="text1"/>
                  <w:kern w:val="2"/>
                  <w:sz w:val="18"/>
                  <w:szCs w:val="18"/>
                  <w:rPrChange w:id="3046" w:author="卡噗胖胖" w:date="2019-01-08T14:06:00Z">
                    <w:rPr>
                      <w:rFonts w:hint="eastAsia"/>
                    </w:rPr>
                  </w:rPrChange>
                </w:rPr>
                <w:t>&lt;/DESC5&gt;</w:t>
              </w:r>
            </w:ins>
          </w:p>
          <w:p>
            <w:pPr>
              <w:pStyle w:val="100"/>
              <w:ind w:firstLine="360"/>
              <w:rPr>
                <w:ins w:id="3047" w:author="卡噗胖胖" w:date="2019-01-08T14:06:00Z"/>
                <w:rFonts w:ascii="Arial" w:hAnsi="Arial" w:cs="Arial"/>
                <w:color w:val="000000" w:themeColor="text1"/>
                <w:kern w:val="2"/>
                <w:sz w:val="18"/>
                <w:szCs w:val="18"/>
                <w:rPrChange w:id="3048" w:author="卡噗胖胖" w:date="2019-01-08T14:06:00Z">
                  <w:rPr>
                    <w:ins w:id="3049" w:author="卡噗胖胖" w:date="2019-01-08T14:06:00Z"/>
                  </w:rPr>
                </w:rPrChange>
              </w:rPr>
            </w:pPr>
            <w:ins w:id="3050" w:author="卡噗胖胖" w:date="2019-01-08T14:06:00Z">
              <w:r>
                <w:rPr>
                  <w:rFonts w:hint="eastAsia" w:ascii="Arial" w:hAnsi="Arial" w:cs="Arial"/>
                  <w:color w:val="000000" w:themeColor="text1"/>
                  <w:kern w:val="2"/>
                  <w:sz w:val="18"/>
                  <w:szCs w:val="18"/>
                  <w:rPrChange w:id="3051" w:author="卡噗胖胖" w:date="2019-01-08T14:06:00Z">
                    <w:rPr>
                      <w:rFonts w:hint="eastAsia"/>
                    </w:rPr>
                  </w:rPrChange>
                </w:rPr>
                <w:t xml:space="preserve">                &lt;DESC6&gt;</w:t>
              </w:r>
            </w:ins>
            <w:ins w:id="3052" w:author="卡噗胖胖" w:date="2019-01-08T14:06:00Z">
              <w:r>
                <w:rPr>
                  <w:rFonts w:hint="eastAsia" w:ascii="Arial" w:hAnsi="Arial" w:cs="Arial"/>
                  <w:color w:val="000000" w:themeColor="text1"/>
                  <w:kern w:val="2"/>
                  <w:sz w:val="18"/>
                  <w:szCs w:val="18"/>
                  <w:rPrChange w:id="3053" w:author="卡噗胖胖" w:date="2019-01-08T14:06:00Z">
                    <w:rPr>
                      <w:rFonts w:hint="eastAsia"/>
                    </w:rPr>
                  </w:rPrChange>
                </w:rPr>
                <w:t>源系统科目主键的值</w:t>
              </w:r>
            </w:ins>
            <w:ins w:id="3054" w:author="卡噗胖胖" w:date="2019-01-08T14:06:00Z">
              <w:r>
                <w:rPr>
                  <w:rFonts w:hint="eastAsia" w:ascii="Arial" w:hAnsi="Arial" w:cs="Arial"/>
                  <w:color w:val="000000" w:themeColor="text1"/>
                  <w:kern w:val="2"/>
                  <w:sz w:val="18"/>
                  <w:szCs w:val="18"/>
                  <w:rPrChange w:id="3055" w:author="卡噗胖胖" w:date="2019-01-08T14:06:00Z">
                    <w:rPr>
                      <w:rFonts w:hint="eastAsia"/>
                    </w:rPr>
                  </w:rPrChange>
                </w:rPr>
                <w:t>&lt;/DESC6&gt;</w:t>
              </w:r>
            </w:ins>
          </w:p>
          <w:p>
            <w:pPr>
              <w:pStyle w:val="100"/>
              <w:ind w:firstLine="360"/>
              <w:rPr>
                <w:ins w:id="3056" w:author="卡噗胖胖" w:date="2019-01-08T14:06:00Z"/>
                <w:rFonts w:ascii="Arial" w:hAnsi="Arial" w:cs="Arial"/>
                <w:color w:val="000000" w:themeColor="text1"/>
                <w:kern w:val="2"/>
                <w:sz w:val="18"/>
                <w:szCs w:val="18"/>
                <w:rPrChange w:id="3057" w:author="卡噗胖胖" w:date="2019-01-08T14:06:00Z">
                  <w:rPr>
                    <w:ins w:id="3058" w:author="卡噗胖胖" w:date="2019-01-08T14:06:00Z"/>
                  </w:rPr>
                </w:rPrChange>
              </w:rPr>
            </w:pPr>
            <w:ins w:id="3059" w:author="卡噗胖胖" w:date="2019-01-08T14:06:00Z">
              <w:r>
                <w:rPr>
                  <w:rFonts w:hint="eastAsia" w:ascii="Arial" w:hAnsi="Arial" w:cs="Arial"/>
                  <w:color w:val="000000" w:themeColor="text1"/>
                  <w:kern w:val="2"/>
                  <w:sz w:val="18"/>
                  <w:szCs w:val="18"/>
                  <w:rPrChange w:id="3060" w:author="卡噗胖胖" w:date="2019-01-08T14:06:00Z">
                    <w:rPr>
                      <w:rFonts w:hint="eastAsia"/>
                    </w:rPr>
                  </w:rPrChange>
                </w:rPr>
                <w:t xml:space="preserve">                &lt;DESC7&gt;</w:t>
              </w:r>
            </w:ins>
            <w:ins w:id="3061" w:author="卡噗胖胖" w:date="2019-01-08T14:06:00Z">
              <w:r>
                <w:rPr>
                  <w:rFonts w:hint="eastAsia" w:ascii="Arial" w:hAnsi="Arial" w:cs="Arial"/>
                  <w:color w:val="000000" w:themeColor="text1"/>
                  <w:kern w:val="2"/>
                  <w:sz w:val="18"/>
                  <w:szCs w:val="18"/>
                  <w:rPrChange w:id="3062" w:author="卡噗胖胖" w:date="2019-01-08T14:06:00Z">
                    <w:rPr>
                      <w:rFonts w:hint="eastAsia"/>
                    </w:rPr>
                  </w:rPrChange>
                </w:rPr>
                <w:t>源系统上级主键的值</w:t>
              </w:r>
            </w:ins>
            <w:ins w:id="3063" w:author="卡噗胖胖" w:date="2019-01-08T14:06:00Z">
              <w:r>
                <w:rPr>
                  <w:rFonts w:hint="eastAsia" w:ascii="Arial" w:hAnsi="Arial" w:cs="Arial"/>
                  <w:color w:val="000000" w:themeColor="text1"/>
                  <w:kern w:val="2"/>
                  <w:sz w:val="18"/>
                  <w:szCs w:val="18"/>
                  <w:rPrChange w:id="3064" w:author="卡噗胖胖" w:date="2019-01-08T14:06:00Z">
                    <w:rPr>
                      <w:rFonts w:hint="eastAsia"/>
                    </w:rPr>
                  </w:rPrChange>
                </w:rPr>
                <w:t>&lt;/DESC7&gt;</w:t>
              </w:r>
            </w:ins>
          </w:p>
          <w:p>
            <w:pPr>
              <w:pStyle w:val="100"/>
              <w:ind w:firstLine="360"/>
              <w:rPr>
                <w:ins w:id="3065" w:author="卡噗胖胖" w:date="2019-01-08T14:06:00Z"/>
                <w:rFonts w:ascii="Arial" w:hAnsi="Arial" w:cs="Arial"/>
                <w:color w:val="000000" w:themeColor="text1"/>
                <w:kern w:val="2"/>
                <w:sz w:val="18"/>
                <w:szCs w:val="18"/>
                <w:rPrChange w:id="3066" w:author="卡噗胖胖" w:date="2019-01-08T14:06:00Z">
                  <w:rPr>
                    <w:ins w:id="3067" w:author="卡噗胖胖" w:date="2019-01-08T14:06:00Z"/>
                  </w:rPr>
                </w:rPrChange>
              </w:rPr>
            </w:pPr>
            <w:ins w:id="3068" w:author="卡噗胖胖" w:date="2019-01-08T14:06:00Z">
              <w:r>
                <w:rPr>
                  <w:rFonts w:hint="eastAsia" w:ascii="Arial" w:hAnsi="Arial" w:cs="Arial"/>
                  <w:color w:val="000000" w:themeColor="text1"/>
                  <w:kern w:val="2"/>
                  <w:sz w:val="18"/>
                  <w:szCs w:val="18"/>
                  <w:rPrChange w:id="3069" w:author="卡噗胖胖" w:date="2019-01-08T14:06:00Z">
                    <w:rPr>
                      <w:rFonts w:hint="eastAsia"/>
                    </w:rPr>
                  </w:rPrChange>
                </w:rPr>
                <w:t xml:space="preserve">                &lt;DESC8&gt;</w:t>
              </w:r>
            </w:ins>
            <w:ins w:id="3070" w:author="卡噗胖胖" w:date="2019-01-08T14:06:00Z">
              <w:r>
                <w:rPr>
                  <w:rFonts w:hint="eastAsia" w:ascii="Arial" w:hAnsi="Arial" w:cs="Arial"/>
                  <w:color w:val="000000" w:themeColor="text1"/>
                  <w:kern w:val="2"/>
                  <w:sz w:val="18"/>
                  <w:szCs w:val="18"/>
                  <w:rPrChange w:id="3071" w:author="卡噗胖胖" w:date="2019-01-08T14:06:00Z">
                    <w:rPr>
                      <w:rFonts w:hint="eastAsia"/>
                    </w:rPr>
                  </w:rPrChange>
                </w:rPr>
                <w:t>对应收支项目的值</w:t>
              </w:r>
            </w:ins>
            <w:ins w:id="3072" w:author="卡噗胖胖" w:date="2019-01-08T14:06:00Z">
              <w:r>
                <w:rPr>
                  <w:rFonts w:hint="eastAsia" w:ascii="Arial" w:hAnsi="Arial" w:cs="Arial"/>
                  <w:color w:val="000000" w:themeColor="text1"/>
                  <w:kern w:val="2"/>
                  <w:sz w:val="18"/>
                  <w:szCs w:val="18"/>
                  <w:rPrChange w:id="3073" w:author="卡噗胖胖" w:date="2019-01-08T14:06:00Z">
                    <w:rPr>
                      <w:rFonts w:hint="eastAsia"/>
                    </w:rPr>
                  </w:rPrChange>
                </w:rPr>
                <w:t>&lt;/DESC8&gt;</w:t>
              </w:r>
            </w:ins>
          </w:p>
          <w:p>
            <w:pPr>
              <w:pStyle w:val="100"/>
              <w:ind w:firstLine="360"/>
              <w:rPr>
                <w:ins w:id="3074" w:author="卡噗胖胖" w:date="2019-01-08T14:06:00Z"/>
                <w:rFonts w:ascii="Arial" w:hAnsi="Arial" w:cs="Arial"/>
                <w:color w:val="000000" w:themeColor="text1"/>
                <w:kern w:val="2"/>
                <w:sz w:val="18"/>
                <w:szCs w:val="18"/>
                <w:rPrChange w:id="3075" w:author="卡噗胖胖" w:date="2019-01-08T14:06:00Z">
                  <w:rPr>
                    <w:ins w:id="3076" w:author="卡噗胖胖" w:date="2019-01-08T14:06:00Z"/>
                  </w:rPr>
                </w:rPrChange>
              </w:rPr>
            </w:pPr>
            <w:ins w:id="3077" w:author="卡噗胖胖" w:date="2019-01-08T14:06:00Z">
              <w:r>
                <w:rPr>
                  <w:rFonts w:hint="eastAsia" w:ascii="Arial" w:hAnsi="Arial" w:cs="Arial"/>
                  <w:color w:val="000000" w:themeColor="text1"/>
                  <w:kern w:val="2"/>
                  <w:sz w:val="18"/>
                  <w:szCs w:val="18"/>
                  <w:rPrChange w:id="3078" w:author="卡噗胖胖" w:date="2019-01-08T14:06:00Z">
                    <w:rPr>
                      <w:rFonts w:hint="eastAsia"/>
                    </w:rPr>
                  </w:rPrChange>
                </w:rPr>
                <w:t xml:space="preserve">                &lt;DESC9&gt;</w:t>
              </w:r>
            </w:ins>
            <w:ins w:id="3079" w:author="卡噗胖胖" w:date="2019-01-08T14:06:00Z">
              <w:r>
                <w:rPr>
                  <w:rFonts w:hint="eastAsia" w:ascii="Arial" w:hAnsi="Arial" w:cs="Arial"/>
                  <w:color w:val="000000" w:themeColor="text1"/>
                  <w:kern w:val="2"/>
                  <w:sz w:val="18"/>
                  <w:szCs w:val="18"/>
                  <w:rPrChange w:id="3080" w:author="卡噗胖胖" w:date="2019-01-08T14:06:00Z">
                    <w:rPr>
                      <w:rFonts w:hint="eastAsia"/>
                    </w:rPr>
                  </w:rPrChange>
                </w:rPr>
                <w:t>源系统收支项目主键的值</w:t>
              </w:r>
            </w:ins>
            <w:ins w:id="3081" w:author="卡噗胖胖" w:date="2019-01-08T14:06:00Z">
              <w:r>
                <w:rPr>
                  <w:rFonts w:hint="eastAsia" w:ascii="Arial" w:hAnsi="Arial" w:cs="Arial"/>
                  <w:color w:val="000000" w:themeColor="text1"/>
                  <w:kern w:val="2"/>
                  <w:sz w:val="18"/>
                  <w:szCs w:val="18"/>
                  <w:rPrChange w:id="3082" w:author="卡噗胖胖" w:date="2019-01-08T14:06:00Z">
                    <w:rPr>
                      <w:rFonts w:hint="eastAsia"/>
                    </w:rPr>
                  </w:rPrChange>
                </w:rPr>
                <w:t>&lt;/DESC9&gt;</w:t>
              </w:r>
            </w:ins>
          </w:p>
          <w:p>
            <w:pPr>
              <w:pStyle w:val="100"/>
              <w:ind w:firstLine="360"/>
              <w:rPr>
                <w:ins w:id="3083" w:author="卡噗胖胖" w:date="2019-01-08T14:06:00Z"/>
                <w:rFonts w:ascii="Arial" w:hAnsi="Arial" w:cs="Arial"/>
                <w:color w:val="000000" w:themeColor="text1"/>
                <w:kern w:val="2"/>
                <w:sz w:val="18"/>
                <w:szCs w:val="18"/>
                <w:rPrChange w:id="3084" w:author="卡噗胖胖" w:date="2019-01-08T14:06:00Z">
                  <w:rPr>
                    <w:ins w:id="3085" w:author="卡噗胖胖" w:date="2019-01-08T14:06:00Z"/>
                  </w:rPr>
                </w:rPrChange>
              </w:rPr>
            </w:pPr>
            <w:ins w:id="3086" w:author="卡噗胖胖" w:date="2019-01-08T14:06:00Z">
              <w:r>
                <w:rPr>
                  <w:rFonts w:hint="eastAsia" w:ascii="Arial" w:hAnsi="Arial" w:cs="Arial"/>
                  <w:color w:val="000000" w:themeColor="text1"/>
                  <w:kern w:val="2"/>
                  <w:sz w:val="18"/>
                  <w:szCs w:val="18"/>
                  <w:rPrChange w:id="3087" w:author="卡噗胖胖" w:date="2019-01-08T14:06:00Z">
                    <w:rPr>
                      <w:rFonts w:hint="eastAsia"/>
                    </w:rPr>
                  </w:rPrChange>
                </w:rPr>
                <w:t xml:space="preserve">                &lt;PARENTCODE&gt;</w:t>
              </w:r>
            </w:ins>
            <w:ins w:id="3088" w:author="卡噗胖胖" w:date="2019-01-08T14:06:00Z">
              <w:r>
                <w:rPr>
                  <w:rFonts w:hint="eastAsia" w:ascii="Arial" w:hAnsi="Arial" w:cs="Arial"/>
                  <w:color w:val="000000" w:themeColor="text1"/>
                  <w:kern w:val="2"/>
                  <w:sz w:val="18"/>
                  <w:szCs w:val="18"/>
                  <w:rPrChange w:id="3089" w:author="卡噗胖胖" w:date="2019-01-08T14:06:00Z">
                    <w:rPr>
                      <w:rFonts w:hint="eastAsia"/>
                    </w:rPr>
                  </w:rPrChange>
                </w:rPr>
                <w:t>父节点编码的值</w:t>
              </w:r>
            </w:ins>
            <w:ins w:id="3090" w:author="卡噗胖胖" w:date="2019-01-08T14:06:00Z">
              <w:r>
                <w:rPr>
                  <w:rFonts w:hint="eastAsia" w:ascii="Arial" w:hAnsi="Arial" w:cs="Arial"/>
                  <w:color w:val="000000" w:themeColor="text1"/>
                  <w:kern w:val="2"/>
                  <w:sz w:val="18"/>
                  <w:szCs w:val="18"/>
                  <w:rPrChange w:id="3091" w:author="卡噗胖胖" w:date="2019-01-08T14:06:00Z">
                    <w:rPr>
                      <w:rFonts w:hint="eastAsia"/>
                    </w:rPr>
                  </w:rPrChange>
                </w:rPr>
                <w:t>&lt;/PARENTCODE&gt;</w:t>
              </w:r>
            </w:ins>
          </w:p>
          <w:p>
            <w:pPr>
              <w:pStyle w:val="100"/>
              <w:ind w:firstLine="360"/>
              <w:rPr>
                <w:ins w:id="3092" w:author="卡噗胖胖" w:date="2019-01-08T14:06:00Z"/>
                <w:rFonts w:ascii="Arial" w:hAnsi="Arial" w:cs="Arial"/>
                <w:color w:val="000000" w:themeColor="text1"/>
                <w:kern w:val="2"/>
                <w:sz w:val="18"/>
                <w:szCs w:val="18"/>
                <w:rPrChange w:id="3093" w:author="卡噗胖胖" w:date="2019-01-08T14:06:00Z">
                  <w:rPr>
                    <w:ins w:id="3094" w:author="卡噗胖胖" w:date="2019-01-08T14:06:00Z"/>
                  </w:rPr>
                </w:rPrChange>
              </w:rPr>
            </w:pPr>
            <w:ins w:id="3095" w:author="卡噗胖胖" w:date="2019-01-08T14:06:00Z">
              <w:r>
                <w:rPr>
                  <w:rFonts w:hint="eastAsia" w:ascii="Arial" w:hAnsi="Arial" w:cs="Arial"/>
                  <w:color w:val="000000" w:themeColor="text1"/>
                  <w:kern w:val="2"/>
                  <w:sz w:val="18"/>
                  <w:szCs w:val="18"/>
                  <w:rPrChange w:id="3096" w:author="卡噗胖胖" w:date="2019-01-08T14:06:00Z">
                    <w:rPr>
                      <w:rFonts w:hint="eastAsia"/>
                    </w:rPr>
                  </w:rPrChange>
                </w:rPr>
                <w:t xml:space="preserve">                &lt;UUID&gt;UUID</w:t>
              </w:r>
            </w:ins>
            <w:ins w:id="3097" w:author="卡噗胖胖" w:date="2019-01-08T14:06:00Z">
              <w:r>
                <w:rPr>
                  <w:rFonts w:hint="eastAsia" w:ascii="Arial" w:hAnsi="Arial" w:cs="Arial"/>
                  <w:color w:val="000000" w:themeColor="text1"/>
                  <w:kern w:val="2"/>
                  <w:sz w:val="18"/>
                  <w:szCs w:val="18"/>
                  <w:rPrChange w:id="3098" w:author="卡噗胖胖" w:date="2019-01-08T14:06:00Z">
                    <w:rPr>
                      <w:rFonts w:hint="eastAsia"/>
                    </w:rPr>
                  </w:rPrChange>
                </w:rPr>
                <w:t>的值</w:t>
              </w:r>
            </w:ins>
            <w:ins w:id="3099" w:author="卡噗胖胖" w:date="2019-01-08T14:06:00Z">
              <w:r>
                <w:rPr>
                  <w:rFonts w:hint="eastAsia" w:ascii="Arial" w:hAnsi="Arial" w:cs="Arial"/>
                  <w:color w:val="000000" w:themeColor="text1"/>
                  <w:kern w:val="2"/>
                  <w:sz w:val="18"/>
                  <w:szCs w:val="18"/>
                  <w:rPrChange w:id="3100" w:author="卡噗胖胖" w:date="2019-01-08T14:06:00Z">
                    <w:rPr>
                      <w:rFonts w:hint="eastAsia"/>
                    </w:rPr>
                  </w:rPrChange>
                </w:rPr>
                <w:t>&lt;/UUID&gt;</w:t>
              </w:r>
            </w:ins>
          </w:p>
          <w:p>
            <w:pPr>
              <w:pStyle w:val="100"/>
              <w:ind w:firstLine="360"/>
              <w:rPr>
                <w:ins w:id="3101" w:author="卡噗胖胖" w:date="2019-01-08T14:06:00Z"/>
                <w:rFonts w:ascii="Arial" w:hAnsi="Arial" w:cs="Arial"/>
                <w:color w:val="000000" w:themeColor="text1"/>
                <w:kern w:val="2"/>
                <w:sz w:val="18"/>
                <w:szCs w:val="18"/>
                <w:rPrChange w:id="3102" w:author="卡噗胖胖" w:date="2019-01-08T14:06:00Z">
                  <w:rPr>
                    <w:ins w:id="3103" w:author="卡噗胖胖" w:date="2019-01-08T14:06:00Z"/>
                  </w:rPr>
                </w:rPrChange>
              </w:rPr>
            </w:pPr>
            <w:ins w:id="3104" w:author="卡噗胖胖" w:date="2019-01-08T14:06:00Z">
              <w:r>
                <w:rPr>
                  <w:rFonts w:ascii="Arial" w:hAnsi="Arial" w:cs="Arial"/>
                  <w:color w:val="000000" w:themeColor="text1"/>
                  <w:kern w:val="2"/>
                  <w:sz w:val="18"/>
                  <w:szCs w:val="18"/>
                  <w:rPrChange w:id="3105" w:author="卡噗胖胖" w:date="2019-01-08T14:06:00Z">
                    <w:rPr/>
                  </w:rPrChange>
                </w:rPr>
                <w:t xml:space="preserve">            &lt;/DATAINFO&gt;</w:t>
              </w:r>
            </w:ins>
          </w:p>
          <w:p>
            <w:pPr>
              <w:pStyle w:val="100"/>
              <w:ind w:firstLine="360"/>
              <w:rPr>
                <w:ins w:id="3106" w:author="卡噗胖胖" w:date="2019-01-08T14:06:00Z"/>
                <w:rFonts w:ascii="Arial" w:hAnsi="Arial" w:cs="Arial"/>
                <w:color w:val="000000" w:themeColor="text1"/>
                <w:kern w:val="2"/>
                <w:sz w:val="18"/>
                <w:szCs w:val="18"/>
                <w:rPrChange w:id="3107" w:author="卡噗胖胖" w:date="2019-01-08T14:06:00Z">
                  <w:rPr>
                    <w:ins w:id="3108" w:author="卡噗胖胖" w:date="2019-01-08T14:06:00Z"/>
                  </w:rPr>
                </w:rPrChange>
              </w:rPr>
            </w:pPr>
            <w:ins w:id="3109" w:author="卡噗胖胖" w:date="2019-01-08T14:06:00Z">
              <w:r>
                <w:rPr>
                  <w:rFonts w:ascii="Arial" w:hAnsi="Arial" w:cs="Arial"/>
                  <w:color w:val="000000" w:themeColor="text1"/>
                  <w:kern w:val="2"/>
                  <w:sz w:val="18"/>
                  <w:szCs w:val="18"/>
                  <w:rPrChange w:id="3110" w:author="卡噗胖胖" w:date="2019-01-08T14:06:00Z">
                    <w:rPr/>
                  </w:rPrChange>
                </w:rPr>
                <w:t xml:space="preserve">            &lt;DATAINFO&gt;</w:t>
              </w:r>
            </w:ins>
          </w:p>
          <w:p>
            <w:pPr>
              <w:pStyle w:val="100"/>
              <w:ind w:firstLine="360"/>
              <w:rPr>
                <w:ins w:id="3111" w:author="卡噗胖胖" w:date="2019-01-08T14:06:00Z"/>
                <w:rFonts w:ascii="Arial" w:hAnsi="Arial" w:cs="Arial"/>
                <w:color w:val="000000" w:themeColor="text1"/>
                <w:kern w:val="2"/>
                <w:sz w:val="18"/>
                <w:szCs w:val="18"/>
                <w:rPrChange w:id="3112" w:author="卡噗胖胖" w:date="2019-01-08T14:06:00Z">
                  <w:rPr>
                    <w:ins w:id="3113" w:author="卡噗胖胖" w:date="2019-01-08T14:06:00Z"/>
                  </w:rPr>
                </w:rPrChange>
              </w:rPr>
            </w:pPr>
            <w:ins w:id="3114" w:author="卡噗胖胖" w:date="2019-01-08T14:06:00Z">
              <w:r>
                <w:rPr>
                  <w:rFonts w:hint="eastAsia" w:ascii="Arial" w:hAnsi="Arial" w:cs="Arial"/>
                  <w:color w:val="000000" w:themeColor="text1"/>
                  <w:kern w:val="2"/>
                  <w:sz w:val="18"/>
                  <w:szCs w:val="18"/>
                  <w:rPrChange w:id="3115" w:author="卡噗胖胖" w:date="2019-01-08T14:06:00Z">
                    <w:rPr>
                      <w:rFonts w:hint="eastAsia"/>
                    </w:rPr>
                  </w:rPrChange>
                </w:rPr>
                <w:t xml:space="preserve">                &lt;CODE&gt;</w:t>
              </w:r>
            </w:ins>
            <w:ins w:id="3116" w:author="卡噗胖胖" w:date="2019-01-08T14:06:00Z">
              <w:r>
                <w:rPr>
                  <w:rFonts w:hint="eastAsia" w:ascii="Arial" w:hAnsi="Arial" w:cs="Arial"/>
                  <w:color w:val="000000" w:themeColor="text1"/>
                  <w:kern w:val="2"/>
                  <w:sz w:val="18"/>
                  <w:szCs w:val="18"/>
                  <w:rPrChange w:id="3117" w:author="卡噗胖胖" w:date="2019-01-08T14:06:00Z">
                    <w:rPr>
                      <w:rFonts w:hint="eastAsia"/>
                    </w:rPr>
                  </w:rPrChange>
                </w:rPr>
                <w:t>主编码的值</w:t>
              </w:r>
            </w:ins>
            <w:ins w:id="3118" w:author="卡噗胖胖" w:date="2019-01-08T14:06:00Z">
              <w:r>
                <w:rPr>
                  <w:rFonts w:hint="eastAsia" w:ascii="Arial" w:hAnsi="Arial" w:cs="Arial"/>
                  <w:color w:val="000000" w:themeColor="text1"/>
                  <w:kern w:val="2"/>
                  <w:sz w:val="18"/>
                  <w:szCs w:val="18"/>
                  <w:rPrChange w:id="3119" w:author="卡噗胖胖" w:date="2019-01-08T14:06:00Z">
                    <w:rPr>
                      <w:rFonts w:hint="eastAsia"/>
                    </w:rPr>
                  </w:rPrChange>
                </w:rPr>
                <w:t>&lt;/CODE&gt;</w:t>
              </w:r>
            </w:ins>
          </w:p>
          <w:p>
            <w:pPr>
              <w:pStyle w:val="100"/>
              <w:ind w:firstLine="360"/>
              <w:rPr>
                <w:ins w:id="3120" w:author="卡噗胖胖" w:date="2019-01-08T14:06:00Z"/>
                <w:rFonts w:ascii="Arial" w:hAnsi="Arial" w:cs="Arial"/>
                <w:color w:val="000000" w:themeColor="text1"/>
                <w:kern w:val="2"/>
                <w:sz w:val="18"/>
                <w:szCs w:val="18"/>
                <w:rPrChange w:id="3121" w:author="卡噗胖胖" w:date="2019-01-08T14:06:00Z">
                  <w:rPr>
                    <w:ins w:id="3122" w:author="卡噗胖胖" w:date="2019-01-08T14:06:00Z"/>
                  </w:rPr>
                </w:rPrChange>
              </w:rPr>
            </w:pPr>
            <w:ins w:id="3123" w:author="卡噗胖胖" w:date="2019-01-08T14:06:00Z">
              <w:r>
                <w:rPr>
                  <w:rFonts w:hint="eastAsia" w:ascii="Arial" w:hAnsi="Arial" w:cs="Arial"/>
                  <w:color w:val="000000" w:themeColor="text1"/>
                  <w:kern w:val="2"/>
                  <w:sz w:val="18"/>
                  <w:szCs w:val="18"/>
                  <w:rPrChange w:id="3124" w:author="卡噗胖胖" w:date="2019-01-08T14:06:00Z">
                    <w:rPr>
                      <w:rFonts w:hint="eastAsia"/>
                    </w:rPr>
                  </w:rPrChange>
                </w:rPr>
                <w:t xml:space="preserve">                &lt;DESC1&gt;</w:t>
              </w:r>
            </w:ins>
            <w:ins w:id="3125" w:author="卡噗胖胖" w:date="2019-01-08T14:06:00Z">
              <w:r>
                <w:rPr>
                  <w:rFonts w:hint="eastAsia" w:ascii="Arial" w:hAnsi="Arial" w:cs="Arial"/>
                  <w:color w:val="000000" w:themeColor="text1"/>
                  <w:kern w:val="2"/>
                  <w:sz w:val="18"/>
                  <w:szCs w:val="18"/>
                  <w:rPrChange w:id="3126" w:author="卡噗胖胖" w:date="2019-01-08T14:06:00Z">
                    <w:rPr>
                      <w:rFonts w:hint="eastAsia"/>
                    </w:rPr>
                  </w:rPrChange>
                </w:rPr>
                <w:t>名称的值</w:t>
              </w:r>
            </w:ins>
            <w:ins w:id="3127" w:author="卡噗胖胖" w:date="2019-01-08T14:06:00Z">
              <w:r>
                <w:rPr>
                  <w:rFonts w:hint="eastAsia" w:ascii="Arial" w:hAnsi="Arial" w:cs="Arial"/>
                  <w:color w:val="000000" w:themeColor="text1"/>
                  <w:kern w:val="2"/>
                  <w:sz w:val="18"/>
                  <w:szCs w:val="18"/>
                  <w:rPrChange w:id="3128" w:author="卡噗胖胖" w:date="2019-01-08T14:06:00Z">
                    <w:rPr>
                      <w:rFonts w:hint="eastAsia"/>
                    </w:rPr>
                  </w:rPrChange>
                </w:rPr>
                <w:t>&lt;/DESC1&gt;</w:t>
              </w:r>
            </w:ins>
          </w:p>
          <w:p>
            <w:pPr>
              <w:pStyle w:val="100"/>
              <w:ind w:firstLine="360"/>
              <w:rPr>
                <w:ins w:id="3129" w:author="卡噗胖胖" w:date="2019-01-08T14:06:00Z"/>
                <w:rFonts w:ascii="Arial" w:hAnsi="Arial" w:cs="Arial"/>
                <w:color w:val="000000" w:themeColor="text1"/>
                <w:kern w:val="2"/>
                <w:sz w:val="18"/>
                <w:szCs w:val="18"/>
                <w:rPrChange w:id="3130" w:author="卡噗胖胖" w:date="2019-01-08T14:06:00Z">
                  <w:rPr>
                    <w:ins w:id="3131" w:author="卡噗胖胖" w:date="2019-01-08T14:06:00Z"/>
                  </w:rPr>
                </w:rPrChange>
              </w:rPr>
            </w:pPr>
            <w:ins w:id="3132" w:author="卡噗胖胖" w:date="2019-01-08T14:06:00Z">
              <w:r>
                <w:rPr>
                  <w:rFonts w:hint="eastAsia" w:ascii="Arial" w:hAnsi="Arial" w:cs="Arial"/>
                  <w:color w:val="000000" w:themeColor="text1"/>
                  <w:kern w:val="2"/>
                  <w:sz w:val="18"/>
                  <w:szCs w:val="18"/>
                  <w:rPrChange w:id="3133" w:author="卡噗胖胖" w:date="2019-01-08T14:06:00Z">
                    <w:rPr>
                      <w:rFonts w:hint="eastAsia"/>
                    </w:rPr>
                  </w:rPrChange>
                </w:rPr>
                <w:t xml:space="preserve">                &lt;DESC2&gt;</w:t>
              </w:r>
            </w:ins>
            <w:ins w:id="3134" w:author="卡噗胖胖" w:date="2019-01-08T14:06:00Z">
              <w:r>
                <w:rPr>
                  <w:rFonts w:hint="eastAsia" w:ascii="Arial" w:hAnsi="Arial" w:cs="Arial"/>
                  <w:color w:val="000000" w:themeColor="text1"/>
                  <w:kern w:val="2"/>
                  <w:sz w:val="18"/>
                  <w:szCs w:val="18"/>
                  <w:rPrChange w:id="3135" w:author="卡噗胖胖" w:date="2019-01-08T14:06:00Z">
                    <w:rPr>
                      <w:rFonts w:hint="eastAsia"/>
                    </w:rPr>
                  </w:rPrChange>
                </w:rPr>
                <w:t>科目编码的值</w:t>
              </w:r>
            </w:ins>
            <w:ins w:id="3136" w:author="卡噗胖胖" w:date="2019-01-08T14:06:00Z">
              <w:r>
                <w:rPr>
                  <w:rFonts w:hint="eastAsia" w:ascii="Arial" w:hAnsi="Arial" w:cs="Arial"/>
                  <w:color w:val="000000" w:themeColor="text1"/>
                  <w:kern w:val="2"/>
                  <w:sz w:val="18"/>
                  <w:szCs w:val="18"/>
                  <w:rPrChange w:id="3137" w:author="卡噗胖胖" w:date="2019-01-08T14:06:00Z">
                    <w:rPr>
                      <w:rFonts w:hint="eastAsia"/>
                    </w:rPr>
                  </w:rPrChange>
                </w:rPr>
                <w:t>&lt;/DESC2&gt;</w:t>
              </w:r>
            </w:ins>
          </w:p>
          <w:p>
            <w:pPr>
              <w:pStyle w:val="100"/>
              <w:ind w:firstLine="360"/>
              <w:rPr>
                <w:ins w:id="3138" w:author="卡噗胖胖" w:date="2019-01-08T14:06:00Z"/>
                <w:rFonts w:ascii="Arial" w:hAnsi="Arial" w:cs="Arial"/>
                <w:color w:val="000000" w:themeColor="text1"/>
                <w:kern w:val="2"/>
                <w:sz w:val="18"/>
                <w:szCs w:val="18"/>
                <w:rPrChange w:id="3139" w:author="卡噗胖胖" w:date="2019-01-08T14:06:00Z">
                  <w:rPr>
                    <w:ins w:id="3140" w:author="卡噗胖胖" w:date="2019-01-08T14:06:00Z"/>
                  </w:rPr>
                </w:rPrChange>
              </w:rPr>
            </w:pPr>
            <w:ins w:id="3141" w:author="卡噗胖胖" w:date="2019-01-08T14:06:00Z">
              <w:r>
                <w:rPr>
                  <w:rFonts w:hint="eastAsia" w:ascii="Arial" w:hAnsi="Arial" w:cs="Arial"/>
                  <w:color w:val="000000" w:themeColor="text1"/>
                  <w:kern w:val="2"/>
                  <w:sz w:val="18"/>
                  <w:szCs w:val="18"/>
                  <w:rPrChange w:id="3142" w:author="卡噗胖胖" w:date="2019-01-08T14:06:00Z">
                    <w:rPr>
                      <w:rFonts w:hint="eastAsia"/>
                    </w:rPr>
                  </w:rPrChange>
                </w:rPr>
                <w:t xml:space="preserve">                &lt;DESC3&gt;</w:t>
              </w:r>
            </w:ins>
            <w:ins w:id="3143" w:author="卡噗胖胖" w:date="2019-01-08T14:06:00Z">
              <w:r>
                <w:rPr>
                  <w:rFonts w:hint="eastAsia" w:ascii="Arial" w:hAnsi="Arial" w:cs="Arial"/>
                  <w:color w:val="000000" w:themeColor="text1"/>
                  <w:kern w:val="2"/>
                  <w:sz w:val="18"/>
                  <w:szCs w:val="18"/>
                  <w:rPrChange w:id="3144" w:author="卡噗胖胖" w:date="2019-01-08T14:06:00Z">
                    <w:rPr>
                      <w:rFonts w:hint="eastAsia"/>
                    </w:rPr>
                  </w:rPrChange>
                </w:rPr>
                <w:t>费用类型的值</w:t>
              </w:r>
            </w:ins>
            <w:ins w:id="3145" w:author="卡噗胖胖" w:date="2019-01-08T14:06:00Z">
              <w:r>
                <w:rPr>
                  <w:rFonts w:hint="eastAsia" w:ascii="Arial" w:hAnsi="Arial" w:cs="Arial"/>
                  <w:color w:val="000000" w:themeColor="text1"/>
                  <w:kern w:val="2"/>
                  <w:sz w:val="18"/>
                  <w:szCs w:val="18"/>
                  <w:rPrChange w:id="3146" w:author="卡噗胖胖" w:date="2019-01-08T14:06:00Z">
                    <w:rPr>
                      <w:rFonts w:hint="eastAsia"/>
                    </w:rPr>
                  </w:rPrChange>
                </w:rPr>
                <w:t>&lt;/DESC3&gt;</w:t>
              </w:r>
            </w:ins>
          </w:p>
          <w:p>
            <w:pPr>
              <w:pStyle w:val="100"/>
              <w:ind w:firstLine="360"/>
              <w:rPr>
                <w:ins w:id="3147" w:author="卡噗胖胖" w:date="2019-01-08T14:06:00Z"/>
                <w:rFonts w:ascii="Arial" w:hAnsi="Arial" w:cs="Arial"/>
                <w:color w:val="000000" w:themeColor="text1"/>
                <w:kern w:val="2"/>
                <w:sz w:val="18"/>
                <w:szCs w:val="18"/>
                <w:rPrChange w:id="3148" w:author="卡噗胖胖" w:date="2019-01-08T14:06:00Z">
                  <w:rPr>
                    <w:ins w:id="3149" w:author="卡噗胖胖" w:date="2019-01-08T14:06:00Z"/>
                  </w:rPr>
                </w:rPrChange>
              </w:rPr>
            </w:pPr>
            <w:ins w:id="3150" w:author="卡噗胖胖" w:date="2019-01-08T14:06:00Z">
              <w:r>
                <w:rPr>
                  <w:rFonts w:hint="eastAsia" w:ascii="Arial" w:hAnsi="Arial" w:cs="Arial"/>
                  <w:color w:val="000000" w:themeColor="text1"/>
                  <w:kern w:val="2"/>
                  <w:sz w:val="18"/>
                  <w:szCs w:val="18"/>
                  <w:rPrChange w:id="3151" w:author="卡噗胖胖" w:date="2019-01-08T14:06:00Z">
                    <w:rPr>
                      <w:rFonts w:hint="eastAsia"/>
                    </w:rPr>
                  </w:rPrChange>
                </w:rPr>
                <w:t xml:space="preserve">                &lt;DESC4&gt;</w:t>
              </w:r>
            </w:ins>
            <w:ins w:id="3152" w:author="卡噗胖胖" w:date="2019-01-08T14:06:00Z">
              <w:r>
                <w:rPr>
                  <w:rFonts w:hint="eastAsia" w:ascii="Arial" w:hAnsi="Arial" w:cs="Arial"/>
                  <w:color w:val="000000" w:themeColor="text1"/>
                  <w:kern w:val="2"/>
                  <w:sz w:val="18"/>
                  <w:szCs w:val="18"/>
                  <w:rPrChange w:id="3153" w:author="卡噗胖胖" w:date="2019-01-08T14:06:00Z">
                    <w:rPr>
                      <w:rFonts w:hint="eastAsia"/>
                    </w:rPr>
                  </w:rPrChange>
                </w:rPr>
                <w:t>科目级次的值</w:t>
              </w:r>
            </w:ins>
            <w:ins w:id="3154" w:author="卡噗胖胖" w:date="2019-01-08T14:06:00Z">
              <w:r>
                <w:rPr>
                  <w:rFonts w:hint="eastAsia" w:ascii="Arial" w:hAnsi="Arial" w:cs="Arial"/>
                  <w:color w:val="000000" w:themeColor="text1"/>
                  <w:kern w:val="2"/>
                  <w:sz w:val="18"/>
                  <w:szCs w:val="18"/>
                  <w:rPrChange w:id="3155" w:author="卡噗胖胖" w:date="2019-01-08T14:06:00Z">
                    <w:rPr>
                      <w:rFonts w:hint="eastAsia"/>
                    </w:rPr>
                  </w:rPrChange>
                </w:rPr>
                <w:t>&lt;/DESC4&gt;</w:t>
              </w:r>
            </w:ins>
          </w:p>
          <w:p>
            <w:pPr>
              <w:pStyle w:val="100"/>
              <w:ind w:firstLine="360"/>
              <w:rPr>
                <w:ins w:id="3156" w:author="卡噗胖胖" w:date="2019-01-08T14:06:00Z"/>
                <w:rFonts w:ascii="Arial" w:hAnsi="Arial" w:cs="Arial"/>
                <w:color w:val="000000" w:themeColor="text1"/>
                <w:kern w:val="2"/>
                <w:sz w:val="18"/>
                <w:szCs w:val="18"/>
                <w:rPrChange w:id="3157" w:author="卡噗胖胖" w:date="2019-01-08T14:06:00Z">
                  <w:rPr>
                    <w:ins w:id="3158" w:author="卡噗胖胖" w:date="2019-01-08T14:06:00Z"/>
                  </w:rPr>
                </w:rPrChange>
              </w:rPr>
            </w:pPr>
            <w:ins w:id="3159" w:author="卡噗胖胖" w:date="2019-01-08T14:06:00Z">
              <w:r>
                <w:rPr>
                  <w:rFonts w:hint="eastAsia" w:ascii="Arial" w:hAnsi="Arial" w:cs="Arial"/>
                  <w:color w:val="000000" w:themeColor="text1"/>
                  <w:kern w:val="2"/>
                  <w:sz w:val="18"/>
                  <w:szCs w:val="18"/>
                  <w:rPrChange w:id="3160" w:author="卡噗胖胖" w:date="2019-01-08T14:06:00Z">
                    <w:rPr>
                      <w:rFonts w:hint="eastAsia"/>
                    </w:rPr>
                  </w:rPrChange>
                </w:rPr>
                <w:t xml:space="preserve">                &lt;DESC5&gt;</w:t>
              </w:r>
            </w:ins>
            <w:ins w:id="3161" w:author="卡噗胖胖" w:date="2019-01-08T14:06:00Z">
              <w:r>
                <w:rPr>
                  <w:rFonts w:hint="eastAsia" w:ascii="Arial" w:hAnsi="Arial" w:cs="Arial"/>
                  <w:color w:val="000000" w:themeColor="text1"/>
                  <w:kern w:val="2"/>
                  <w:sz w:val="18"/>
                  <w:szCs w:val="18"/>
                  <w:rPrChange w:id="3162" w:author="卡噗胖胖" w:date="2019-01-08T14:06:00Z">
                    <w:rPr>
                      <w:rFonts w:hint="eastAsia"/>
                    </w:rPr>
                  </w:rPrChange>
                </w:rPr>
                <w:t>启用状态的值</w:t>
              </w:r>
            </w:ins>
            <w:ins w:id="3163" w:author="卡噗胖胖" w:date="2019-01-08T14:06:00Z">
              <w:r>
                <w:rPr>
                  <w:rFonts w:hint="eastAsia" w:ascii="Arial" w:hAnsi="Arial" w:cs="Arial"/>
                  <w:color w:val="000000" w:themeColor="text1"/>
                  <w:kern w:val="2"/>
                  <w:sz w:val="18"/>
                  <w:szCs w:val="18"/>
                  <w:rPrChange w:id="3164" w:author="卡噗胖胖" w:date="2019-01-08T14:06:00Z">
                    <w:rPr>
                      <w:rFonts w:hint="eastAsia"/>
                    </w:rPr>
                  </w:rPrChange>
                </w:rPr>
                <w:t>&lt;/DESC5&gt;</w:t>
              </w:r>
            </w:ins>
          </w:p>
          <w:p>
            <w:pPr>
              <w:pStyle w:val="100"/>
              <w:ind w:firstLine="360"/>
              <w:rPr>
                <w:ins w:id="3165" w:author="卡噗胖胖" w:date="2019-01-08T14:06:00Z"/>
                <w:rFonts w:ascii="Arial" w:hAnsi="Arial" w:cs="Arial"/>
                <w:color w:val="000000" w:themeColor="text1"/>
                <w:kern w:val="2"/>
                <w:sz w:val="18"/>
                <w:szCs w:val="18"/>
                <w:rPrChange w:id="3166" w:author="卡噗胖胖" w:date="2019-01-08T14:06:00Z">
                  <w:rPr>
                    <w:ins w:id="3167" w:author="卡噗胖胖" w:date="2019-01-08T14:06:00Z"/>
                  </w:rPr>
                </w:rPrChange>
              </w:rPr>
            </w:pPr>
            <w:ins w:id="3168" w:author="卡噗胖胖" w:date="2019-01-08T14:06:00Z">
              <w:r>
                <w:rPr>
                  <w:rFonts w:hint="eastAsia" w:ascii="Arial" w:hAnsi="Arial" w:cs="Arial"/>
                  <w:color w:val="000000" w:themeColor="text1"/>
                  <w:kern w:val="2"/>
                  <w:sz w:val="18"/>
                  <w:szCs w:val="18"/>
                  <w:rPrChange w:id="3169" w:author="卡噗胖胖" w:date="2019-01-08T14:06:00Z">
                    <w:rPr>
                      <w:rFonts w:hint="eastAsia"/>
                    </w:rPr>
                  </w:rPrChange>
                </w:rPr>
                <w:t xml:space="preserve">                &lt;DESC6&gt;</w:t>
              </w:r>
            </w:ins>
            <w:ins w:id="3170" w:author="卡噗胖胖" w:date="2019-01-08T14:06:00Z">
              <w:r>
                <w:rPr>
                  <w:rFonts w:hint="eastAsia" w:ascii="Arial" w:hAnsi="Arial" w:cs="Arial"/>
                  <w:color w:val="000000" w:themeColor="text1"/>
                  <w:kern w:val="2"/>
                  <w:sz w:val="18"/>
                  <w:szCs w:val="18"/>
                  <w:rPrChange w:id="3171" w:author="卡噗胖胖" w:date="2019-01-08T14:06:00Z">
                    <w:rPr>
                      <w:rFonts w:hint="eastAsia"/>
                    </w:rPr>
                  </w:rPrChange>
                </w:rPr>
                <w:t>源系统科目主键的值</w:t>
              </w:r>
            </w:ins>
            <w:ins w:id="3172" w:author="卡噗胖胖" w:date="2019-01-08T14:06:00Z">
              <w:r>
                <w:rPr>
                  <w:rFonts w:hint="eastAsia" w:ascii="Arial" w:hAnsi="Arial" w:cs="Arial"/>
                  <w:color w:val="000000" w:themeColor="text1"/>
                  <w:kern w:val="2"/>
                  <w:sz w:val="18"/>
                  <w:szCs w:val="18"/>
                  <w:rPrChange w:id="3173" w:author="卡噗胖胖" w:date="2019-01-08T14:06:00Z">
                    <w:rPr>
                      <w:rFonts w:hint="eastAsia"/>
                    </w:rPr>
                  </w:rPrChange>
                </w:rPr>
                <w:t>&lt;/DESC6&gt;</w:t>
              </w:r>
            </w:ins>
          </w:p>
          <w:p>
            <w:pPr>
              <w:pStyle w:val="100"/>
              <w:ind w:firstLine="360"/>
              <w:rPr>
                <w:ins w:id="3174" w:author="卡噗胖胖" w:date="2019-01-08T14:06:00Z"/>
                <w:rFonts w:ascii="Arial" w:hAnsi="Arial" w:cs="Arial"/>
                <w:color w:val="000000" w:themeColor="text1"/>
                <w:kern w:val="2"/>
                <w:sz w:val="18"/>
                <w:szCs w:val="18"/>
                <w:rPrChange w:id="3175" w:author="卡噗胖胖" w:date="2019-01-08T14:06:00Z">
                  <w:rPr>
                    <w:ins w:id="3176" w:author="卡噗胖胖" w:date="2019-01-08T14:06:00Z"/>
                  </w:rPr>
                </w:rPrChange>
              </w:rPr>
            </w:pPr>
            <w:ins w:id="3177" w:author="卡噗胖胖" w:date="2019-01-08T14:06:00Z">
              <w:r>
                <w:rPr>
                  <w:rFonts w:hint="eastAsia" w:ascii="Arial" w:hAnsi="Arial" w:cs="Arial"/>
                  <w:color w:val="000000" w:themeColor="text1"/>
                  <w:kern w:val="2"/>
                  <w:sz w:val="18"/>
                  <w:szCs w:val="18"/>
                  <w:rPrChange w:id="3178" w:author="卡噗胖胖" w:date="2019-01-08T14:06:00Z">
                    <w:rPr>
                      <w:rFonts w:hint="eastAsia"/>
                    </w:rPr>
                  </w:rPrChange>
                </w:rPr>
                <w:t xml:space="preserve">                &lt;DESC7&gt;</w:t>
              </w:r>
            </w:ins>
            <w:ins w:id="3179" w:author="卡噗胖胖" w:date="2019-01-08T14:06:00Z">
              <w:r>
                <w:rPr>
                  <w:rFonts w:hint="eastAsia" w:ascii="Arial" w:hAnsi="Arial" w:cs="Arial"/>
                  <w:color w:val="000000" w:themeColor="text1"/>
                  <w:kern w:val="2"/>
                  <w:sz w:val="18"/>
                  <w:szCs w:val="18"/>
                  <w:rPrChange w:id="3180" w:author="卡噗胖胖" w:date="2019-01-08T14:06:00Z">
                    <w:rPr>
                      <w:rFonts w:hint="eastAsia"/>
                    </w:rPr>
                  </w:rPrChange>
                </w:rPr>
                <w:t>源系统上级主键的值</w:t>
              </w:r>
            </w:ins>
            <w:ins w:id="3181" w:author="卡噗胖胖" w:date="2019-01-08T14:06:00Z">
              <w:r>
                <w:rPr>
                  <w:rFonts w:hint="eastAsia" w:ascii="Arial" w:hAnsi="Arial" w:cs="Arial"/>
                  <w:color w:val="000000" w:themeColor="text1"/>
                  <w:kern w:val="2"/>
                  <w:sz w:val="18"/>
                  <w:szCs w:val="18"/>
                  <w:rPrChange w:id="3182" w:author="卡噗胖胖" w:date="2019-01-08T14:06:00Z">
                    <w:rPr>
                      <w:rFonts w:hint="eastAsia"/>
                    </w:rPr>
                  </w:rPrChange>
                </w:rPr>
                <w:t>&lt;/DESC7&gt;</w:t>
              </w:r>
            </w:ins>
          </w:p>
          <w:p>
            <w:pPr>
              <w:pStyle w:val="100"/>
              <w:ind w:firstLine="360"/>
              <w:rPr>
                <w:ins w:id="3183" w:author="卡噗胖胖" w:date="2019-01-08T14:06:00Z"/>
                <w:rFonts w:ascii="Arial" w:hAnsi="Arial" w:cs="Arial"/>
                <w:color w:val="000000" w:themeColor="text1"/>
                <w:kern w:val="2"/>
                <w:sz w:val="18"/>
                <w:szCs w:val="18"/>
                <w:rPrChange w:id="3184" w:author="卡噗胖胖" w:date="2019-01-08T14:06:00Z">
                  <w:rPr>
                    <w:ins w:id="3185" w:author="卡噗胖胖" w:date="2019-01-08T14:06:00Z"/>
                  </w:rPr>
                </w:rPrChange>
              </w:rPr>
            </w:pPr>
            <w:ins w:id="3186" w:author="卡噗胖胖" w:date="2019-01-08T14:06:00Z">
              <w:r>
                <w:rPr>
                  <w:rFonts w:hint="eastAsia" w:ascii="Arial" w:hAnsi="Arial" w:cs="Arial"/>
                  <w:color w:val="000000" w:themeColor="text1"/>
                  <w:kern w:val="2"/>
                  <w:sz w:val="18"/>
                  <w:szCs w:val="18"/>
                  <w:rPrChange w:id="3187" w:author="卡噗胖胖" w:date="2019-01-08T14:06:00Z">
                    <w:rPr>
                      <w:rFonts w:hint="eastAsia"/>
                    </w:rPr>
                  </w:rPrChange>
                </w:rPr>
                <w:t xml:space="preserve">                &lt;DESC8&gt;</w:t>
              </w:r>
            </w:ins>
            <w:ins w:id="3188" w:author="卡噗胖胖" w:date="2019-01-08T14:06:00Z">
              <w:r>
                <w:rPr>
                  <w:rFonts w:hint="eastAsia" w:ascii="Arial" w:hAnsi="Arial" w:cs="Arial"/>
                  <w:color w:val="000000" w:themeColor="text1"/>
                  <w:kern w:val="2"/>
                  <w:sz w:val="18"/>
                  <w:szCs w:val="18"/>
                  <w:rPrChange w:id="3189" w:author="卡噗胖胖" w:date="2019-01-08T14:06:00Z">
                    <w:rPr>
                      <w:rFonts w:hint="eastAsia"/>
                    </w:rPr>
                  </w:rPrChange>
                </w:rPr>
                <w:t>对应收支项目的值</w:t>
              </w:r>
            </w:ins>
            <w:ins w:id="3190" w:author="卡噗胖胖" w:date="2019-01-08T14:06:00Z">
              <w:r>
                <w:rPr>
                  <w:rFonts w:hint="eastAsia" w:ascii="Arial" w:hAnsi="Arial" w:cs="Arial"/>
                  <w:color w:val="000000" w:themeColor="text1"/>
                  <w:kern w:val="2"/>
                  <w:sz w:val="18"/>
                  <w:szCs w:val="18"/>
                  <w:rPrChange w:id="3191" w:author="卡噗胖胖" w:date="2019-01-08T14:06:00Z">
                    <w:rPr>
                      <w:rFonts w:hint="eastAsia"/>
                    </w:rPr>
                  </w:rPrChange>
                </w:rPr>
                <w:t>&lt;/DESC8&gt;</w:t>
              </w:r>
            </w:ins>
          </w:p>
          <w:p>
            <w:pPr>
              <w:pStyle w:val="100"/>
              <w:ind w:firstLine="360"/>
              <w:rPr>
                <w:ins w:id="3192" w:author="卡噗胖胖" w:date="2019-01-08T14:06:00Z"/>
                <w:rFonts w:ascii="Arial" w:hAnsi="Arial" w:cs="Arial"/>
                <w:color w:val="000000" w:themeColor="text1"/>
                <w:kern w:val="2"/>
                <w:sz w:val="18"/>
                <w:szCs w:val="18"/>
                <w:rPrChange w:id="3193" w:author="卡噗胖胖" w:date="2019-01-08T14:06:00Z">
                  <w:rPr>
                    <w:ins w:id="3194" w:author="卡噗胖胖" w:date="2019-01-08T14:06:00Z"/>
                  </w:rPr>
                </w:rPrChange>
              </w:rPr>
            </w:pPr>
            <w:ins w:id="3195" w:author="卡噗胖胖" w:date="2019-01-08T14:06:00Z">
              <w:r>
                <w:rPr>
                  <w:rFonts w:hint="eastAsia" w:ascii="Arial" w:hAnsi="Arial" w:cs="Arial"/>
                  <w:color w:val="000000" w:themeColor="text1"/>
                  <w:kern w:val="2"/>
                  <w:sz w:val="18"/>
                  <w:szCs w:val="18"/>
                  <w:rPrChange w:id="3196" w:author="卡噗胖胖" w:date="2019-01-08T14:06:00Z">
                    <w:rPr>
                      <w:rFonts w:hint="eastAsia"/>
                    </w:rPr>
                  </w:rPrChange>
                </w:rPr>
                <w:t xml:space="preserve">                &lt;DESC9&gt;</w:t>
              </w:r>
            </w:ins>
            <w:ins w:id="3197" w:author="卡噗胖胖" w:date="2019-01-08T14:06:00Z">
              <w:r>
                <w:rPr>
                  <w:rFonts w:hint="eastAsia" w:ascii="Arial" w:hAnsi="Arial" w:cs="Arial"/>
                  <w:color w:val="000000" w:themeColor="text1"/>
                  <w:kern w:val="2"/>
                  <w:sz w:val="18"/>
                  <w:szCs w:val="18"/>
                  <w:rPrChange w:id="3198" w:author="卡噗胖胖" w:date="2019-01-08T14:06:00Z">
                    <w:rPr>
                      <w:rFonts w:hint="eastAsia"/>
                    </w:rPr>
                  </w:rPrChange>
                </w:rPr>
                <w:t>源系统收支项目主键的值</w:t>
              </w:r>
            </w:ins>
            <w:ins w:id="3199" w:author="卡噗胖胖" w:date="2019-01-08T14:06:00Z">
              <w:r>
                <w:rPr>
                  <w:rFonts w:hint="eastAsia" w:ascii="Arial" w:hAnsi="Arial" w:cs="Arial"/>
                  <w:color w:val="000000" w:themeColor="text1"/>
                  <w:kern w:val="2"/>
                  <w:sz w:val="18"/>
                  <w:szCs w:val="18"/>
                  <w:rPrChange w:id="3200" w:author="卡噗胖胖" w:date="2019-01-08T14:06:00Z">
                    <w:rPr>
                      <w:rFonts w:hint="eastAsia"/>
                    </w:rPr>
                  </w:rPrChange>
                </w:rPr>
                <w:t>&lt;/DESC9&gt;</w:t>
              </w:r>
            </w:ins>
          </w:p>
          <w:p>
            <w:pPr>
              <w:pStyle w:val="100"/>
              <w:ind w:firstLine="360"/>
              <w:rPr>
                <w:ins w:id="3201" w:author="卡噗胖胖" w:date="2019-01-08T14:06:00Z"/>
                <w:rFonts w:ascii="Arial" w:hAnsi="Arial" w:cs="Arial"/>
                <w:color w:val="000000" w:themeColor="text1"/>
                <w:kern w:val="2"/>
                <w:sz w:val="18"/>
                <w:szCs w:val="18"/>
                <w:rPrChange w:id="3202" w:author="卡噗胖胖" w:date="2019-01-08T14:06:00Z">
                  <w:rPr>
                    <w:ins w:id="3203" w:author="卡噗胖胖" w:date="2019-01-08T14:06:00Z"/>
                  </w:rPr>
                </w:rPrChange>
              </w:rPr>
            </w:pPr>
            <w:ins w:id="3204" w:author="卡噗胖胖" w:date="2019-01-08T14:06:00Z">
              <w:r>
                <w:rPr>
                  <w:rFonts w:hint="eastAsia" w:ascii="Arial" w:hAnsi="Arial" w:cs="Arial"/>
                  <w:color w:val="000000" w:themeColor="text1"/>
                  <w:kern w:val="2"/>
                  <w:sz w:val="18"/>
                  <w:szCs w:val="18"/>
                  <w:rPrChange w:id="3205" w:author="卡噗胖胖" w:date="2019-01-08T14:06:00Z">
                    <w:rPr>
                      <w:rFonts w:hint="eastAsia"/>
                    </w:rPr>
                  </w:rPrChange>
                </w:rPr>
                <w:t xml:space="preserve">                &lt;PARENTCODE&gt;</w:t>
              </w:r>
            </w:ins>
            <w:ins w:id="3206" w:author="卡噗胖胖" w:date="2019-01-08T14:06:00Z">
              <w:r>
                <w:rPr>
                  <w:rFonts w:hint="eastAsia" w:ascii="Arial" w:hAnsi="Arial" w:cs="Arial"/>
                  <w:color w:val="000000" w:themeColor="text1"/>
                  <w:kern w:val="2"/>
                  <w:sz w:val="18"/>
                  <w:szCs w:val="18"/>
                  <w:rPrChange w:id="3207" w:author="卡噗胖胖" w:date="2019-01-08T14:06:00Z">
                    <w:rPr>
                      <w:rFonts w:hint="eastAsia"/>
                    </w:rPr>
                  </w:rPrChange>
                </w:rPr>
                <w:t>父节点编码的值</w:t>
              </w:r>
            </w:ins>
            <w:ins w:id="3208" w:author="卡噗胖胖" w:date="2019-01-08T14:06:00Z">
              <w:r>
                <w:rPr>
                  <w:rFonts w:hint="eastAsia" w:ascii="Arial" w:hAnsi="Arial" w:cs="Arial"/>
                  <w:color w:val="000000" w:themeColor="text1"/>
                  <w:kern w:val="2"/>
                  <w:sz w:val="18"/>
                  <w:szCs w:val="18"/>
                  <w:rPrChange w:id="3209" w:author="卡噗胖胖" w:date="2019-01-08T14:06:00Z">
                    <w:rPr>
                      <w:rFonts w:hint="eastAsia"/>
                    </w:rPr>
                  </w:rPrChange>
                </w:rPr>
                <w:t>&lt;/PARENTCODE&gt;</w:t>
              </w:r>
            </w:ins>
          </w:p>
          <w:p>
            <w:pPr>
              <w:pStyle w:val="100"/>
              <w:ind w:firstLine="360"/>
              <w:rPr>
                <w:ins w:id="3210" w:author="卡噗胖胖" w:date="2019-01-08T14:06:00Z"/>
                <w:rFonts w:ascii="Arial" w:hAnsi="Arial" w:cs="Arial"/>
                <w:color w:val="000000" w:themeColor="text1"/>
                <w:kern w:val="2"/>
                <w:sz w:val="18"/>
                <w:szCs w:val="18"/>
                <w:rPrChange w:id="3211" w:author="卡噗胖胖" w:date="2019-01-08T14:06:00Z">
                  <w:rPr>
                    <w:ins w:id="3212" w:author="卡噗胖胖" w:date="2019-01-08T14:06:00Z"/>
                  </w:rPr>
                </w:rPrChange>
              </w:rPr>
            </w:pPr>
            <w:ins w:id="3213" w:author="卡噗胖胖" w:date="2019-01-08T14:06:00Z">
              <w:r>
                <w:rPr>
                  <w:rFonts w:hint="eastAsia" w:ascii="Arial" w:hAnsi="Arial" w:cs="Arial"/>
                  <w:color w:val="000000" w:themeColor="text1"/>
                  <w:kern w:val="2"/>
                  <w:sz w:val="18"/>
                  <w:szCs w:val="18"/>
                  <w:rPrChange w:id="3214" w:author="卡噗胖胖" w:date="2019-01-08T14:06:00Z">
                    <w:rPr>
                      <w:rFonts w:hint="eastAsia"/>
                    </w:rPr>
                  </w:rPrChange>
                </w:rPr>
                <w:t xml:space="preserve">                &lt;UUID&gt;UUID</w:t>
              </w:r>
            </w:ins>
            <w:ins w:id="3215" w:author="卡噗胖胖" w:date="2019-01-08T14:06:00Z">
              <w:r>
                <w:rPr>
                  <w:rFonts w:hint="eastAsia" w:ascii="Arial" w:hAnsi="Arial" w:cs="Arial"/>
                  <w:color w:val="000000" w:themeColor="text1"/>
                  <w:kern w:val="2"/>
                  <w:sz w:val="18"/>
                  <w:szCs w:val="18"/>
                  <w:rPrChange w:id="3216" w:author="卡噗胖胖" w:date="2019-01-08T14:06:00Z">
                    <w:rPr>
                      <w:rFonts w:hint="eastAsia"/>
                    </w:rPr>
                  </w:rPrChange>
                </w:rPr>
                <w:t>的值</w:t>
              </w:r>
            </w:ins>
            <w:ins w:id="3217" w:author="卡噗胖胖" w:date="2019-01-08T14:06:00Z">
              <w:r>
                <w:rPr>
                  <w:rFonts w:hint="eastAsia" w:ascii="Arial" w:hAnsi="Arial" w:cs="Arial"/>
                  <w:color w:val="000000" w:themeColor="text1"/>
                  <w:kern w:val="2"/>
                  <w:sz w:val="18"/>
                  <w:szCs w:val="18"/>
                  <w:rPrChange w:id="3218" w:author="卡噗胖胖" w:date="2019-01-08T14:06:00Z">
                    <w:rPr>
                      <w:rFonts w:hint="eastAsia"/>
                    </w:rPr>
                  </w:rPrChange>
                </w:rPr>
                <w:t>&lt;/UUID&gt;</w:t>
              </w:r>
            </w:ins>
          </w:p>
          <w:p>
            <w:pPr>
              <w:pStyle w:val="100"/>
              <w:ind w:firstLine="360"/>
              <w:rPr>
                <w:ins w:id="3219" w:author="卡噗胖胖" w:date="2019-01-08T14:06:00Z"/>
                <w:rFonts w:ascii="Arial" w:hAnsi="Arial" w:cs="Arial"/>
                <w:color w:val="000000" w:themeColor="text1"/>
                <w:kern w:val="2"/>
                <w:sz w:val="18"/>
                <w:szCs w:val="18"/>
                <w:rPrChange w:id="3220" w:author="卡噗胖胖" w:date="2019-01-08T14:06:00Z">
                  <w:rPr>
                    <w:ins w:id="3221" w:author="卡噗胖胖" w:date="2019-01-08T14:06:00Z"/>
                  </w:rPr>
                </w:rPrChange>
              </w:rPr>
            </w:pPr>
            <w:ins w:id="3222" w:author="卡噗胖胖" w:date="2019-01-08T14:06:00Z">
              <w:r>
                <w:rPr>
                  <w:rFonts w:ascii="Arial" w:hAnsi="Arial" w:cs="Arial"/>
                  <w:color w:val="000000" w:themeColor="text1"/>
                  <w:kern w:val="2"/>
                  <w:sz w:val="18"/>
                  <w:szCs w:val="18"/>
                  <w:rPrChange w:id="3223" w:author="卡噗胖胖" w:date="2019-01-08T14:06:00Z">
                    <w:rPr/>
                  </w:rPrChange>
                </w:rPr>
                <w:t xml:space="preserve">            &lt;/DATAINFO&gt;</w:t>
              </w:r>
            </w:ins>
          </w:p>
          <w:p>
            <w:pPr>
              <w:pStyle w:val="100"/>
              <w:ind w:firstLine="360"/>
              <w:rPr>
                <w:ins w:id="3224" w:author="卡噗胖胖" w:date="2019-01-08T14:06:00Z"/>
                <w:rFonts w:ascii="Arial" w:hAnsi="Arial" w:cs="Arial"/>
                <w:color w:val="000000" w:themeColor="text1"/>
                <w:kern w:val="2"/>
                <w:sz w:val="18"/>
                <w:szCs w:val="18"/>
                <w:rPrChange w:id="3225" w:author="卡噗胖胖" w:date="2019-01-08T14:06:00Z">
                  <w:rPr>
                    <w:ins w:id="3226" w:author="卡噗胖胖" w:date="2019-01-08T14:06:00Z"/>
                  </w:rPr>
                </w:rPrChange>
              </w:rPr>
            </w:pPr>
            <w:ins w:id="3227" w:author="卡噗胖胖" w:date="2019-01-08T14:06:00Z">
              <w:r>
                <w:rPr>
                  <w:rFonts w:ascii="Arial" w:hAnsi="Arial" w:cs="Arial"/>
                  <w:color w:val="000000" w:themeColor="text1"/>
                  <w:kern w:val="2"/>
                  <w:sz w:val="18"/>
                  <w:szCs w:val="18"/>
                  <w:rPrChange w:id="3228" w:author="卡噗胖胖" w:date="2019-01-08T14:06:00Z">
                    <w:rPr/>
                  </w:rPrChange>
                </w:rPr>
                <w:t xml:space="preserve">        &lt;/DATAINFOS&gt;</w:t>
              </w:r>
            </w:ins>
          </w:p>
          <w:p>
            <w:pPr>
              <w:pStyle w:val="100"/>
              <w:ind w:firstLine="360"/>
              <w:rPr>
                <w:ins w:id="3229" w:author="卡噗胖胖" w:date="2019-01-08T14:06:00Z"/>
                <w:rFonts w:ascii="Arial" w:hAnsi="Arial" w:cs="Arial"/>
                <w:color w:val="000000" w:themeColor="text1"/>
                <w:kern w:val="2"/>
                <w:sz w:val="18"/>
                <w:szCs w:val="18"/>
                <w:rPrChange w:id="3230" w:author="卡噗胖胖" w:date="2019-01-08T14:06:00Z">
                  <w:rPr>
                    <w:ins w:id="3231" w:author="卡噗胖胖" w:date="2019-01-08T14:06:00Z"/>
                  </w:rPr>
                </w:rPrChange>
              </w:rPr>
            </w:pPr>
            <w:ins w:id="3232" w:author="卡噗胖胖" w:date="2019-01-08T14:06:00Z">
              <w:r>
                <w:rPr>
                  <w:rFonts w:ascii="Arial" w:hAnsi="Arial" w:cs="Arial"/>
                  <w:color w:val="000000" w:themeColor="text1"/>
                  <w:kern w:val="2"/>
                  <w:sz w:val="18"/>
                  <w:szCs w:val="18"/>
                  <w:rPrChange w:id="3233" w:author="卡噗胖胖" w:date="2019-01-08T14:06:00Z">
                    <w:rPr/>
                  </w:rPrChange>
                </w:rPr>
                <w:t xml:space="preserve">        &lt;SPLITPAGE&gt;</w:t>
              </w:r>
            </w:ins>
          </w:p>
          <w:p>
            <w:pPr>
              <w:pStyle w:val="100"/>
              <w:ind w:firstLine="360"/>
              <w:rPr>
                <w:ins w:id="3234" w:author="卡噗胖胖" w:date="2019-01-08T14:06:00Z"/>
                <w:rFonts w:ascii="Arial" w:hAnsi="Arial" w:cs="Arial"/>
                <w:color w:val="000000" w:themeColor="text1"/>
                <w:kern w:val="2"/>
                <w:sz w:val="18"/>
                <w:szCs w:val="18"/>
                <w:rPrChange w:id="3235" w:author="卡噗胖胖" w:date="2019-01-08T14:06:00Z">
                  <w:rPr>
                    <w:ins w:id="3236" w:author="卡噗胖胖" w:date="2019-01-08T14:06:00Z"/>
                  </w:rPr>
                </w:rPrChange>
              </w:rPr>
            </w:pPr>
            <w:ins w:id="3237" w:author="卡噗胖胖" w:date="2019-01-08T14:06:00Z">
              <w:r>
                <w:rPr>
                  <w:rFonts w:hint="eastAsia" w:ascii="Arial" w:hAnsi="Arial" w:cs="Arial"/>
                  <w:color w:val="000000" w:themeColor="text1"/>
                  <w:kern w:val="2"/>
                  <w:sz w:val="18"/>
                  <w:szCs w:val="18"/>
                  <w:rPrChange w:id="3238" w:author="卡噗胖胖" w:date="2019-01-08T14:06:00Z">
                    <w:rPr>
                      <w:rFonts w:hint="eastAsia"/>
                    </w:rPr>
                  </w:rPrChange>
                </w:rPr>
                <w:t xml:space="preserve">            &lt;COUNTPERPAGE&gt;</w:t>
              </w:r>
            </w:ins>
            <w:ins w:id="3239" w:author="卡噗胖胖" w:date="2019-01-08T14:06:00Z">
              <w:r>
                <w:rPr>
                  <w:rFonts w:hint="eastAsia" w:ascii="Arial" w:hAnsi="Arial" w:cs="Arial"/>
                  <w:color w:val="000000" w:themeColor="text1"/>
                  <w:kern w:val="2"/>
                  <w:sz w:val="18"/>
                  <w:szCs w:val="18"/>
                  <w:rPrChange w:id="3240" w:author="卡噗胖胖" w:date="2019-01-08T14:06:00Z">
                    <w:rPr>
                      <w:rFonts w:hint="eastAsia"/>
                    </w:rPr>
                  </w:rPrChange>
                </w:rPr>
                <w:t>每页查询条数</w:t>
              </w:r>
            </w:ins>
            <w:ins w:id="3241" w:author="卡噗胖胖" w:date="2019-01-08T14:06:00Z">
              <w:r>
                <w:rPr>
                  <w:rFonts w:hint="eastAsia" w:ascii="Arial" w:hAnsi="Arial" w:cs="Arial"/>
                  <w:color w:val="000000" w:themeColor="text1"/>
                  <w:kern w:val="2"/>
                  <w:sz w:val="18"/>
                  <w:szCs w:val="18"/>
                  <w:rPrChange w:id="3242" w:author="卡噗胖胖" w:date="2019-01-08T14:06:00Z">
                    <w:rPr>
                      <w:rFonts w:hint="eastAsia"/>
                    </w:rPr>
                  </w:rPrChange>
                </w:rPr>
                <w:t>&lt;/COUNTPERPAGE&gt;</w:t>
              </w:r>
            </w:ins>
          </w:p>
          <w:p>
            <w:pPr>
              <w:pStyle w:val="100"/>
              <w:ind w:firstLine="360"/>
              <w:rPr>
                <w:ins w:id="3243" w:author="卡噗胖胖" w:date="2019-01-08T14:06:00Z"/>
                <w:rFonts w:ascii="Arial" w:hAnsi="Arial" w:cs="Arial"/>
                <w:color w:val="000000" w:themeColor="text1"/>
                <w:kern w:val="2"/>
                <w:sz w:val="18"/>
                <w:szCs w:val="18"/>
                <w:rPrChange w:id="3244" w:author="卡噗胖胖" w:date="2019-01-08T14:06:00Z">
                  <w:rPr>
                    <w:ins w:id="3245" w:author="卡噗胖胖" w:date="2019-01-08T14:06:00Z"/>
                  </w:rPr>
                </w:rPrChange>
              </w:rPr>
            </w:pPr>
            <w:ins w:id="3246" w:author="卡噗胖胖" w:date="2019-01-08T14:06:00Z">
              <w:r>
                <w:rPr>
                  <w:rFonts w:hint="eastAsia" w:ascii="Arial" w:hAnsi="Arial" w:cs="Arial"/>
                  <w:color w:val="000000" w:themeColor="text1"/>
                  <w:kern w:val="2"/>
                  <w:sz w:val="18"/>
                  <w:szCs w:val="18"/>
                  <w:rPrChange w:id="3247" w:author="卡噗胖胖" w:date="2019-01-08T14:06:00Z">
                    <w:rPr>
                      <w:rFonts w:hint="eastAsia"/>
                    </w:rPr>
                  </w:rPrChange>
                </w:rPr>
                <w:t xml:space="preserve">            &lt;CURRENTPAGE&gt;</w:t>
              </w:r>
            </w:ins>
            <w:ins w:id="3248" w:author="卡噗胖胖" w:date="2019-01-08T14:06:00Z">
              <w:r>
                <w:rPr>
                  <w:rFonts w:hint="eastAsia" w:ascii="Arial" w:hAnsi="Arial" w:cs="Arial"/>
                  <w:color w:val="000000" w:themeColor="text1"/>
                  <w:kern w:val="2"/>
                  <w:sz w:val="18"/>
                  <w:szCs w:val="18"/>
                  <w:rPrChange w:id="3249" w:author="卡噗胖胖" w:date="2019-01-08T14:06:00Z">
                    <w:rPr>
                      <w:rFonts w:hint="eastAsia"/>
                    </w:rPr>
                  </w:rPrChange>
                </w:rPr>
                <w:t>当前页码</w:t>
              </w:r>
            </w:ins>
            <w:ins w:id="3250" w:author="卡噗胖胖" w:date="2019-01-08T14:06:00Z">
              <w:r>
                <w:rPr>
                  <w:rFonts w:hint="eastAsia" w:ascii="Arial" w:hAnsi="Arial" w:cs="Arial"/>
                  <w:color w:val="000000" w:themeColor="text1"/>
                  <w:kern w:val="2"/>
                  <w:sz w:val="18"/>
                  <w:szCs w:val="18"/>
                  <w:rPrChange w:id="3251" w:author="卡噗胖胖" w:date="2019-01-08T14:06:00Z">
                    <w:rPr>
                      <w:rFonts w:hint="eastAsia"/>
                    </w:rPr>
                  </w:rPrChange>
                </w:rPr>
                <w:t>&lt;/CURRENTPAGE&gt;</w:t>
              </w:r>
            </w:ins>
          </w:p>
          <w:p>
            <w:pPr>
              <w:pStyle w:val="100"/>
              <w:ind w:firstLine="360"/>
              <w:rPr>
                <w:ins w:id="3252" w:author="卡噗胖胖" w:date="2019-01-08T14:06:00Z"/>
                <w:rFonts w:ascii="Arial" w:hAnsi="Arial" w:cs="Arial"/>
                <w:color w:val="000000" w:themeColor="text1"/>
                <w:kern w:val="2"/>
                <w:sz w:val="18"/>
                <w:szCs w:val="18"/>
                <w:rPrChange w:id="3253" w:author="卡噗胖胖" w:date="2019-01-08T14:06:00Z">
                  <w:rPr>
                    <w:ins w:id="3254" w:author="卡噗胖胖" w:date="2019-01-08T14:06:00Z"/>
                  </w:rPr>
                </w:rPrChange>
              </w:rPr>
            </w:pPr>
            <w:ins w:id="3255" w:author="卡噗胖胖" w:date="2019-01-08T14:06:00Z">
              <w:r>
                <w:rPr>
                  <w:rFonts w:hint="eastAsia" w:ascii="Arial" w:hAnsi="Arial" w:cs="Arial"/>
                  <w:color w:val="000000" w:themeColor="text1"/>
                  <w:kern w:val="2"/>
                  <w:sz w:val="18"/>
                  <w:szCs w:val="18"/>
                  <w:rPrChange w:id="3256" w:author="卡噗胖胖" w:date="2019-01-08T14:06:00Z">
                    <w:rPr>
                      <w:rFonts w:hint="eastAsia"/>
                    </w:rPr>
                  </w:rPrChange>
                </w:rPr>
                <w:t xml:space="preserve">            &lt;TOTALPAGES&gt;</w:t>
              </w:r>
            </w:ins>
            <w:ins w:id="3257" w:author="卡噗胖胖" w:date="2019-01-08T14:06:00Z">
              <w:r>
                <w:rPr>
                  <w:rFonts w:hint="eastAsia" w:ascii="Arial" w:hAnsi="Arial" w:cs="Arial"/>
                  <w:color w:val="000000" w:themeColor="text1"/>
                  <w:kern w:val="2"/>
                  <w:sz w:val="18"/>
                  <w:szCs w:val="18"/>
                  <w:rPrChange w:id="3258" w:author="卡噗胖胖" w:date="2019-01-08T14:06:00Z">
                    <w:rPr>
                      <w:rFonts w:hint="eastAsia"/>
                    </w:rPr>
                  </w:rPrChange>
                </w:rPr>
                <w:t>总页数</w:t>
              </w:r>
            </w:ins>
            <w:ins w:id="3259" w:author="卡噗胖胖" w:date="2019-01-08T14:06:00Z">
              <w:r>
                <w:rPr>
                  <w:rFonts w:hint="eastAsia" w:ascii="Arial" w:hAnsi="Arial" w:cs="Arial"/>
                  <w:color w:val="000000" w:themeColor="text1"/>
                  <w:kern w:val="2"/>
                  <w:sz w:val="18"/>
                  <w:szCs w:val="18"/>
                  <w:rPrChange w:id="3260" w:author="卡噗胖胖" w:date="2019-01-08T14:06:00Z">
                    <w:rPr>
                      <w:rFonts w:hint="eastAsia"/>
                    </w:rPr>
                  </w:rPrChange>
                </w:rPr>
                <w:t>&lt;/TOTALPAGES&gt;</w:t>
              </w:r>
            </w:ins>
          </w:p>
          <w:p>
            <w:pPr>
              <w:pStyle w:val="100"/>
              <w:ind w:firstLine="360"/>
              <w:rPr>
                <w:ins w:id="3261" w:author="卡噗胖胖" w:date="2019-01-08T14:06:00Z"/>
                <w:rFonts w:ascii="Arial" w:hAnsi="Arial" w:cs="Arial"/>
                <w:color w:val="000000" w:themeColor="text1"/>
                <w:kern w:val="2"/>
                <w:sz w:val="18"/>
                <w:szCs w:val="18"/>
                <w:rPrChange w:id="3262" w:author="卡噗胖胖" w:date="2019-01-08T14:06:00Z">
                  <w:rPr>
                    <w:ins w:id="3263" w:author="卡噗胖胖" w:date="2019-01-08T14:06:00Z"/>
                  </w:rPr>
                </w:rPrChange>
              </w:rPr>
            </w:pPr>
            <w:ins w:id="3264" w:author="卡噗胖胖" w:date="2019-01-08T14:06:00Z">
              <w:r>
                <w:rPr>
                  <w:rFonts w:hint="eastAsia" w:ascii="Arial" w:hAnsi="Arial" w:cs="Arial"/>
                  <w:color w:val="000000" w:themeColor="text1"/>
                  <w:kern w:val="2"/>
                  <w:sz w:val="18"/>
                  <w:szCs w:val="18"/>
                  <w:rPrChange w:id="3265" w:author="卡噗胖胖" w:date="2019-01-08T14:06:00Z">
                    <w:rPr>
                      <w:rFonts w:hint="eastAsia"/>
                    </w:rPr>
                  </w:rPrChange>
                </w:rPr>
                <w:t xml:space="preserve">            &lt;TOTALNUMBER&gt;</w:t>
              </w:r>
            </w:ins>
            <w:ins w:id="3266" w:author="卡噗胖胖" w:date="2019-01-08T14:06:00Z">
              <w:r>
                <w:rPr>
                  <w:rFonts w:hint="eastAsia" w:ascii="Arial" w:hAnsi="Arial" w:cs="Arial"/>
                  <w:color w:val="000000" w:themeColor="text1"/>
                  <w:kern w:val="2"/>
                  <w:sz w:val="18"/>
                  <w:szCs w:val="18"/>
                  <w:rPrChange w:id="3267" w:author="卡噗胖胖" w:date="2019-01-08T14:06:00Z">
                    <w:rPr>
                      <w:rFonts w:hint="eastAsia"/>
                    </w:rPr>
                  </w:rPrChange>
                </w:rPr>
                <w:t>总条数</w:t>
              </w:r>
            </w:ins>
            <w:ins w:id="3268" w:author="卡噗胖胖" w:date="2019-01-08T14:06:00Z">
              <w:r>
                <w:rPr>
                  <w:rFonts w:hint="eastAsia" w:ascii="Arial" w:hAnsi="Arial" w:cs="Arial"/>
                  <w:color w:val="000000" w:themeColor="text1"/>
                  <w:kern w:val="2"/>
                  <w:sz w:val="18"/>
                  <w:szCs w:val="18"/>
                  <w:rPrChange w:id="3269" w:author="卡噗胖胖" w:date="2019-01-08T14:06:00Z">
                    <w:rPr>
                      <w:rFonts w:hint="eastAsia"/>
                    </w:rPr>
                  </w:rPrChange>
                </w:rPr>
                <w:t>&lt;/TOTALNUMBER&gt;</w:t>
              </w:r>
            </w:ins>
          </w:p>
          <w:p>
            <w:pPr>
              <w:pStyle w:val="100"/>
              <w:ind w:firstLine="360"/>
              <w:rPr>
                <w:ins w:id="3270" w:author="卡噗胖胖" w:date="2019-01-08T14:06:00Z"/>
                <w:rFonts w:ascii="Arial" w:hAnsi="Arial" w:cs="Arial"/>
                <w:color w:val="000000" w:themeColor="text1"/>
                <w:kern w:val="2"/>
                <w:sz w:val="18"/>
                <w:szCs w:val="18"/>
                <w:rPrChange w:id="3271" w:author="卡噗胖胖" w:date="2019-01-08T14:06:00Z">
                  <w:rPr>
                    <w:ins w:id="3272" w:author="卡噗胖胖" w:date="2019-01-08T14:06:00Z"/>
                  </w:rPr>
                </w:rPrChange>
              </w:rPr>
            </w:pPr>
            <w:ins w:id="3273" w:author="卡噗胖胖" w:date="2019-01-08T14:06:00Z">
              <w:r>
                <w:rPr>
                  <w:rFonts w:ascii="Arial" w:hAnsi="Arial" w:cs="Arial"/>
                  <w:color w:val="000000" w:themeColor="text1"/>
                  <w:kern w:val="2"/>
                  <w:sz w:val="18"/>
                  <w:szCs w:val="18"/>
                  <w:rPrChange w:id="3274" w:author="卡噗胖胖" w:date="2019-01-08T14:06:00Z">
                    <w:rPr/>
                  </w:rPrChange>
                </w:rPr>
                <w:t xml:space="preserve">        &lt;/SPLITPAGE&gt;</w:t>
              </w:r>
            </w:ins>
          </w:p>
          <w:p>
            <w:pPr>
              <w:pStyle w:val="100"/>
              <w:ind w:firstLine="360"/>
              <w:rPr>
                <w:ins w:id="3275" w:author="卡噗胖胖" w:date="2019-01-08T14:06:00Z"/>
                <w:rFonts w:ascii="Arial" w:hAnsi="Arial" w:cs="Arial"/>
                <w:color w:val="000000" w:themeColor="text1"/>
                <w:kern w:val="2"/>
                <w:sz w:val="18"/>
                <w:szCs w:val="18"/>
                <w:rPrChange w:id="3276" w:author="卡噗胖胖" w:date="2019-01-08T14:06:00Z">
                  <w:rPr>
                    <w:ins w:id="3277" w:author="卡噗胖胖" w:date="2019-01-08T14:06:00Z"/>
                  </w:rPr>
                </w:rPrChange>
              </w:rPr>
            </w:pPr>
            <w:ins w:id="3278" w:author="卡噗胖胖" w:date="2019-01-08T14:06:00Z">
              <w:r>
                <w:rPr>
                  <w:rFonts w:ascii="Arial" w:hAnsi="Arial" w:cs="Arial"/>
                  <w:color w:val="000000" w:themeColor="text1"/>
                  <w:kern w:val="2"/>
                  <w:sz w:val="18"/>
                  <w:szCs w:val="18"/>
                  <w:rPrChange w:id="3279" w:author="卡噗胖胖" w:date="2019-01-08T14:06:00Z">
                    <w:rPr/>
                  </w:rPrChange>
                </w:rPr>
                <w:t xml:space="preserve">    &lt;/DATA&gt;</w:t>
              </w:r>
            </w:ins>
          </w:p>
          <w:p>
            <w:pPr>
              <w:pStyle w:val="100"/>
              <w:ind w:firstLine="360"/>
              <w:rPr>
                <w:ins w:id="3280" w:author="卡噗胖胖" w:date="2019-01-08T14:06:00Z"/>
                <w:rFonts w:ascii="Arial" w:hAnsi="Arial" w:cs="Arial"/>
                <w:color w:val="000000" w:themeColor="text1"/>
                <w:kern w:val="2"/>
                <w:sz w:val="18"/>
                <w:szCs w:val="18"/>
                <w:rPrChange w:id="3281" w:author="卡噗胖胖" w:date="2019-01-08T14:06:00Z">
                  <w:rPr>
                    <w:ins w:id="3282" w:author="卡噗胖胖" w:date="2019-01-08T14:06:00Z"/>
                  </w:rPr>
                </w:rPrChange>
              </w:rPr>
            </w:pPr>
            <w:ins w:id="3283" w:author="卡噗胖胖" w:date="2019-01-08T14:06:00Z">
              <w:r>
                <w:rPr>
                  <w:rFonts w:hint="eastAsia" w:ascii="Arial" w:hAnsi="Arial" w:cs="Arial"/>
                  <w:color w:val="000000" w:themeColor="text1"/>
                  <w:kern w:val="2"/>
                  <w:sz w:val="18"/>
                  <w:szCs w:val="18"/>
                  <w:rPrChange w:id="3284" w:author="卡噗胖胖" w:date="2019-01-08T14:06:00Z">
                    <w:rPr>
                      <w:rFonts w:hint="eastAsia"/>
                    </w:rPr>
                  </w:rPrChange>
                </w:rPr>
                <w:t xml:space="preserve">    &lt;DESC&gt;</w:t>
              </w:r>
            </w:ins>
            <w:ins w:id="3285" w:author="卡噗胖胖" w:date="2019-01-08T14:06:00Z">
              <w:r>
                <w:rPr>
                  <w:rFonts w:hint="eastAsia" w:ascii="Arial" w:hAnsi="Arial" w:cs="Arial"/>
                  <w:color w:val="000000" w:themeColor="text1"/>
                  <w:kern w:val="2"/>
                  <w:sz w:val="18"/>
                  <w:szCs w:val="18"/>
                  <w:rPrChange w:id="3286" w:author="卡噗胖胖" w:date="2019-01-08T14:06:00Z">
                    <w:rPr>
                      <w:rFonts w:hint="eastAsia"/>
                    </w:rPr>
                  </w:rPrChange>
                </w:rPr>
                <w:t>数据处理情况的描述</w:t>
              </w:r>
            </w:ins>
            <w:ins w:id="3287" w:author="卡噗胖胖" w:date="2019-01-08T14:06:00Z">
              <w:r>
                <w:rPr>
                  <w:rFonts w:hint="eastAsia" w:ascii="Arial" w:hAnsi="Arial" w:cs="Arial"/>
                  <w:color w:val="000000" w:themeColor="text1"/>
                  <w:kern w:val="2"/>
                  <w:sz w:val="18"/>
                  <w:szCs w:val="18"/>
                  <w:rPrChange w:id="3288" w:author="卡噗胖胖" w:date="2019-01-08T14:06:00Z">
                    <w:rPr>
                      <w:rFonts w:hint="eastAsia"/>
                    </w:rPr>
                  </w:rPrChange>
                </w:rPr>
                <w:t>&lt;/DESC&gt;</w:t>
              </w:r>
            </w:ins>
          </w:p>
          <w:p>
            <w:pPr>
              <w:pStyle w:val="100"/>
              <w:ind w:firstLine="360"/>
              <w:rPr>
                <w:del w:id="3289" w:author="卡噗胖胖" w:date="2019-01-08T14:06:00Z"/>
                <w:rFonts w:ascii="Arial" w:hAnsi="Arial" w:cs="Arial"/>
                <w:color w:val="000000" w:themeColor="text1"/>
                <w:kern w:val="2"/>
                <w:sz w:val="18"/>
                <w:szCs w:val="18"/>
                <w14:textFill>
                  <w14:solidFill>
                    <w14:schemeClr w14:val="tx1"/>
                  </w14:solidFill>
                </w14:textFill>
              </w:rPr>
            </w:pPr>
            <w:ins w:id="3290" w:author="卡噗胖胖" w:date="2019-01-08T14:06:00Z">
              <w:r>
                <w:rPr>
                  <w:rFonts w:ascii="Arial" w:hAnsi="Arial" w:cs="Arial"/>
                  <w:color w:val="000000" w:themeColor="text1"/>
                  <w:kern w:val="2"/>
                  <w:sz w:val="18"/>
                  <w:szCs w:val="18"/>
                  <w:rPrChange w:id="3291" w:author="卡噗胖胖" w:date="2019-01-08T14:06:00Z">
                    <w:rPr/>
                  </w:rPrChange>
                </w:rPr>
                <w:t>&lt;/ESB&gt;</w:t>
              </w:r>
            </w:ins>
            <w:del w:id="3292" w:author="卡噗胖胖" w:date="2019-01-08T14:06: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3293" w:author="卡噗胖胖" w:date="2019-01-08T14:06:00Z"/>
                <w:rFonts w:ascii="Arial" w:hAnsi="Arial" w:cs="Arial"/>
                <w:color w:val="000000" w:themeColor="text1"/>
                <w:kern w:val="2"/>
                <w:sz w:val="18"/>
                <w:szCs w:val="18"/>
                <w14:textFill>
                  <w14:solidFill>
                    <w14:schemeClr w14:val="tx1"/>
                  </w14:solidFill>
                </w14:textFill>
              </w:rPr>
            </w:pPr>
            <w:del w:id="3294" w:author="卡噗胖胖" w:date="2019-01-08T14:06: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3295" w:author="卡噗胖胖" w:date="2019-01-08T14:06:00Z"/>
                <w:rFonts w:ascii="Arial" w:hAnsi="Arial" w:cs="Arial"/>
                <w:color w:val="000000" w:themeColor="text1"/>
                <w:kern w:val="2"/>
                <w:sz w:val="18"/>
                <w:szCs w:val="18"/>
                <w14:textFill>
                  <w14:solidFill>
                    <w14:schemeClr w14:val="tx1"/>
                  </w14:solidFill>
                </w14:textFill>
              </w:rPr>
            </w:pPr>
            <w:del w:id="3296"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&lt;RESULT&gt;S成功/E失败&lt;/RESULT&gt;</w:delText>
              </w:r>
            </w:del>
          </w:p>
          <w:p>
            <w:pPr>
              <w:pStyle w:val="100"/>
              <w:ind w:firstLine="360"/>
              <w:rPr>
                <w:del w:id="3297" w:author="卡噗胖胖" w:date="2019-01-08T14:06:00Z"/>
                <w:rFonts w:ascii="Arial" w:hAnsi="Arial" w:cs="Arial"/>
                <w:color w:val="000000" w:themeColor="text1"/>
                <w:kern w:val="2"/>
                <w:sz w:val="18"/>
                <w:szCs w:val="18"/>
                <w14:textFill>
                  <w14:solidFill>
                    <w14:schemeClr w14:val="tx1"/>
                  </w14:solidFill>
                </w14:textFill>
              </w:rPr>
            </w:pPr>
            <w:del w:id="3298" w:author="卡噗胖胖" w:date="2019-01-08T14:06: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3299" w:author="卡噗胖胖" w:date="2019-01-08T14:06:00Z"/>
                <w:rFonts w:ascii="Arial" w:hAnsi="Arial" w:cs="Arial"/>
                <w:color w:val="000000" w:themeColor="text1"/>
                <w:kern w:val="2"/>
                <w:sz w:val="18"/>
                <w:szCs w:val="18"/>
                <w14:textFill>
                  <w14:solidFill>
                    <w14:schemeClr w14:val="tx1"/>
                  </w14:solidFill>
                </w14:textFill>
              </w:rPr>
            </w:pPr>
            <w:del w:id="3300" w:author="卡噗胖胖" w:date="2019-01-08T14:06: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3301" w:author="卡噗胖胖" w:date="2019-01-08T14:06:00Z"/>
                <w:rFonts w:ascii="Arial" w:hAnsi="Arial" w:cs="Arial"/>
                <w:color w:val="000000" w:themeColor="text1"/>
                <w:kern w:val="2"/>
                <w:sz w:val="18"/>
                <w:szCs w:val="18"/>
                <w14:textFill>
                  <w14:solidFill>
                    <w14:schemeClr w14:val="tx1"/>
                  </w14:solidFill>
                </w14:textFill>
              </w:rPr>
            </w:pPr>
            <w:del w:id="3302"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3303" w:author="卡噗胖胖" w:date="2019-01-08T14:06:00Z"/>
                <w:rFonts w:ascii="Arial" w:hAnsi="Arial" w:cs="Arial"/>
                <w:color w:val="000000" w:themeColor="text1"/>
                <w:kern w:val="2"/>
                <w:sz w:val="18"/>
                <w:szCs w:val="18"/>
                <w14:textFill>
                  <w14:solidFill>
                    <w14:schemeClr w14:val="tx1"/>
                  </w14:solidFill>
                </w14:textFill>
              </w:rPr>
            </w:pPr>
            <w:del w:id="3304" w:author="卡噗胖胖" w:date="2019-01-08T14:06: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3305" w:author="卡噗胖胖" w:date="2019-01-08T14:06:00Z"/>
                <w:rFonts w:ascii="Arial" w:hAnsi="Arial" w:cs="Arial"/>
                <w:color w:val="000000" w:themeColor="text1"/>
                <w:kern w:val="2"/>
                <w:sz w:val="18"/>
                <w:szCs w:val="18"/>
                <w14:textFill>
                  <w14:solidFill>
                    <w14:schemeClr w14:val="tx1"/>
                  </w14:solidFill>
                </w14:textFill>
              </w:rPr>
            </w:pPr>
            <w:del w:id="3306"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ind w:firstLine="360"/>
              <w:rPr>
                <w:del w:id="3307" w:author="卡噗胖胖" w:date="2019-01-08T14:06:00Z"/>
                <w:rFonts w:ascii="Arial" w:hAnsi="Arial" w:cs="Arial"/>
                <w:color w:val="000000" w:themeColor="text1"/>
                <w:kern w:val="2"/>
                <w:sz w:val="18"/>
                <w:szCs w:val="18"/>
                <w14:textFill>
                  <w14:solidFill>
                    <w14:schemeClr w14:val="tx1"/>
                  </w14:solidFill>
                </w14:textFill>
              </w:rPr>
            </w:pPr>
            <w:del w:id="3308"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ind w:firstLine="360"/>
              <w:rPr>
                <w:del w:id="3309" w:author="卡噗胖胖" w:date="2019-01-08T14:06:00Z"/>
                <w:rFonts w:ascii="Arial" w:hAnsi="Arial" w:cs="Arial"/>
                <w:color w:val="000000" w:themeColor="text1"/>
                <w:kern w:val="2"/>
                <w:sz w:val="18"/>
                <w:szCs w:val="18"/>
                <w14:textFill>
                  <w14:solidFill>
                    <w14:schemeClr w14:val="tx1"/>
                  </w14:solidFill>
                </w14:textFill>
              </w:rPr>
            </w:pPr>
            <w:del w:id="3310"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&lt;DESC2&gt;科目编码的值&lt;/DESC2&gt;</w:delText>
              </w:r>
            </w:del>
          </w:p>
          <w:p>
            <w:pPr>
              <w:pStyle w:val="100"/>
              <w:ind w:firstLine="360"/>
              <w:rPr>
                <w:del w:id="3311" w:author="卡噗胖胖" w:date="2019-01-08T14:06:00Z"/>
                <w:rFonts w:ascii="Arial" w:hAnsi="Arial" w:cs="Arial"/>
                <w:color w:val="000000" w:themeColor="text1"/>
                <w:kern w:val="2"/>
                <w:sz w:val="18"/>
                <w:szCs w:val="18"/>
                <w14:textFill>
                  <w14:solidFill>
                    <w14:schemeClr w14:val="tx1"/>
                  </w14:solidFill>
                </w14:textFill>
              </w:rPr>
            </w:pPr>
            <w:del w:id="3312"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&lt;DESC3&gt;费用类型的值&lt;/DESC3&gt;</w:delText>
              </w:r>
            </w:del>
          </w:p>
          <w:p>
            <w:pPr>
              <w:pStyle w:val="100"/>
              <w:ind w:firstLine="360"/>
              <w:rPr>
                <w:del w:id="3313" w:author="卡噗胖胖" w:date="2019-01-08T14:06:00Z"/>
                <w:rFonts w:ascii="Arial" w:hAnsi="Arial" w:cs="Arial"/>
                <w:color w:val="000000" w:themeColor="text1"/>
                <w:kern w:val="2"/>
                <w:sz w:val="18"/>
                <w:szCs w:val="18"/>
                <w14:textFill>
                  <w14:solidFill>
                    <w14:schemeClr w14:val="tx1"/>
                  </w14:solidFill>
                </w14:textFill>
              </w:rPr>
            </w:pPr>
            <w:del w:id="3314"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&lt;DESC4&gt;科目级次的值&lt;/DESC4&gt;</w:delText>
              </w:r>
            </w:del>
          </w:p>
          <w:p>
            <w:pPr>
              <w:pStyle w:val="100"/>
              <w:ind w:firstLine="360"/>
              <w:rPr>
                <w:del w:id="3315" w:author="卡噗胖胖" w:date="2019-01-08T14:06:00Z"/>
                <w:rFonts w:ascii="Arial" w:hAnsi="Arial" w:cs="Arial"/>
                <w:color w:val="000000" w:themeColor="text1"/>
                <w:kern w:val="2"/>
                <w:sz w:val="18"/>
                <w:szCs w:val="18"/>
                <w14:textFill>
                  <w14:solidFill>
                    <w14:schemeClr w14:val="tx1"/>
                  </w14:solidFill>
                </w14:textFill>
              </w:rPr>
            </w:pPr>
            <w:del w:id="3316"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&lt;DESC5&gt;启用状态的值&lt;/DESC5&gt;</w:delText>
              </w:r>
            </w:del>
          </w:p>
          <w:p>
            <w:pPr>
              <w:pStyle w:val="100"/>
              <w:ind w:firstLine="360"/>
              <w:rPr>
                <w:del w:id="3317" w:author="卡噗胖胖" w:date="2019-01-08T14:06:00Z"/>
                <w:rFonts w:ascii="Arial" w:hAnsi="Arial" w:cs="Arial"/>
                <w:color w:val="000000" w:themeColor="text1"/>
                <w:kern w:val="2"/>
                <w:sz w:val="18"/>
                <w:szCs w:val="18"/>
                <w14:textFill>
                  <w14:solidFill>
                    <w14:schemeClr w14:val="tx1"/>
                  </w14:solidFill>
                </w14:textFill>
              </w:rPr>
            </w:pPr>
            <w:del w:id="3318"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&lt;DESC6&gt;源系统科目主键的值&lt;/DESC6&gt;</w:delText>
              </w:r>
            </w:del>
          </w:p>
          <w:p>
            <w:pPr>
              <w:pStyle w:val="100"/>
              <w:ind w:firstLine="360"/>
              <w:rPr>
                <w:del w:id="3319" w:author="卡噗胖胖" w:date="2019-01-08T14:06:00Z"/>
                <w:rFonts w:ascii="Arial" w:hAnsi="Arial" w:cs="Arial"/>
                <w:color w:val="000000" w:themeColor="text1"/>
                <w:kern w:val="2"/>
                <w:sz w:val="18"/>
                <w:szCs w:val="18"/>
                <w14:textFill>
                  <w14:solidFill>
                    <w14:schemeClr w14:val="tx1"/>
                  </w14:solidFill>
                </w14:textFill>
              </w:rPr>
            </w:pPr>
            <w:del w:id="3320"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&lt;DESC7&gt;源系统上级主键的值&lt;/DESC7&gt;</w:delText>
              </w:r>
            </w:del>
          </w:p>
          <w:p>
            <w:pPr>
              <w:pStyle w:val="100"/>
              <w:ind w:firstLine="360"/>
              <w:rPr>
                <w:del w:id="3321" w:author="卡噗胖胖" w:date="2019-01-08T14:06:00Z"/>
                <w:rFonts w:ascii="Arial" w:hAnsi="Arial" w:cs="Arial"/>
                <w:color w:val="000000" w:themeColor="text1"/>
                <w:kern w:val="2"/>
                <w:sz w:val="18"/>
                <w:szCs w:val="18"/>
                <w14:textFill>
                  <w14:solidFill>
                    <w14:schemeClr w14:val="tx1"/>
                  </w14:solidFill>
                </w14:textFill>
              </w:rPr>
            </w:pPr>
            <w:del w:id="3322"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&lt;DESC8&gt;对应会计科目的值&lt;/DESC8&gt;</w:delText>
              </w:r>
            </w:del>
          </w:p>
          <w:p>
            <w:pPr>
              <w:pStyle w:val="100"/>
              <w:ind w:firstLine="360"/>
              <w:rPr>
                <w:del w:id="3323" w:author="卡噗胖胖" w:date="2019-01-08T14:06:00Z"/>
                <w:rFonts w:ascii="Arial" w:hAnsi="Arial" w:cs="Arial"/>
                <w:color w:val="000000" w:themeColor="text1"/>
                <w:kern w:val="2"/>
                <w:sz w:val="18"/>
                <w:szCs w:val="18"/>
                <w14:textFill>
                  <w14:solidFill>
                    <w14:schemeClr w14:val="tx1"/>
                  </w14:solidFill>
                </w14:textFill>
              </w:rPr>
            </w:pPr>
            <w:del w:id="3324"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ind w:firstLine="360"/>
              <w:rPr>
                <w:del w:id="3325" w:author="卡噗胖胖" w:date="2019-01-08T14:06:00Z"/>
                <w:rFonts w:ascii="Arial" w:hAnsi="Arial" w:cs="Arial"/>
                <w:color w:val="000000" w:themeColor="text1"/>
                <w:kern w:val="2"/>
                <w:sz w:val="18"/>
                <w:szCs w:val="18"/>
                <w14:textFill>
                  <w14:solidFill>
                    <w14:schemeClr w14:val="tx1"/>
                  </w14:solidFill>
                </w14:textFill>
              </w:rPr>
            </w:pPr>
            <w:del w:id="3326"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ind w:firstLine="360"/>
              <w:rPr>
                <w:del w:id="3327" w:author="卡噗胖胖" w:date="2019-01-08T14:06:00Z"/>
                <w:rFonts w:ascii="Arial" w:hAnsi="Arial" w:cs="Arial"/>
                <w:color w:val="000000" w:themeColor="text1"/>
                <w:kern w:val="2"/>
                <w:sz w:val="18"/>
                <w:szCs w:val="18"/>
                <w14:textFill>
                  <w14:solidFill>
                    <w14:schemeClr w14:val="tx1"/>
                  </w14:solidFill>
                </w14:textFill>
              </w:rPr>
            </w:pPr>
            <w:del w:id="3328"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ind w:firstLine="360"/>
              <w:rPr>
                <w:del w:id="3329" w:author="卡噗胖胖" w:date="2019-01-08T14:06:00Z"/>
                <w:rFonts w:ascii="Arial" w:hAnsi="Arial" w:cs="Arial"/>
                <w:color w:val="000000" w:themeColor="text1"/>
                <w:kern w:val="2"/>
                <w:sz w:val="18"/>
                <w:szCs w:val="18"/>
                <w14:textFill>
                  <w14:solidFill>
                    <w14:schemeClr w14:val="tx1"/>
                  </w14:solidFill>
                </w14:textFill>
              </w:rPr>
            </w:pPr>
            <w:del w:id="3330" w:author="卡噗胖胖" w:date="2019-01-08T14:06: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3331" w:author="卡噗胖胖" w:date="2019-01-08T14:06:00Z"/>
                <w:rFonts w:ascii="Arial" w:hAnsi="Arial" w:cs="Arial"/>
                <w:color w:val="000000" w:themeColor="text1"/>
                <w:kern w:val="2"/>
                <w:sz w:val="18"/>
                <w:szCs w:val="18"/>
                <w14:textFill>
                  <w14:solidFill>
                    <w14:schemeClr w14:val="tx1"/>
                  </w14:solidFill>
                </w14:textFill>
              </w:rPr>
            </w:pPr>
            <w:del w:id="3332" w:author="卡噗胖胖" w:date="2019-01-08T14:06: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3333" w:author="卡噗胖胖" w:date="2019-01-08T14:06:00Z"/>
                <w:rFonts w:ascii="Arial" w:hAnsi="Arial" w:cs="Arial"/>
                <w:color w:val="000000" w:themeColor="text1"/>
                <w:kern w:val="2"/>
                <w:sz w:val="18"/>
                <w:szCs w:val="18"/>
                <w14:textFill>
                  <w14:solidFill>
                    <w14:schemeClr w14:val="tx1"/>
                  </w14:solidFill>
                </w14:textFill>
              </w:rPr>
            </w:pPr>
            <w:del w:id="3334"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ind w:firstLine="360"/>
              <w:rPr>
                <w:del w:id="3335" w:author="卡噗胖胖" w:date="2019-01-08T14:06:00Z"/>
                <w:rFonts w:ascii="Arial" w:hAnsi="Arial" w:cs="Arial"/>
                <w:color w:val="000000" w:themeColor="text1"/>
                <w:kern w:val="2"/>
                <w:sz w:val="18"/>
                <w:szCs w:val="18"/>
                <w14:textFill>
                  <w14:solidFill>
                    <w14:schemeClr w14:val="tx1"/>
                  </w14:solidFill>
                </w14:textFill>
              </w:rPr>
            </w:pPr>
            <w:del w:id="3336"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ind w:firstLine="360"/>
              <w:rPr>
                <w:del w:id="3337" w:author="卡噗胖胖" w:date="2019-01-08T14:06:00Z"/>
                <w:rFonts w:ascii="Arial" w:hAnsi="Arial" w:cs="Arial"/>
                <w:color w:val="000000" w:themeColor="text1"/>
                <w:kern w:val="2"/>
                <w:sz w:val="18"/>
                <w:szCs w:val="18"/>
                <w14:textFill>
                  <w14:solidFill>
                    <w14:schemeClr w14:val="tx1"/>
                  </w14:solidFill>
                </w14:textFill>
              </w:rPr>
            </w:pPr>
            <w:del w:id="3338"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&lt;DESC2&gt;科目编码的值&lt;/DESC2&gt;</w:delText>
              </w:r>
            </w:del>
          </w:p>
          <w:p>
            <w:pPr>
              <w:pStyle w:val="100"/>
              <w:ind w:firstLine="360"/>
              <w:rPr>
                <w:del w:id="3339" w:author="卡噗胖胖" w:date="2019-01-08T14:06:00Z"/>
                <w:rFonts w:ascii="Arial" w:hAnsi="Arial" w:cs="Arial"/>
                <w:color w:val="000000" w:themeColor="text1"/>
                <w:kern w:val="2"/>
                <w:sz w:val="18"/>
                <w:szCs w:val="18"/>
                <w14:textFill>
                  <w14:solidFill>
                    <w14:schemeClr w14:val="tx1"/>
                  </w14:solidFill>
                </w14:textFill>
              </w:rPr>
            </w:pPr>
            <w:del w:id="3340"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&lt;DESC3&gt;费用类型的值&lt;/DESC3&gt;</w:delText>
              </w:r>
            </w:del>
          </w:p>
          <w:p>
            <w:pPr>
              <w:pStyle w:val="100"/>
              <w:ind w:firstLine="360"/>
              <w:rPr>
                <w:del w:id="3341" w:author="卡噗胖胖" w:date="2019-01-08T14:06:00Z"/>
                <w:rFonts w:ascii="Arial" w:hAnsi="Arial" w:cs="Arial"/>
                <w:color w:val="000000" w:themeColor="text1"/>
                <w:kern w:val="2"/>
                <w:sz w:val="18"/>
                <w:szCs w:val="18"/>
                <w14:textFill>
                  <w14:solidFill>
                    <w14:schemeClr w14:val="tx1"/>
                  </w14:solidFill>
                </w14:textFill>
              </w:rPr>
            </w:pPr>
            <w:del w:id="3342"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&lt;DESC4&gt;科目级次的值&lt;/DESC4&gt;</w:delText>
              </w:r>
            </w:del>
          </w:p>
          <w:p>
            <w:pPr>
              <w:pStyle w:val="100"/>
              <w:ind w:firstLine="360"/>
              <w:rPr>
                <w:del w:id="3343" w:author="卡噗胖胖" w:date="2019-01-08T14:06:00Z"/>
                <w:rFonts w:ascii="Arial" w:hAnsi="Arial" w:cs="Arial"/>
                <w:color w:val="000000" w:themeColor="text1"/>
                <w:kern w:val="2"/>
                <w:sz w:val="18"/>
                <w:szCs w:val="18"/>
                <w14:textFill>
                  <w14:solidFill>
                    <w14:schemeClr w14:val="tx1"/>
                  </w14:solidFill>
                </w14:textFill>
              </w:rPr>
            </w:pPr>
            <w:del w:id="3344"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&lt;DESC5&gt;启用状态的值&lt;/DESC5&gt;</w:delText>
              </w:r>
            </w:del>
          </w:p>
          <w:p>
            <w:pPr>
              <w:pStyle w:val="100"/>
              <w:ind w:firstLine="360"/>
              <w:rPr>
                <w:del w:id="3345" w:author="卡噗胖胖" w:date="2019-01-08T14:06:00Z"/>
                <w:rFonts w:ascii="Arial" w:hAnsi="Arial" w:cs="Arial"/>
                <w:color w:val="000000" w:themeColor="text1"/>
                <w:kern w:val="2"/>
                <w:sz w:val="18"/>
                <w:szCs w:val="18"/>
                <w14:textFill>
                  <w14:solidFill>
                    <w14:schemeClr w14:val="tx1"/>
                  </w14:solidFill>
                </w14:textFill>
              </w:rPr>
            </w:pPr>
            <w:del w:id="3346"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&lt;DESC6&gt;源系统科目主键的值&lt;/DESC6&gt;</w:delText>
              </w:r>
            </w:del>
          </w:p>
          <w:p>
            <w:pPr>
              <w:pStyle w:val="100"/>
              <w:ind w:firstLine="360"/>
              <w:rPr>
                <w:del w:id="3347" w:author="卡噗胖胖" w:date="2019-01-08T14:06:00Z"/>
                <w:rFonts w:ascii="Arial" w:hAnsi="Arial" w:cs="Arial"/>
                <w:color w:val="000000" w:themeColor="text1"/>
                <w:kern w:val="2"/>
                <w:sz w:val="18"/>
                <w:szCs w:val="18"/>
                <w14:textFill>
                  <w14:solidFill>
                    <w14:schemeClr w14:val="tx1"/>
                  </w14:solidFill>
                </w14:textFill>
              </w:rPr>
            </w:pPr>
            <w:del w:id="3348"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&lt;DESC7&gt;源系统上级主键的值&lt;/DESC7&gt;</w:delText>
              </w:r>
            </w:del>
          </w:p>
          <w:p>
            <w:pPr>
              <w:pStyle w:val="100"/>
              <w:ind w:firstLine="360"/>
              <w:rPr>
                <w:del w:id="3349" w:author="卡噗胖胖" w:date="2019-01-08T14:06:00Z"/>
                <w:rFonts w:ascii="Arial" w:hAnsi="Arial" w:cs="Arial"/>
                <w:color w:val="000000" w:themeColor="text1"/>
                <w:kern w:val="2"/>
                <w:sz w:val="18"/>
                <w:szCs w:val="18"/>
                <w14:textFill>
                  <w14:solidFill>
                    <w14:schemeClr w14:val="tx1"/>
                  </w14:solidFill>
                </w14:textFill>
              </w:rPr>
            </w:pPr>
            <w:del w:id="3350"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&lt;DESC8&gt;对应会计科目的值&lt;/DESC8&gt;</w:delText>
              </w:r>
            </w:del>
          </w:p>
          <w:p>
            <w:pPr>
              <w:pStyle w:val="100"/>
              <w:ind w:firstLine="360"/>
              <w:rPr>
                <w:del w:id="3351" w:author="卡噗胖胖" w:date="2019-01-08T14:06:00Z"/>
                <w:rFonts w:ascii="Arial" w:hAnsi="Arial" w:cs="Arial"/>
                <w:color w:val="000000" w:themeColor="text1"/>
                <w:kern w:val="2"/>
                <w:sz w:val="18"/>
                <w:szCs w:val="18"/>
                <w14:textFill>
                  <w14:solidFill>
                    <w14:schemeClr w14:val="tx1"/>
                  </w14:solidFill>
                </w14:textFill>
              </w:rPr>
            </w:pPr>
            <w:del w:id="3352"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ind w:firstLine="360"/>
              <w:rPr>
                <w:del w:id="3353" w:author="卡噗胖胖" w:date="2019-01-08T14:06:00Z"/>
                <w:rFonts w:ascii="Arial" w:hAnsi="Arial" w:cs="Arial"/>
                <w:color w:val="000000" w:themeColor="text1"/>
                <w:kern w:val="2"/>
                <w:sz w:val="18"/>
                <w:szCs w:val="18"/>
                <w14:textFill>
                  <w14:solidFill>
                    <w14:schemeClr w14:val="tx1"/>
                  </w14:solidFill>
                </w14:textFill>
              </w:rPr>
            </w:pPr>
            <w:del w:id="3354"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ind w:firstLine="360"/>
              <w:rPr>
                <w:del w:id="3355" w:author="卡噗胖胖" w:date="2019-01-08T14:06:00Z"/>
                <w:rFonts w:ascii="Arial" w:hAnsi="Arial" w:cs="Arial"/>
                <w:color w:val="000000" w:themeColor="text1"/>
                <w:kern w:val="2"/>
                <w:sz w:val="18"/>
                <w:szCs w:val="18"/>
                <w14:textFill>
                  <w14:solidFill>
                    <w14:schemeClr w14:val="tx1"/>
                  </w14:solidFill>
                </w14:textFill>
              </w:rPr>
            </w:pPr>
            <w:del w:id="3356"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ind w:firstLine="360"/>
              <w:rPr>
                <w:del w:id="3357" w:author="卡噗胖胖" w:date="2019-01-08T14:06:00Z"/>
                <w:rFonts w:ascii="Arial" w:hAnsi="Arial" w:cs="Arial"/>
                <w:color w:val="000000" w:themeColor="text1"/>
                <w:kern w:val="2"/>
                <w:sz w:val="18"/>
                <w:szCs w:val="18"/>
                <w14:textFill>
                  <w14:solidFill>
                    <w14:schemeClr w14:val="tx1"/>
                  </w14:solidFill>
                </w14:textFill>
              </w:rPr>
            </w:pPr>
            <w:del w:id="3358" w:author="卡噗胖胖" w:date="2019-01-08T14:06: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3359" w:author="卡噗胖胖" w:date="2019-01-08T14:06:00Z"/>
                <w:rFonts w:ascii="Arial" w:hAnsi="Arial" w:cs="Arial"/>
                <w:color w:val="000000" w:themeColor="text1"/>
                <w:kern w:val="2"/>
                <w:sz w:val="18"/>
                <w:szCs w:val="18"/>
                <w14:textFill>
                  <w14:solidFill>
                    <w14:schemeClr w14:val="tx1"/>
                  </w14:solidFill>
                </w14:textFill>
              </w:rPr>
            </w:pPr>
            <w:del w:id="3360" w:author="卡噗胖胖" w:date="2019-01-08T14:06: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3361" w:author="卡噗胖胖" w:date="2019-01-08T14:06:00Z"/>
                <w:rFonts w:ascii="Arial" w:hAnsi="Arial" w:cs="Arial"/>
                <w:color w:val="000000" w:themeColor="text1"/>
                <w:kern w:val="2"/>
                <w:sz w:val="18"/>
                <w:szCs w:val="18"/>
                <w14:textFill>
                  <w14:solidFill>
                    <w14:schemeClr w14:val="tx1"/>
                  </w14:solidFill>
                </w14:textFill>
              </w:rPr>
            </w:pPr>
            <w:del w:id="3362" w:author="卡噗胖胖" w:date="2019-01-08T14:06: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3363" w:author="卡噗胖胖" w:date="2019-01-08T14:06:00Z"/>
                <w:rFonts w:ascii="Arial" w:hAnsi="Arial" w:cs="Arial"/>
                <w:color w:val="000000" w:themeColor="text1"/>
                <w:kern w:val="2"/>
                <w:sz w:val="18"/>
                <w:szCs w:val="18"/>
                <w14:textFill>
                  <w14:solidFill>
                    <w14:schemeClr w14:val="tx1"/>
                  </w14:solidFill>
                </w14:textFill>
              </w:rPr>
            </w:pPr>
            <w:del w:id="3364"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3365" w:author="卡噗胖胖" w:date="2019-01-08T14:06:00Z"/>
                <w:rFonts w:ascii="Arial" w:hAnsi="Arial" w:cs="Arial"/>
                <w:color w:val="000000" w:themeColor="text1"/>
                <w:kern w:val="2"/>
                <w:sz w:val="18"/>
                <w:szCs w:val="18"/>
                <w14:textFill>
                  <w14:solidFill>
                    <w14:schemeClr w14:val="tx1"/>
                  </w14:solidFill>
                </w14:textFill>
              </w:rPr>
            </w:pPr>
            <w:del w:id="3366"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3367" w:author="卡噗胖胖" w:date="2019-01-08T14:06:00Z"/>
                <w:rFonts w:ascii="Arial" w:hAnsi="Arial" w:cs="Arial"/>
                <w:color w:val="000000" w:themeColor="text1"/>
                <w:kern w:val="2"/>
                <w:sz w:val="18"/>
                <w:szCs w:val="18"/>
                <w14:textFill>
                  <w14:solidFill>
                    <w14:schemeClr w14:val="tx1"/>
                  </w14:solidFill>
                </w14:textFill>
              </w:rPr>
            </w:pPr>
            <w:del w:id="3368"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&lt;TOTALPAGES&gt;总页数&lt;/TOTALPAGES&gt;</w:delText>
              </w:r>
            </w:del>
          </w:p>
          <w:p>
            <w:pPr>
              <w:pStyle w:val="100"/>
              <w:ind w:firstLine="360"/>
              <w:rPr>
                <w:del w:id="3369" w:author="卡噗胖胖" w:date="2019-01-08T14:06:00Z"/>
                <w:rFonts w:ascii="Arial" w:hAnsi="Arial" w:cs="Arial"/>
                <w:color w:val="000000" w:themeColor="text1"/>
                <w:kern w:val="2"/>
                <w:sz w:val="18"/>
                <w:szCs w:val="18"/>
                <w14:textFill>
                  <w14:solidFill>
                    <w14:schemeClr w14:val="tx1"/>
                  </w14:solidFill>
                </w14:textFill>
              </w:rPr>
            </w:pPr>
            <w:del w:id="3370"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&lt;TOTALNUMBER&gt;总条数&lt;/TOTALNUMBER&gt;</w:delText>
              </w:r>
            </w:del>
          </w:p>
          <w:p>
            <w:pPr>
              <w:pStyle w:val="100"/>
              <w:ind w:firstLine="360"/>
              <w:rPr>
                <w:del w:id="3371" w:author="卡噗胖胖" w:date="2019-01-08T14:06:00Z"/>
                <w:rFonts w:ascii="Arial" w:hAnsi="Arial" w:cs="Arial"/>
                <w:color w:val="000000" w:themeColor="text1"/>
                <w:kern w:val="2"/>
                <w:sz w:val="18"/>
                <w:szCs w:val="18"/>
                <w14:textFill>
                  <w14:solidFill>
                    <w14:schemeClr w14:val="tx1"/>
                  </w14:solidFill>
                </w14:textFill>
              </w:rPr>
            </w:pPr>
            <w:del w:id="3372" w:author="卡噗胖胖" w:date="2019-01-08T14:06: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3373" w:author="卡噗胖胖" w:date="2019-01-08T14:06:00Z"/>
                <w:rFonts w:ascii="Arial" w:hAnsi="Arial" w:cs="Arial"/>
                <w:color w:val="000000" w:themeColor="text1"/>
                <w:kern w:val="2"/>
                <w:sz w:val="18"/>
                <w:szCs w:val="18"/>
                <w14:textFill>
                  <w14:solidFill>
                    <w14:schemeClr w14:val="tx1"/>
                  </w14:solidFill>
                </w14:textFill>
              </w:rPr>
            </w:pPr>
            <w:del w:id="3374" w:author="卡噗胖胖" w:date="2019-01-08T14:06: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3375" w:author="卡噗胖胖" w:date="2019-01-08T14:06:00Z"/>
                <w:rFonts w:ascii="Arial" w:hAnsi="Arial" w:cs="Arial"/>
                <w:color w:val="000000" w:themeColor="text1"/>
                <w:kern w:val="2"/>
                <w:sz w:val="18"/>
                <w:szCs w:val="18"/>
                <w14:textFill>
                  <w14:solidFill>
                    <w14:schemeClr w14:val="tx1"/>
                  </w14:solidFill>
                </w14:textFill>
              </w:rPr>
            </w:pPr>
            <w:del w:id="3376" w:author="卡噗胖胖" w:date="2019-01-08T14:06:00Z">
              <w:r>
                <w:rPr>
                  <w:rFonts w:hint="eastAsia" w:ascii="Arial" w:hAnsi="Arial" w:cs="Arial"/>
                  <w:color w:val="000000" w:themeColor="text1"/>
                  <w:kern w:val="2"/>
                  <w:sz w:val="18"/>
                  <w:szCs w:val="18"/>
                  <w14:textFill>
                    <w14:solidFill>
                      <w14:schemeClr w14:val="tx1"/>
                    </w14:solidFill>
                  </w14:textFill>
                </w:rPr>
                <w:delText xml:space="preserve">    &lt;DESC&gt;数据处理情况的描述&lt;/DESC&gt;</w:delText>
              </w:r>
            </w:del>
          </w:p>
          <w:p>
            <w:pPr>
              <w:pStyle w:val="100"/>
              <w:spacing w:before="0" w:beforeLines="0" w:after="0" w:afterLines="0" w:line="240" w:lineRule="auto"/>
              <w:ind w:firstLine="360" w:firstLineChars="0"/>
              <w:rPr>
                <w:rFonts w:ascii="Arial" w:hAnsi="Arial" w:cs="Arial"/>
                <w:color w:val="000000" w:themeColor="text1"/>
                <w:sz w:val="18"/>
                <w:szCs w:val="18"/>
                <w14:textFill>
                  <w14:solidFill>
                    <w14:schemeClr w14:val="tx1"/>
                  </w14:solidFill>
                </w14:textFill>
              </w:rPr>
              <w:pPrChange w:id="3377" w:author="卡噗胖胖" w:date="2019-01-08T14:06:00Z">
                <w:pPr>
                  <w:spacing w:before="0" w:beforeLines="0" w:after="0" w:afterLines="0" w:line="240" w:lineRule="auto"/>
                  <w:ind w:firstLine="0" w:firstLineChars="0"/>
                </w:pPr>
              </w:pPrChange>
            </w:pPr>
            <w:del w:id="3378" w:author="卡噗胖胖" w:date="2019-01-08T14:06: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72"/>
        <w:numPr>
          <w:ilvl w:val="0"/>
          <w:numId w:val="9"/>
        </w:numPr>
        <w:rPr>
          <w:rFonts w:ascii="仿宋" w:hAnsi="仿宋"/>
          <w:b w:val="0"/>
        </w:rPr>
      </w:pPr>
      <w:bookmarkStart w:id="138" w:name="_Toc534730170"/>
      <w:r>
        <w:rPr>
          <w:rFonts w:hint="eastAsia" w:ascii="仿宋" w:hAnsi="仿宋"/>
          <w:b w:val="0"/>
        </w:rPr>
        <w:t>成本科目</w:t>
      </w:r>
      <w:bookmarkEnd w:id="138"/>
    </w:p>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39" w:name="_Toc534730171"/>
      <w:r>
        <w:rPr>
          <w:rFonts w:hint="eastAsia" w:ascii="仿宋" w:hAnsi="仿宋" w:eastAsia="仿宋"/>
          <w:b w:val="0"/>
          <w:sz w:val="24"/>
          <w:szCs w:val="24"/>
        </w:rPr>
        <w:t>请求报文格式</w:t>
      </w:r>
      <w:bookmarkEnd w:id="139"/>
    </w:p>
    <w:p>
      <w:pPr>
        <w:spacing w:before="120" w:after="120" w:line="440" w:lineRule="exact"/>
        <w:ind w:firstLine="480"/>
        <w:rPr>
          <w:rFonts w:ascii="仿宋" w:hAnsi="仿宋" w:eastAsia="仿宋"/>
        </w:rPr>
      </w:pPr>
      <w:r>
        <w:rPr>
          <w:rFonts w:hint="eastAsia" w:ascii="仿宋" w:hAnsi="仿宋" w:eastAsia="仿宋"/>
        </w:rPr>
        <w:t>r</w:t>
      </w:r>
      <w:r>
        <w:rPr>
          <w:rFonts w:ascii="仿宋" w:hAnsi="仿宋" w:eastAsia="仿宋"/>
        </w:rPr>
        <w:t>est</w:t>
      </w:r>
      <w:r>
        <w:rPr>
          <w:rFonts w:hint="eastAsia" w:ascii="仿宋" w:hAnsi="仿宋" w:eastAsia="仿宋"/>
        </w:rPr>
        <w:t>请求报文如下</w:t>
      </w:r>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trHeight w:val="2972" w:hRule="atLeast"/>
          <w:jc w:val="center"/>
        </w:trPr>
        <w:tc>
          <w:tcPr>
            <w:tcW w:w="7513" w:type="dxa"/>
            <w:shd w:val="clear" w:color="auto" w:fill="F1F1F1" w:themeFill="background1" w:themeFillShade="F2"/>
          </w:tcPr>
          <w:p>
            <w:pPr>
              <w:pStyle w:val="100"/>
              <w:ind w:firstLine="360"/>
              <w:rPr>
                <w:ins w:id="3379" w:author="卡噗胖胖" w:date="2019-01-08T14:09:00Z"/>
                <w:rFonts w:ascii="Arial" w:hAnsi="Arial" w:cs="Arial"/>
                <w:color w:val="000000" w:themeColor="text1"/>
                <w:kern w:val="2"/>
                <w:sz w:val="18"/>
                <w:szCs w:val="18"/>
                <w:rPrChange w:id="3380" w:author="卡噗胖胖" w:date="2019-01-08T14:09:00Z">
                  <w:rPr>
                    <w:ins w:id="3381" w:author="卡噗胖胖" w:date="2019-01-08T14:09:00Z"/>
                  </w:rPr>
                </w:rPrChange>
              </w:rPr>
            </w:pPr>
            <w:ins w:id="3382" w:author="卡噗胖胖" w:date="2019-01-08T14:09:00Z">
              <w:r>
                <w:rPr>
                  <w:rFonts w:ascii="Arial" w:hAnsi="Arial" w:cs="Arial"/>
                  <w:color w:val="000000" w:themeColor="text1"/>
                  <w:kern w:val="2"/>
                  <w:sz w:val="18"/>
                  <w:szCs w:val="18"/>
                  <w:rPrChange w:id="3383" w:author="卡噗胖胖" w:date="2019-01-08T14:09:00Z">
                    <w:rPr/>
                  </w:rPrChange>
                </w:rPr>
                <w:t>&lt;?xml version="1.0" encoding="UTF-8</w:t>
              </w:r>
            </w:ins>
            <w:ins w:id="3384" w:author="卡噗胖胖" w:date="2019-01-08T14:09:00Z">
              <w:r>
                <w:rPr>
                  <w:rFonts w:ascii="Arial" w:hAnsi="Arial" w:cs="Arial"/>
                  <w:color w:val="000000" w:themeColor="text1"/>
                  <w:kern w:val="2"/>
                  <w:sz w:val="18"/>
                  <w:szCs w:val="18"/>
                  <w:rPrChange w:id="3385" w:author="卡噗胖胖" w:date="2019-01-08T14:09:00Z">
                    <w:rPr/>
                  </w:rPrChange>
                </w:rPr>
                <w:t>" ?</w:t>
              </w:r>
            </w:ins>
            <w:ins w:id="3386" w:author="卡噗胖胖" w:date="2019-01-08T14:09:00Z">
              <w:r>
                <w:rPr>
                  <w:rFonts w:ascii="Arial" w:hAnsi="Arial" w:cs="Arial"/>
                  <w:color w:val="000000" w:themeColor="text1"/>
                  <w:kern w:val="2"/>
                  <w:sz w:val="18"/>
                  <w:szCs w:val="18"/>
                  <w:rPrChange w:id="3387" w:author="卡噗胖胖" w:date="2019-01-08T14:09:00Z">
                    <w:rPr/>
                  </w:rPrChange>
                </w:rPr>
                <w:t>&gt;</w:t>
              </w:r>
            </w:ins>
          </w:p>
          <w:p>
            <w:pPr>
              <w:pStyle w:val="100"/>
              <w:ind w:firstLine="360"/>
              <w:rPr>
                <w:ins w:id="3388" w:author="卡噗胖胖" w:date="2019-01-08T14:09:00Z"/>
                <w:rFonts w:ascii="Arial" w:hAnsi="Arial" w:cs="Arial"/>
                <w:color w:val="000000" w:themeColor="text1"/>
                <w:kern w:val="2"/>
                <w:sz w:val="18"/>
                <w:szCs w:val="18"/>
                <w:rPrChange w:id="3389" w:author="卡噗胖胖" w:date="2019-01-08T14:09:00Z">
                  <w:rPr>
                    <w:ins w:id="3390" w:author="卡噗胖胖" w:date="2019-01-08T14:09:00Z"/>
                  </w:rPr>
                </w:rPrChange>
              </w:rPr>
            </w:pPr>
            <w:ins w:id="3391" w:author="卡噗胖胖" w:date="2019-01-08T14:09:00Z">
              <w:r>
                <w:rPr>
                  <w:rFonts w:ascii="Arial" w:hAnsi="Arial" w:cs="Arial"/>
                  <w:color w:val="000000" w:themeColor="text1"/>
                  <w:kern w:val="2"/>
                  <w:sz w:val="18"/>
                  <w:szCs w:val="18"/>
                  <w:rPrChange w:id="3392" w:author="卡噗胖胖" w:date="2019-01-08T14:09:00Z">
                    <w:rPr/>
                  </w:rPrChange>
                </w:rPr>
                <w:t>&lt;ESB&gt;</w:t>
              </w:r>
            </w:ins>
          </w:p>
          <w:p>
            <w:pPr>
              <w:pStyle w:val="100"/>
              <w:ind w:firstLine="360"/>
              <w:rPr>
                <w:ins w:id="3393" w:author="卡噗胖胖" w:date="2019-01-08T14:09:00Z"/>
                <w:rFonts w:ascii="Arial" w:hAnsi="Arial" w:cs="Arial"/>
                <w:color w:val="000000" w:themeColor="text1"/>
                <w:kern w:val="2"/>
                <w:sz w:val="18"/>
                <w:szCs w:val="18"/>
                <w:rPrChange w:id="3394" w:author="卡噗胖胖" w:date="2019-01-08T14:09:00Z">
                  <w:rPr>
                    <w:ins w:id="3395" w:author="卡噗胖胖" w:date="2019-01-08T14:09:00Z"/>
                  </w:rPr>
                </w:rPrChange>
              </w:rPr>
            </w:pPr>
            <w:ins w:id="3396" w:author="卡噗胖胖" w:date="2019-01-08T14:09:00Z">
              <w:r>
                <w:rPr>
                  <w:rFonts w:ascii="Arial" w:hAnsi="Arial" w:cs="Arial"/>
                  <w:color w:val="000000" w:themeColor="text1"/>
                  <w:kern w:val="2"/>
                  <w:sz w:val="18"/>
                  <w:szCs w:val="18"/>
                  <w:rPrChange w:id="3397" w:author="卡噗胖胖" w:date="2019-01-08T14:09:00Z">
                    <w:rPr/>
                  </w:rPrChange>
                </w:rPr>
                <w:t xml:space="preserve">    &lt;DATA&gt;</w:t>
              </w:r>
            </w:ins>
          </w:p>
          <w:p>
            <w:pPr>
              <w:pStyle w:val="100"/>
              <w:ind w:firstLine="360"/>
              <w:rPr>
                <w:ins w:id="3398" w:author="卡噗胖胖" w:date="2019-01-08T14:09:00Z"/>
                <w:rFonts w:ascii="Arial" w:hAnsi="Arial" w:cs="Arial"/>
                <w:color w:val="000000" w:themeColor="text1"/>
                <w:kern w:val="2"/>
                <w:sz w:val="18"/>
                <w:szCs w:val="18"/>
                <w:rPrChange w:id="3399" w:author="卡噗胖胖" w:date="2019-01-08T14:09:00Z">
                  <w:rPr>
                    <w:ins w:id="3400" w:author="卡噗胖胖" w:date="2019-01-08T14:09:00Z"/>
                  </w:rPr>
                </w:rPrChange>
              </w:rPr>
            </w:pPr>
            <w:ins w:id="3401" w:author="卡噗胖胖" w:date="2019-01-08T14:09:00Z">
              <w:r>
                <w:rPr>
                  <w:rFonts w:ascii="Arial" w:hAnsi="Arial" w:cs="Arial"/>
                  <w:color w:val="000000" w:themeColor="text1"/>
                  <w:kern w:val="2"/>
                  <w:sz w:val="18"/>
                  <w:szCs w:val="18"/>
                  <w:rPrChange w:id="3402" w:author="卡噗胖胖" w:date="2019-01-08T14:09:00Z">
                    <w:rPr/>
                  </w:rPrChange>
                </w:rPr>
                <w:t xml:space="preserve">        &lt;DATAINFOS&gt;</w:t>
              </w:r>
            </w:ins>
          </w:p>
          <w:p>
            <w:pPr>
              <w:pStyle w:val="100"/>
              <w:ind w:firstLine="360"/>
              <w:rPr>
                <w:ins w:id="3403" w:author="卡噗胖胖" w:date="2019-01-08T14:09:00Z"/>
                <w:rFonts w:ascii="Arial" w:hAnsi="Arial" w:cs="Arial"/>
                <w:color w:val="000000" w:themeColor="text1"/>
                <w:kern w:val="2"/>
                <w:sz w:val="18"/>
                <w:szCs w:val="18"/>
                <w:rPrChange w:id="3404" w:author="卡噗胖胖" w:date="2019-01-08T14:09:00Z">
                  <w:rPr>
                    <w:ins w:id="3405" w:author="卡噗胖胖" w:date="2019-01-08T14:09:00Z"/>
                  </w:rPr>
                </w:rPrChange>
              </w:rPr>
            </w:pPr>
            <w:ins w:id="3406" w:author="卡噗胖胖" w:date="2019-01-08T14:09:00Z">
              <w:r>
                <w:rPr>
                  <w:rFonts w:hint="eastAsia" w:ascii="Arial" w:hAnsi="Arial" w:cs="Arial"/>
                  <w:color w:val="000000" w:themeColor="text1"/>
                  <w:kern w:val="2"/>
                  <w:sz w:val="18"/>
                  <w:szCs w:val="18"/>
                  <w:rPrChange w:id="3407" w:author="卡噗胖胖" w:date="2019-01-08T14:09:00Z">
                    <w:rPr>
                      <w:rFonts w:hint="eastAsia"/>
                    </w:rPr>
                  </w:rPrChange>
                </w:rPr>
                <w:t xml:space="preserve">            &lt;PUUID&gt;</w:t>
              </w:r>
            </w:ins>
            <w:ins w:id="3408" w:author="卡噗胖胖" w:date="2019-01-08T14:09:00Z">
              <w:r>
                <w:rPr>
                  <w:rFonts w:hint="eastAsia" w:ascii="Arial" w:hAnsi="Arial" w:cs="Arial"/>
                  <w:color w:val="000000" w:themeColor="text1"/>
                  <w:kern w:val="2"/>
                  <w:sz w:val="18"/>
                  <w:szCs w:val="18"/>
                  <w:rPrChange w:id="3409" w:author="卡噗胖胖" w:date="2019-01-08T14:09:00Z">
                    <w:rPr>
                      <w:rFonts w:hint="eastAsia"/>
                    </w:rPr>
                  </w:rPrChange>
                </w:rPr>
                <w:t>批数据</w:t>
              </w:r>
            </w:ins>
            <w:ins w:id="3410" w:author="卡噗胖胖" w:date="2019-01-08T14:09:00Z">
              <w:r>
                <w:rPr>
                  <w:rFonts w:hint="eastAsia" w:ascii="Arial" w:hAnsi="Arial" w:cs="Arial"/>
                  <w:color w:val="000000" w:themeColor="text1"/>
                  <w:kern w:val="2"/>
                  <w:sz w:val="18"/>
                  <w:szCs w:val="18"/>
                  <w:rPrChange w:id="3411" w:author="卡噗胖胖" w:date="2019-01-08T14:09:00Z">
                    <w:rPr>
                      <w:rFonts w:hint="eastAsia"/>
                    </w:rPr>
                  </w:rPrChange>
                </w:rPr>
                <w:t>的</w:t>
              </w:r>
            </w:ins>
            <w:ins w:id="3412" w:author="卡噗胖胖" w:date="2019-01-08T14:09:00Z">
              <w:r>
                <w:rPr>
                  <w:rFonts w:hint="eastAsia" w:ascii="Arial" w:hAnsi="Arial" w:cs="Arial"/>
                  <w:color w:val="000000" w:themeColor="text1"/>
                  <w:kern w:val="2"/>
                  <w:sz w:val="18"/>
                  <w:szCs w:val="18"/>
                  <w:rPrChange w:id="3413" w:author="卡噗胖胖" w:date="2019-01-08T14:09:00Z">
                    <w:rPr>
                      <w:rFonts w:hint="eastAsia"/>
                    </w:rPr>
                  </w:rPrChange>
                </w:rPr>
                <w:t>UUID&lt;/PUUID&gt;</w:t>
              </w:r>
            </w:ins>
          </w:p>
          <w:p>
            <w:pPr>
              <w:pStyle w:val="100"/>
              <w:ind w:firstLine="360"/>
              <w:rPr>
                <w:ins w:id="3414" w:author="卡噗胖胖" w:date="2019-01-08T14:09:00Z"/>
                <w:rFonts w:ascii="Arial" w:hAnsi="Arial" w:cs="Arial"/>
                <w:color w:val="000000" w:themeColor="text1"/>
                <w:kern w:val="2"/>
                <w:sz w:val="18"/>
                <w:szCs w:val="18"/>
                <w:rPrChange w:id="3415" w:author="卡噗胖胖" w:date="2019-01-08T14:09:00Z">
                  <w:rPr>
                    <w:ins w:id="3416" w:author="卡噗胖胖" w:date="2019-01-08T14:09:00Z"/>
                  </w:rPr>
                </w:rPrChange>
              </w:rPr>
            </w:pPr>
            <w:ins w:id="3417" w:author="卡噗胖胖" w:date="2019-01-08T14:09:00Z">
              <w:r>
                <w:rPr>
                  <w:rFonts w:ascii="Arial" w:hAnsi="Arial" w:cs="Arial"/>
                  <w:color w:val="000000" w:themeColor="text1"/>
                  <w:kern w:val="2"/>
                  <w:sz w:val="18"/>
                  <w:szCs w:val="18"/>
                  <w:rPrChange w:id="3418" w:author="卡噗胖胖" w:date="2019-01-08T14:09:00Z">
                    <w:rPr/>
                  </w:rPrChange>
                </w:rPr>
                <w:t xml:space="preserve">            &lt;DATAINFO&gt;</w:t>
              </w:r>
            </w:ins>
          </w:p>
          <w:p>
            <w:pPr>
              <w:pStyle w:val="100"/>
              <w:ind w:firstLine="360"/>
              <w:rPr>
                <w:ins w:id="3419" w:author="卡噗胖胖" w:date="2019-01-08T14:09:00Z"/>
                <w:rFonts w:ascii="Arial" w:hAnsi="Arial" w:cs="Arial"/>
                <w:color w:val="000000" w:themeColor="text1"/>
                <w:kern w:val="2"/>
                <w:sz w:val="18"/>
                <w:szCs w:val="18"/>
                <w:rPrChange w:id="3420" w:author="卡噗胖胖" w:date="2019-01-08T14:09:00Z">
                  <w:rPr>
                    <w:ins w:id="3421" w:author="卡噗胖胖" w:date="2019-01-08T14:09:00Z"/>
                  </w:rPr>
                </w:rPrChange>
              </w:rPr>
            </w:pPr>
            <w:ins w:id="3422" w:author="卡噗胖胖" w:date="2019-01-08T14:09:00Z">
              <w:r>
                <w:rPr>
                  <w:rFonts w:hint="eastAsia" w:ascii="Arial" w:hAnsi="Arial" w:cs="Arial"/>
                  <w:color w:val="000000" w:themeColor="text1"/>
                  <w:kern w:val="2"/>
                  <w:sz w:val="18"/>
                  <w:szCs w:val="18"/>
                  <w:rPrChange w:id="3423" w:author="卡噗胖胖" w:date="2019-01-08T14:09:00Z">
                    <w:rPr>
                      <w:rFonts w:hint="eastAsia"/>
                    </w:rPr>
                  </w:rPrChange>
                </w:rPr>
                <w:t xml:space="preserve">                &lt;CODE&gt;</w:t>
              </w:r>
            </w:ins>
            <w:ins w:id="3424" w:author="卡噗胖胖" w:date="2019-01-08T14:09:00Z">
              <w:r>
                <w:rPr>
                  <w:rFonts w:hint="eastAsia" w:ascii="Arial" w:hAnsi="Arial" w:cs="Arial"/>
                  <w:color w:val="000000" w:themeColor="text1"/>
                  <w:kern w:val="2"/>
                  <w:sz w:val="18"/>
                  <w:szCs w:val="18"/>
                  <w:rPrChange w:id="3425" w:author="卡噗胖胖" w:date="2019-01-08T14:09:00Z">
                    <w:rPr>
                      <w:rFonts w:hint="eastAsia"/>
                    </w:rPr>
                  </w:rPrChange>
                </w:rPr>
                <w:t>主编码的值</w:t>
              </w:r>
            </w:ins>
            <w:ins w:id="3426" w:author="卡噗胖胖" w:date="2019-01-08T14:09:00Z">
              <w:r>
                <w:rPr>
                  <w:rFonts w:hint="eastAsia" w:ascii="Arial" w:hAnsi="Arial" w:cs="Arial"/>
                  <w:color w:val="000000" w:themeColor="text1"/>
                  <w:kern w:val="2"/>
                  <w:sz w:val="18"/>
                  <w:szCs w:val="18"/>
                  <w:rPrChange w:id="3427" w:author="卡噗胖胖" w:date="2019-01-08T14:09:00Z">
                    <w:rPr>
                      <w:rFonts w:hint="eastAsia"/>
                    </w:rPr>
                  </w:rPrChange>
                </w:rPr>
                <w:t>&lt;/CODE&gt;</w:t>
              </w:r>
            </w:ins>
          </w:p>
          <w:p>
            <w:pPr>
              <w:pStyle w:val="100"/>
              <w:ind w:firstLine="360"/>
              <w:rPr>
                <w:ins w:id="3428" w:author="卡噗胖胖" w:date="2019-01-08T14:09:00Z"/>
                <w:rFonts w:ascii="Arial" w:hAnsi="Arial" w:cs="Arial"/>
                <w:color w:val="000000" w:themeColor="text1"/>
                <w:kern w:val="2"/>
                <w:sz w:val="18"/>
                <w:szCs w:val="18"/>
                <w:rPrChange w:id="3429" w:author="卡噗胖胖" w:date="2019-01-08T14:09:00Z">
                  <w:rPr>
                    <w:ins w:id="3430" w:author="卡噗胖胖" w:date="2019-01-08T14:09:00Z"/>
                  </w:rPr>
                </w:rPrChange>
              </w:rPr>
            </w:pPr>
            <w:ins w:id="3431" w:author="卡噗胖胖" w:date="2019-01-08T14:09:00Z">
              <w:r>
                <w:rPr>
                  <w:rFonts w:hint="eastAsia" w:ascii="Arial" w:hAnsi="Arial" w:cs="Arial"/>
                  <w:color w:val="000000" w:themeColor="text1"/>
                  <w:kern w:val="2"/>
                  <w:sz w:val="18"/>
                  <w:szCs w:val="18"/>
                  <w:rPrChange w:id="3432" w:author="卡噗胖胖" w:date="2019-01-08T14:09:00Z">
                    <w:rPr>
                      <w:rFonts w:hint="eastAsia"/>
                    </w:rPr>
                  </w:rPrChange>
                </w:rPr>
                <w:t xml:space="preserve">                &lt;LASTMODIFYRECORDTIME&gt;</w:t>
              </w:r>
            </w:ins>
            <w:ins w:id="3433" w:author="卡噗胖胖" w:date="2019-01-08T14:09:00Z">
              <w:r>
                <w:rPr>
                  <w:rFonts w:hint="eastAsia" w:ascii="Arial" w:hAnsi="Arial" w:cs="Arial"/>
                  <w:color w:val="000000" w:themeColor="text1"/>
                  <w:kern w:val="2"/>
                  <w:sz w:val="18"/>
                  <w:szCs w:val="18"/>
                  <w:rPrChange w:id="3434" w:author="卡噗胖胖" w:date="2019-01-08T14:09:00Z">
                    <w:rPr>
                      <w:rFonts w:hint="eastAsia"/>
                    </w:rPr>
                  </w:rPrChange>
                </w:rPr>
                <w:t>上一次变更时间的值</w:t>
              </w:r>
            </w:ins>
            <w:ins w:id="3435" w:author="卡噗胖胖" w:date="2019-01-08T14:09:00Z">
              <w:r>
                <w:rPr>
                  <w:rFonts w:hint="eastAsia" w:ascii="Arial" w:hAnsi="Arial" w:cs="Arial"/>
                  <w:color w:val="000000" w:themeColor="text1"/>
                  <w:kern w:val="2"/>
                  <w:sz w:val="18"/>
                  <w:szCs w:val="18"/>
                  <w:rPrChange w:id="3436" w:author="卡噗胖胖" w:date="2019-01-08T14:09:00Z">
                    <w:rPr>
                      <w:rFonts w:hint="eastAsia"/>
                    </w:rPr>
                  </w:rPrChange>
                </w:rPr>
                <w:t>&lt;/LASTMODIFYRECORDTIME&gt;</w:t>
              </w:r>
            </w:ins>
          </w:p>
          <w:p>
            <w:pPr>
              <w:pStyle w:val="100"/>
              <w:ind w:firstLine="360"/>
              <w:rPr>
                <w:ins w:id="3437" w:author="卡噗胖胖" w:date="2019-01-08T14:09:00Z"/>
                <w:rFonts w:ascii="Arial" w:hAnsi="Arial" w:cs="Arial"/>
                <w:color w:val="000000" w:themeColor="text1"/>
                <w:kern w:val="2"/>
                <w:sz w:val="18"/>
                <w:szCs w:val="18"/>
                <w:rPrChange w:id="3438" w:author="卡噗胖胖" w:date="2019-01-08T14:09:00Z">
                  <w:rPr>
                    <w:ins w:id="3439" w:author="卡噗胖胖" w:date="2019-01-08T14:09:00Z"/>
                  </w:rPr>
                </w:rPrChange>
              </w:rPr>
            </w:pPr>
            <w:ins w:id="3440" w:author="卡噗胖胖" w:date="2019-01-08T14:09:00Z">
              <w:r>
                <w:rPr>
                  <w:rFonts w:ascii="Arial" w:hAnsi="Arial" w:cs="Arial"/>
                  <w:color w:val="000000" w:themeColor="text1"/>
                  <w:kern w:val="2"/>
                  <w:sz w:val="18"/>
                  <w:szCs w:val="18"/>
                  <w:rPrChange w:id="3441" w:author="卡噗胖胖" w:date="2019-01-08T14:09:00Z">
                    <w:rPr/>
                  </w:rPrChange>
                </w:rPr>
                <w:t xml:space="preserve">            &lt;/DATAINFO&gt;</w:t>
              </w:r>
            </w:ins>
          </w:p>
          <w:p>
            <w:pPr>
              <w:pStyle w:val="100"/>
              <w:ind w:firstLine="360"/>
              <w:rPr>
                <w:ins w:id="3442" w:author="卡噗胖胖" w:date="2019-01-08T14:09:00Z"/>
                <w:rFonts w:ascii="Arial" w:hAnsi="Arial" w:cs="Arial"/>
                <w:color w:val="000000" w:themeColor="text1"/>
                <w:kern w:val="2"/>
                <w:sz w:val="18"/>
                <w:szCs w:val="18"/>
                <w:rPrChange w:id="3443" w:author="卡噗胖胖" w:date="2019-01-08T14:09:00Z">
                  <w:rPr>
                    <w:ins w:id="3444" w:author="卡噗胖胖" w:date="2019-01-08T14:09:00Z"/>
                  </w:rPr>
                </w:rPrChange>
              </w:rPr>
            </w:pPr>
            <w:ins w:id="3445" w:author="卡噗胖胖" w:date="2019-01-08T14:09:00Z">
              <w:r>
                <w:rPr>
                  <w:rFonts w:ascii="Arial" w:hAnsi="Arial" w:cs="Arial"/>
                  <w:color w:val="000000" w:themeColor="text1"/>
                  <w:kern w:val="2"/>
                  <w:sz w:val="18"/>
                  <w:szCs w:val="18"/>
                  <w:rPrChange w:id="3446" w:author="卡噗胖胖" w:date="2019-01-08T14:09:00Z">
                    <w:rPr/>
                  </w:rPrChange>
                </w:rPr>
                <w:t xml:space="preserve">        &lt;/DATAINFOS&gt;</w:t>
              </w:r>
            </w:ins>
          </w:p>
          <w:p>
            <w:pPr>
              <w:pStyle w:val="100"/>
              <w:ind w:firstLine="360"/>
              <w:rPr>
                <w:ins w:id="3447" w:author="卡噗胖胖" w:date="2019-01-08T14:09:00Z"/>
                <w:rFonts w:ascii="Arial" w:hAnsi="Arial" w:cs="Arial"/>
                <w:color w:val="000000" w:themeColor="text1"/>
                <w:kern w:val="2"/>
                <w:sz w:val="18"/>
                <w:szCs w:val="18"/>
                <w:rPrChange w:id="3448" w:author="卡噗胖胖" w:date="2019-01-08T14:09:00Z">
                  <w:rPr>
                    <w:ins w:id="3449" w:author="卡噗胖胖" w:date="2019-01-08T14:09:00Z"/>
                  </w:rPr>
                </w:rPrChange>
              </w:rPr>
            </w:pPr>
            <w:ins w:id="3450" w:author="卡噗胖胖" w:date="2019-01-08T14:09:00Z">
              <w:r>
                <w:rPr>
                  <w:rFonts w:ascii="Arial" w:hAnsi="Arial" w:cs="Arial"/>
                  <w:color w:val="000000" w:themeColor="text1"/>
                  <w:kern w:val="2"/>
                  <w:sz w:val="18"/>
                  <w:szCs w:val="18"/>
                  <w:rPrChange w:id="3451" w:author="卡噗胖胖" w:date="2019-01-08T14:09:00Z">
                    <w:rPr/>
                  </w:rPrChange>
                </w:rPr>
                <w:t xml:space="preserve">        &lt;SPLITPAGE&gt;</w:t>
              </w:r>
            </w:ins>
          </w:p>
          <w:p>
            <w:pPr>
              <w:pStyle w:val="100"/>
              <w:ind w:firstLine="360"/>
              <w:rPr>
                <w:ins w:id="3452" w:author="卡噗胖胖" w:date="2019-01-08T14:09:00Z"/>
                <w:rFonts w:ascii="Arial" w:hAnsi="Arial" w:cs="Arial"/>
                <w:color w:val="000000" w:themeColor="text1"/>
                <w:kern w:val="2"/>
                <w:sz w:val="18"/>
                <w:szCs w:val="18"/>
                <w:rPrChange w:id="3453" w:author="卡噗胖胖" w:date="2019-01-08T14:09:00Z">
                  <w:rPr>
                    <w:ins w:id="3454" w:author="卡噗胖胖" w:date="2019-01-08T14:09:00Z"/>
                  </w:rPr>
                </w:rPrChange>
              </w:rPr>
            </w:pPr>
            <w:ins w:id="3455" w:author="卡噗胖胖" w:date="2019-01-08T14:09:00Z">
              <w:r>
                <w:rPr>
                  <w:rFonts w:hint="eastAsia" w:ascii="Arial" w:hAnsi="Arial" w:cs="Arial"/>
                  <w:color w:val="000000" w:themeColor="text1"/>
                  <w:kern w:val="2"/>
                  <w:sz w:val="18"/>
                  <w:szCs w:val="18"/>
                  <w:rPrChange w:id="3456" w:author="卡噗胖胖" w:date="2019-01-08T14:09:00Z">
                    <w:rPr>
                      <w:rFonts w:hint="eastAsia"/>
                    </w:rPr>
                  </w:rPrChange>
                </w:rPr>
                <w:t xml:space="preserve">            &lt;COUNTPERPAGE&gt;</w:t>
              </w:r>
            </w:ins>
            <w:ins w:id="3457" w:author="卡噗胖胖" w:date="2019-01-08T14:09:00Z">
              <w:r>
                <w:rPr>
                  <w:rFonts w:hint="eastAsia" w:ascii="Arial" w:hAnsi="Arial" w:cs="Arial"/>
                  <w:color w:val="000000" w:themeColor="text1"/>
                  <w:kern w:val="2"/>
                  <w:sz w:val="18"/>
                  <w:szCs w:val="18"/>
                  <w:rPrChange w:id="3458" w:author="卡噗胖胖" w:date="2019-01-08T14:09:00Z">
                    <w:rPr>
                      <w:rFonts w:hint="eastAsia"/>
                    </w:rPr>
                  </w:rPrChange>
                </w:rPr>
                <w:t>每页查询条数</w:t>
              </w:r>
            </w:ins>
            <w:ins w:id="3459" w:author="卡噗胖胖" w:date="2019-01-08T14:09:00Z">
              <w:r>
                <w:rPr>
                  <w:rFonts w:hint="eastAsia" w:ascii="Arial" w:hAnsi="Arial" w:cs="Arial"/>
                  <w:color w:val="000000" w:themeColor="text1"/>
                  <w:kern w:val="2"/>
                  <w:sz w:val="18"/>
                  <w:szCs w:val="18"/>
                  <w:rPrChange w:id="3460" w:author="卡噗胖胖" w:date="2019-01-08T14:09:00Z">
                    <w:rPr>
                      <w:rFonts w:hint="eastAsia"/>
                    </w:rPr>
                  </w:rPrChange>
                </w:rPr>
                <w:t>&lt;/COUNTPERPAGE&gt;</w:t>
              </w:r>
            </w:ins>
          </w:p>
          <w:p>
            <w:pPr>
              <w:pStyle w:val="100"/>
              <w:ind w:firstLine="360"/>
              <w:rPr>
                <w:ins w:id="3461" w:author="卡噗胖胖" w:date="2019-01-08T14:09:00Z"/>
                <w:rFonts w:ascii="Arial" w:hAnsi="Arial" w:cs="Arial"/>
                <w:color w:val="000000" w:themeColor="text1"/>
                <w:kern w:val="2"/>
                <w:sz w:val="18"/>
                <w:szCs w:val="18"/>
                <w:rPrChange w:id="3462" w:author="卡噗胖胖" w:date="2019-01-08T14:09:00Z">
                  <w:rPr>
                    <w:ins w:id="3463" w:author="卡噗胖胖" w:date="2019-01-08T14:09:00Z"/>
                  </w:rPr>
                </w:rPrChange>
              </w:rPr>
            </w:pPr>
            <w:ins w:id="3464" w:author="卡噗胖胖" w:date="2019-01-08T14:09:00Z">
              <w:r>
                <w:rPr>
                  <w:rFonts w:hint="eastAsia" w:ascii="Arial" w:hAnsi="Arial" w:cs="Arial"/>
                  <w:color w:val="000000" w:themeColor="text1"/>
                  <w:kern w:val="2"/>
                  <w:sz w:val="18"/>
                  <w:szCs w:val="18"/>
                  <w:rPrChange w:id="3465" w:author="卡噗胖胖" w:date="2019-01-08T14:09:00Z">
                    <w:rPr>
                      <w:rFonts w:hint="eastAsia"/>
                    </w:rPr>
                  </w:rPrChange>
                </w:rPr>
                <w:t xml:space="preserve">            &lt;CURRENTPAGE&gt;</w:t>
              </w:r>
            </w:ins>
            <w:ins w:id="3466" w:author="卡噗胖胖" w:date="2019-01-08T14:09:00Z">
              <w:r>
                <w:rPr>
                  <w:rFonts w:hint="eastAsia" w:ascii="Arial" w:hAnsi="Arial" w:cs="Arial"/>
                  <w:color w:val="000000" w:themeColor="text1"/>
                  <w:kern w:val="2"/>
                  <w:sz w:val="18"/>
                  <w:szCs w:val="18"/>
                  <w:rPrChange w:id="3467" w:author="卡噗胖胖" w:date="2019-01-08T14:09:00Z">
                    <w:rPr>
                      <w:rFonts w:hint="eastAsia"/>
                    </w:rPr>
                  </w:rPrChange>
                </w:rPr>
                <w:t>当前页码</w:t>
              </w:r>
            </w:ins>
            <w:ins w:id="3468" w:author="卡噗胖胖" w:date="2019-01-08T14:09:00Z">
              <w:r>
                <w:rPr>
                  <w:rFonts w:hint="eastAsia" w:ascii="Arial" w:hAnsi="Arial" w:cs="Arial"/>
                  <w:color w:val="000000" w:themeColor="text1"/>
                  <w:kern w:val="2"/>
                  <w:sz w:val="18"/>
                  <w:szCs w:val="18"/>
                  <w:rPrChange w:id="3469" w:author="卡噗胖胖" w:date="2019-01-08T14:09:00Z">
                    <w:rPr>
                      <w:rFonts w:hint="eastAsia"/>
                    </w:rPr>
                  </w:rPrChange>
                </w:rPr>
                <w:t>&lt;/CURRENTPAGE&gt;</w:t>
              </w:r>
            </w:ins>
          </w:p>
          <w:p>
            <w:pPr>
              <w:pStyle w:val="100"/>
              <w:ind w:firstLine="360"/>
              <w:rPr>
                <w:ins w:id="3470" w:author="卡噗胖胖" w:date="2019-01-08T14:09:00Z"/>
                <w:rFonts w:ascii="Arial" w:hAnsi="Arial" w:cs="Arial"/>
                <w:color w:val="000000" w:themeColor="text1"/>
                <w:kern w:val="2"/>
                <w:sz w:val="18"/>
                <w:szCs w:val="18"/>
                <w:rPrChange w:id="3471" w:author="卡噗胖胖" w:date="2019-01-08T14:09:00Z">
                  <w:rPr>
                    <w:ins w:id="3472" w:author="卡噗胖胖" w:date="2019-01-08T14:09:00Z"/>
                  </w:rPr>
                </w:rPrChange>
              </w:rPr>
            </w:pPr>
            <w:ins w:id="3473" w:author="卡噗胖胖" w:date="2019-01-08T14:09:00Z">
              <w:r>
                <w:rPr>
                  <w:rFonts w:ascii="Arial" w:hAnsi="Arial" w:cs="Arial"/>
                  <w:color w:val="000000" w:themeColor="text1"/>
                  <w:kern w:val="2"/>
                  <w:sz w:val="18"/>
                  <w:szCs w:val="18"/>
                  <w:rPrChange w:id="3474" w:author="卡噗胖胖" w:date="2019-01-08T14:09:00Z">
                    <w:rPr/>
                  </w:rPrChange>
                </w:rPr>
                <w:t xml:space="preserve">        &lt;/SPLITPAGE&gt;</w:t>
              </w:r>
            </w:ins>
          </w:p>
          <w:p>
            <w:pPr>
              <w:pStyle w:val="100"/>
              <w:ind w:firstLine="360"/>
              <w:rPr>
                <w:ins w:id="3475" w:author="卡噗胖胖" w:date="2019-01-08T14:09:00Z"/>
                <w:rFonts w:ascii="Arial" w:hAnsi="Arial" w:cs="Arial"/>
                <w:color w:val="000000" w:themeColor="text1"/>
                <w:kern w:val="2"/>
                <w:sz w:val="18"/>
                <w:szCs w:val="18"/>
                <w:rPrChange w:id="3476" w:author="卡噗胖胖" w:date="2019-01-08T14:09:00Z">
                  <w:rPr>
                    <w:ins w:id="3477" w:author="卡噗胖胖" w:date="2019-01-08T14:09:00Z"/>
                  </w:rPr>
                </w:rPrChange>
              </w:rPr>
            </w:pPr>
            <w:ins w:id="3478" w:author="卡噗胖胖" w:date="2019-01-08T14:09:00Z">
              <w:r>
                <w:rPr>
                  <w:rFonts w:ascii="Arial" w:hAnsi="Arial" w:cs="Arial"/>
                  <w:color w:val="000000" w:themeColor="text1"/>
                  <w:kern w:val="2"/>
                  <w:sz w:val="18"/>
                  <w:szCs w:val="18"/>
                  <w:rPrChange w:id="3479" w:author="卡噗胖胖" w:date="2019-01-08T14:09:00Z">
                    <w:rPr/>
                  </w:rPrChange>
                </w:rPr>
                <w:t xml:space="preserve">    &lt;/DATA&gt;</w:t>
              </w:r>
            </w:ins>
          </w:p>
          <w:p>
            <w:pPr>
              <w:pStyle w:val="100"/>
              <w:ind w:firstLine="360"/>
              <w:rPr>
                <w:del w:id="3480" w:author="卡噗胖胖" w:date="2019-01-08T14:09:00Z"/>
                <w:rFonts w:ascii="Arial" w:hAnsi="Arial" w:cs="Arial"/>
                <w:color w:val="000000" w:themeColor="text1"/>
                <w:kern w:val="2"/>
                <w:sz w:val="18"/>
                <w:szCs w:val="18"/>
                <w14:textFill>
                  <w14:solidFill>
                    <w14:schemeClr w14:val="tx1"/>
                  </w14:solidFill>
                </w14:textFill>
              </w:rPr>
            </w:pPr>
            <w:ins w:id="3481" w:author="卡噗胖胖" w:date="2019-01-08T14:09:00Z">
              <w:r>
                <w:rPr>
                  <w:rFonts w:ascii="Arial" w:hAnsi="Arial" w:cs="Arial"/>
                  <w:color w:val="000000" w:themeColor="text1"/>
                  <w:kern w:val="2"/>
                  <w:sz w:val="18"/>
                  <w:szCs w:val="18"/>
                  <w:rPrChange w:id="3482" w:author="卡噗胖胖" w:date="2019-01-08T14:09:00Z">
                    <w:rPr/>
                  </w:rPrChange>
                </w:rPr>
                <w:t>&lt;/ESB&gt;</w:t>
              </w:r>
            </w:ins>
            <w:del w:id="3483" w:author="卡噗胖胖" w:date="2019-01-08T14:09: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3484" w:author="卡噗胖胖" w:date="2019-01-08T14:09:00Z"/>
                <w:rFonts w:ascii="Arial" w:hAnsi="Arial" w:cs="Arial"/>
                <w:color w:val="000000" w:themeColor="text1"/>
                <w:kern w:val="2"/>
                <w:sz w:val="18"/>
                <w:szCs w:val="18"/>
                <w14:textFill>
                  <w14:solidFill>
                    <w14:schemeClr w14:val="tx1"/>
                  </w14:solidFill>
                </w14:textFill>
              </w:rPr>
            </w:pPr>
            <w:del w:id="3485" w:author="卡噗胖胖" w:date="2019-01-08T14:09: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3486" w:author="卡噗胖胖" w:date="2019-01-08T14:09:00Z"/>
                <w:rFonts w:ascii="Arial" w:hAnsi="Arial" w:cs="Arial"/>
                <w:color w:val="000000" w:themeColor="text1"/>
                <w:kern w:val="2"/>
                <w:sz w:val="18"/>
                <w:szCs w:val="18"/>
                <w14:textFill>
                  <w14:solidFill>
                    <w14:schemeClr w14:val="tx1"/>
                  </w14:solidFill>
                </w14:textFill>
              </w:rPr>
            </w:pPr>
            <w:del w:id="3487" w:author="卡噗胖胖" w:date="2019-01-08T14:09: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3488" w:author="卡噗胖胖" w:date="2019-01-08T14:09:00Z"/>
                <w:rFonts w:ascii="Arial" w:hAnsi="Arial" w:cs="Arial"/>
                <w:color w:val="000000" w:themeColor="text1"/>
                <w:kern w:val="2"/>
                <w:sz w:val="18"/>
                <w:szCs w:val="18"/>
                <w14:textFill>
                  <w14:solidFill>
                    <w14:schemeClr w14:val="tx1"/>
                  </w14:solidFill>
                </w14:textFill>
              </w:rPr>
            </w:pPr>
            <w:del w:id="3489" w:author="卡噗胖胖" w:date="2019-01-08T14:09: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3490" w:author="卡噗胖胖" w:date="2019-01-08T14:09:00Z"/>
                <w:rFonts w:ascii="Arial" w:hAnsi="Arial" w:cs="Arial"/>
                <w:color w:val="000000" w:themeColor="text1"/>
                <w:kern w:val="2"/>
                <w:sz w:val="18"/>
                <w:szCs w:val="18"/>
                <w14:textFill>
                  <w14:solidFill>
                    <w14:schemeClr w14:val="tx1"/>
                  </w14:solidFill>
                </w14:textFill>
              </w:rPr>
            </w:pPr>
            <w:del w:id="3491"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3492" w:author="卡噗胖胖" w:date="2019-01-08T14:09:00Z"/>
                <w:rFonts w:ascii="Arial" w:hAnsi="Arial" w:cs="Arial"/>
                <w:color w:val="000000" w:themeColor="text1"/>
                <w:kern w:val="2"/>
                <w:sz w:val="18"/>
                <w:szCs w:val="18"/>
                <w14:textFill>
                  <w14:solidFill>
                    <w14:schemeClr w14:val="tx1"/>
                  </w14:solidFill>
                </w14:textFill>
              </w:rPr>
            </w:pPr>
            <w:del w:id="3493" w:author="卡噗胖胖" w:date="2019-01-08T14:09: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3494" w:author="卡噗胖胖" w:date="2019-01-08T14:09:00Z"/>
                <w:rFonts w:ascii="Arial" w:hAnsi="Arial" w:cs="Arial"/>
                <w:color w:val="000000" w:themeColor="text1"/>
                <w:kern w:val="2"/>
                <w:sz w:val="18"/>
                <w:szCs w:val="18"/>
                <w:rPrChange w:id="3495" w:author="卡噗胖胖" w:date="2019-01-08T14:09:00Z">
                  <w:rPr>
                    <w:del w:id="3496" w:author="卡噗胖胖" w:date="2019-01-08T14:09:00Z"/>
                    <w:rFonts w:hAnsi="宋体"/>
                  </w:rPr>
                </w:rPrChange>
              </w:rPr>
            </w:pPr>
            <w:del w:id="3497"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w:delText>
              </w:r>
            </w:del>
            <w:del w:id="3498" w:author="卡噗胖胖" w:date="2019-01-08T14:09:00Z">
              <w:r>
                <w:rPr>
                  <w:rFonts w:ascii="Arial" w:hAnsi="Arial" w:cs="Arial"/>
                  <w:color w:val="000000" w:themeColor="text1"/>
                  <w:kern w:val="2"/>
                  <w:sz w:val="18"/>
                  <w:szCs w:val="18"/>
                  <w14:textFill>
                    <w14:solidFill>
                      <w14:schemeClr w14:val="tx1"/>
                    </w14:solidFill>
                  </w14:textFill>
                </w:rPr>
                <w:delText xml:space="preserve">&lt;LASTMODIFYRECORDTIME REMARK="上一次变更时间" STARTTIME="开始时间的值" ENDTIME="结束时间的值"&gt;&lt;/LASTMODIFYRECORDTIME&gt; </w:delText>
              </w:r>
            </w:del>
          </w:p>
          <w:p>
            <w:pPr>
              <w:pStyle w:val="100"/>
              <w:ind w:firstLine="360"/>
              <w:rPr>
                <w:del w:id="3499" w:author="卡噗胖胖" w:date="2019-01-08T14:09:00Z"/>
                <w:rFonts w:ascii="Arial" w:hAnsi="Arial" w:cs="Arial"/>
                <w:color w:val="000000" w:themeColor="text1"/>
                <w:kern w:val="2"/>
                <w:sz w:val="18"/>
                <w:szCs w:val="18"/>
                <w14:textFill>
                  <w14:solidFill>
                    <w14:schemeClr w14:val="tx1"/>
                  </w14:solidFill>
                </w14:textFill>
              </w:rPr>
            </w:pPr>
            <w:del w:id="3500" w:author="卡噗胖胖" w:date="2019-01-08T14:09: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3501" w:author="卡噗胖胖" w:date="2019-01-08T14:09:00Z"/>
                <w:rFonts w:ascii="Arial" w:hAnsi="Arial" w:cs="Arial"/>
                <w:color w:val="000000" w:themeColor="text1"/>
                <w:kern w:val="2"/>
                <w:sz w:val="18"/>
                <w:szCs w:val="18"/>
                <w14:textFill>
                  <w14:solidFill>
                    <w14:schemeClr w14:val="tx1"/>
                  </w14:solidFill>
                </w14:textFill>
              </w:rPr>
            </w:pPr>
            <w:del w:id="3502" w:author="卡噗胖胖" w:date="2019-01-08T14:09: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3503" w:author="卡噗胖胖" w:date="2019-01-08T14:09:00Z"/>
                <w:rFonts w:ascii="Arial" w:hAnsi="Arial" w:cs="Arial"/>
                <w:color w:val="000000" w:themeColor="text1"/>
                <w:kern w:val="2"/>
                <w:sz w:val="18"/>
                <w:szCs w:val="18"/>
                <w14:textFill>
                  <w14:solidFill>
                    <w14:schemeClr w14:val="tx1"/>
                  </w14:solidFill>
                </w14:textFill>
              </w:rPr>
            </w:pPr>
            <w:del w:id="3504" w:author="卡噗胖胖" w:date="2019-01-08T14:09: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3505" w:author="卡噗胖胖" w:date="2019-01-08T14:09:00Z"/>
                <w:rFonts w:ascii="Arial" w:hAnsi="Arial" w:cs="Arial"/>
                <w:color w:val="000000" w:themeColor="text1"/>
                <w:kern w:val="2"/>
                <w:sz w:val="18"/>
                <w:szCs w:val="18"/>
                <w14:textFill>
                  <w14:solidFill>
                    <w14:schemeClr w14:val="tx1"/>
                  </w14:solidFill>
                </w14:textFill>
              </w:rPr>
            </w:pPr>
            <w:del w:id="3506"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3507" w:author="卡噗胖胖" w:date="2019-01-08T14:09:00Z"/>
                <w:rFonts w:ascii="Arial" w:hAnsi="Arial" w:cs="Arial"/>
                <w:color w:val="000000" w:themeColor="text1"/>
                <w:kern w:val="2"/>
                <w:sz w:val="18"/>
                <w:szCs w:val="18"/>
                <w14:textFill>
                  <w14:solidFill>
                    <w14:schemeClr w14:val="tx1"/>
                  </w14:solidFill>
                </w14:textFill>
              </w:rPr>
            </w:pPr>
            <w:del w:id="3508"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3509" w:author="卡噗胖胖" w:date="2019-01-08T14:09:00Z"/>
                <w:rFonts w:ascii="Arial" w:hAnsi="Arial" w:cs="Arial"/>
                <w:color w:val="000000" w:themeColor="text1"/>
                <w:kern w:val="2"/>
                <w:sz w:val="18"/>
                <w:szCs w:val="18"/>
                <w14:textFill>
                  <w14:solidFill>
                    <w14:schemeClr w14:val="tx1"/>
                  </w14:solidFill>
                </w14:textFill>
              </w:rPr>
            </w:pPr>
            <w:del w:id="3510" w:author="卡噗胖胖" w:date="2019-01-08T14:09: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3511" w:author="卡噗胖胖" w:date="2019-01-08T14:09:00Z"/>
                <w:rFonts w:ascii="Arial" w:hAnsi="Arial" w:cs="Arial"/>
                <w:color w:val="000000" w:themeColor="text1"/>
                <w:kern w:val="2"/>
                <w:sz w:val="18"/>
                <w:szCs w:val="18"/>
                <w14:textFill>
                  <w14:solidFill>
                    <w14:schemeClr w14:val="tx1"/>
                  </w14:solidFill>
                </w14:textFill>
              </w:rPr>
            </w:pPr>
            <w:del w:id="3512" w:author="卡噗胖胖" w:date="2019-01-08T14:09:00Z">
              <w:r>
                <w:rPr>
                  <w:rFonts w:ascii="Arial" w:hAnsi="Arial" w:cs="Arial"/>
                  <w:color w:val="000000" w:themeColor="text1"/>
                  <w:kern w:val="2"/>
                  <w:sz w:val="18"/>
                  <w:szCs w:val="18"/>
                  <w14:textFill>
                    <w14:solidFill>
                      <w14:schemeClr w14:val="tx1"/>
                    </w14:solidFill>
                  </w14:textFill>
                </w:rPr>
                <w:delText xml:space="preserve">    &lt;/DATA&gt;</w:delText>
              </w:r>
            </w:del>
          </w:p>
          <w:p>
            <w:pPr>
              <w:spacing w:before="0" w:beforeLines="0" w:after="0" w:afterLines="0" w:line="240" w:lineRule="auto"/>
              <w:ind w:firstLine="0" w:firstLineChars="0"/>
              <w:rPr>
                <w:rFonts w:ascii="Arial" w:hAnsi="Arial" w:cs="Arial"/>
                <w:color w:val="000000" w:themeColor="text1"/>
                <w:sz w:val="18"/>
                <w:szCs w:val="18"/>
                <w14:textFill>
                  <w14:solidFill>
                    <w14:schemeClr w14:val="tx1"/>
                  </w14:solidFill>
                </w14:textFill>
              </w:rPr>
            </w:pPr>
            <w:del w:id="3513" w:author="卡噗胖胖" w:date="2019-01-08T14:09: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bookmarkStart w:id="140" w:name="_Hlk521333845"/>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bookmarkEnd w:id="140"/>
    </w:tbl>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41" w:name="_Toc534730172"/>
      <w:r>
        <w:rPr>
          <w:rFonts w:hint="eastAsia" w:ascii="仿宋" w:hAnsi="仿宋" w:eastAsia="仿宋"/>
          <w:b w:val="0"/>
          <w:sz w:val="24"/>
          <w:szCs w:val="24"/>
        </w:rPr>
        <w:t>反馈报文格式</w:t>
      </w:r>
      <w:bookmarkEnd w:id="141"/>
    </w:p>
    <w:p>
      <w:pPr>
        <w:spacing w:before="120" w:after="120" w:line="440" w:lineRule="exact"/>
        <w:ind w:firstLine="480"/>
        <w:rPr>
          <w:rFonts w:ascii="仿宋" w:hAnsi="仿宋" w:eastAsia="仿宋"/>
        </w:rPr>
      </w:pPr>
      <w:r>
        <w:rPr>
          <w:rFonts w:hint="eastAsia" w:ascii="仿宋" w:hAnsi="仿宋" w:eastAsia="仿宋"/>
        </w:rPr>
        <w:t>反馈报文如下</w:t>
      </w:r>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513" w:type="dxa"/>
            <w:shd w:val="clear" w:color="auto" w:fill="F1F1F1" w:themeFill="background1" w:themeFillShade="F2"/>
          </w:tcPr>
          <w:p>
            <w:pPr>
              <w:pStyle w:val="100"/>
              <w:ind w:firstLine="360"/>
              <w:rPr>
                <w:ins w:id="3514" w:author="卡噗胖胖" w:date="2019-01-08T14:09:00Z"/>
                <w:rFonts w:ascii="Arial" w:hAnsi="Arial" w:cs="Arial"/>
                <w:color w:val="000000" w:themeColor="text1"/>
                <w:kern w:val="2"/>
                <w:sz w:val="18"/>
                <w:szCs w:val="18"/>
                <w:rPrChange w:id="3515" w:author="卡噗胖胖" w:date="2019-01-08T14:09:00Z">
                  <w:rPr>
                    <w:ins w:id="3516" w:author="卡噗胖胖" w:date="2019-01-08T14:09:00Z"/>
                  </w:rPr>
                </w:rPrChange>
              </w:rPr>
            </w:pPr>
            <w:ins w:id="3517" w:author="卡噗胖胖" w:date="2019-01-08T14:09:00Z">
              <w:r>
                <w:rPr>
                  <w:rFonts w:ascii="Arial" w:hAnsi="Arial" w:cs="Arial"/>
                  <w:color w:val="000000" w:themeColor="text1"/>
                  <w:kern w:val="2"/>
                  <w:sz w:val="18"/>
                  <w:szCs w:val="18"/>
                  <w:rPrChange w:id="3518" w:author="卡噗胖胖" w:date="2019-01-08T14:09:00Z">
                    <w:rPr/>
                  </w:rPrChange>
                </w:rPr>
                <w:t>&lt;?xml version="1.0" encoding="UTF-8</w:t>
              </w:r>
            </w:ins>
            <w:ins w:id="3519" w:author="卡噗胖胖" w:date="2019-01-08T14:09:00Z">
              <w:r>
                <w:rPr>
                  <w:rFonts w:ascii="Arial" w:hAnsi="Arial" w:cs="Arial"/>
                  <w:color w:val="000000" w:themeColor="text1"/>
                  <w:kern w:val="2"/>
                  <w:sz w:val="18"/>
                  <w:szCs w:val="18"/>
                  <w:rPrChange w:id="3520" w:author="卡噗胖胖" w:date="2019-01-08T14:09:00Z">
                    <w:rPr/>
                  </w:rPrChange>
                </w:rPr>
                <w:t>" ?</w:t>
              </w:r>
            </w:ins>
            <w:ins w:id="3521" w:author="卡噗胖胖" w:date="2019-01-08T14:09:00Z">
              <w:r>
                <w:rPr>
                  <w:rFonts w:ascii="Arial" w:hAnsi="Arial" w:cs="Arial"/>
                  <w:color w:val="000000" w:themeColor="text1"/>
                  <w:kern w:val="2"/>
                  <w:sz w:val="18"/>
                  <w:szCs w:val="18"/>
                  <w:rPrChange w:id="3522" w:author="卡噗胖胖" w:date="2019-01-08T14:09:00Z">
                    <w:rPr/>
                  </w:rPrChange>
                </w:rPr>
                <w:t>&gt;</w:t>
              </w:r>
            </w:ins>
          </w:p>
          <w:p>
            <w:pPr>
              <w:pStyle w:val="100"/>
              <w:ind w:firstLine="360"/>
              <w:rPr>
                <w:ins w:id="3523" w:author="卡噗胖胖" w:date="2019-01-08T14:09:00Z"/>
                <w:rFonts w:ascii="Arial" w:hAnsi="Arial" w:cs="Arial"/>
                <w:color w:val="000000" w:themeColor="text1"/>
                <w:kern w:val="2"/>
                <w:sz w:val="18"/>
                <w:szCs w:val="18"/>
                <w:rPrChange w:id="3524" w:author="卡噗胖胖" w:date="2019-01-08T14:09:00Z">
                  <w:rPr>
                    <w:ins w:id="3525" w:author="卡噗胖胖" w:date="2019-01-08T14:09:00Z"/>
                  </w:rPr>
                </w:rPrChange>
              </w:rPr>
            </w:pPr>
            <w:ins w:id="3526" w:author="卡噗胖胖" w:date="2019-01-08T14:09:00Z">
              <w:r>
                <w:rPr>
                  <w:rFonts w:ascii="Arial" w:hAnsi="Arial" w:cs="Arial"/>
                  <w:color w:val="000000" w:themeColor="text1"/>
                  <w:kern w:val="2"/>
                  <w:sz w:val="18"/>
                  <w:szCs w:val="18"/>
                  <w:rPrChange w:id="3527" w:author="卡噗胖胖" w:date="2019-01-08T14:09:00Z">
                    <w:rPr/>
                  </w:rPrChange>
                </w:rPr>
                <w:t>&lt;ESB&gt;</w:t>
              </w:r>
            </w:ins>
          </w:p>
          <w:p>
            <w:pPr>
              <w:pStyle w:val="100"/>
              <w:ind w:firstLine="360"/>
              <w:rPr>
                <w:ins w:id="3528" w:author="卡噗胖胖" w:date="2019-01-08T14:09:00Z"/>
                <w:rFonts w:ascii="Arial" w:hAnsi="Arial" w:cs="Arial"/>
                <w:color w:val="000000" w:themeColor="text1"/>
                <w:kern w:val="2"/>
                <w:sz w:val="18"/>
                <w:szCs w:val="18"/>
                <w:rPrChange w:id="3529" w:author="卡噗胖胖" w:date="2019-01-08T14:09:00Z">
                  <w:rPr>
                    <w:ins w:id="3530" w:author="卡噗胖胖" w:date="2019-01-08T14:09:00Z"/>
                  </w:rPr>
                </w:rPrChange>
              </w:rPr>
            </w:pPr>
            <w:ins w:id="3531" w:author="卡噗胖胖" w:date="2019-01-08T14:09:00Z">
              <w:r>
                <w:rPr>
                  <w:rFonts w:hint="eastAsia" w:ascii="Arial" w:hAnsi="Arial" w:cs="Arial"/>
                  <w:color w:val="000000" w:themeColor="text1"/>
                  <w:kern w:val="2"/>
                  <w:sz w:val="18"/>
                  <w:szCs w:val="18"/>
                  <w:rPrChange w:id="3532" w:author="卡噗胖胖" w:date="2019-01-08T14:09:00Z">
                    <w:rPr>
                      <w:rFonts w:hint="eastAsia"/>
                    </w:rPr>
                  </w:rPrChange>
                </w:rPr>
                <w:t xml:space="preserve">    &lt;RESULT&gt;S</w:t>
              </w:r>
            </w:ins>
            <w:ins w:id="3533" w:author="卡噗胖胖" w:date="2019-01-08T14:09:00Z">
              <w:r>
                <w:rPr>
                  <w:rFonts w:hint="eastAsia" w:ascii="Arial" w:hAnsi="Arial" w:cs="Arial"/>
                  <w:color w:val="000000" w:themeColor="text1"/>
                  <w:kern w:val="2"/>
                  <w:sz w:val="18"/>
                  <w:szCs w:val="18"/>
                  <w:rPrChange w:id="3534" w:author="卡噗胖胖" w:date="2019-01-08T14:09:00Z">
                    <w:rPr>
                      <w:rFonts w:hint="eastAsia"/>
                    </w:rPr>
                  </w:rPrChange>
                </w:rPr>
                <w:t>成功</w:t>
              </w:r>
            </w:ins>
            <w:ins w:id="3535" w:author="卡噗胖胖" w:date="2019-01-08T14:09:00Z">
              <w:r>
                <w:rPr>
                  <w:rFonts w:hint="eastAsia" w:ascii="Arial" w:hAnsi="Arial" w:cs="Arial"/>
                  <w:color w:val="000000" w:themeColor="text1"/>
                  <w:kern w:val="2"/>
                  <w:sz w:val="18"/>
                  <w:szCs w:val="18"/>
                  <w:rPrChange w:id="3536" w:author="卡噗胖胖" w:date="2019-01-08T14:09:00Z">
                    <w:rPr>
                      <w:rFonts w:hint="eastAsia"/>
                    </w:rPr>
                  </w:rPrChange>
                </w:rPr>
                <w:t>/E</w:t>
              </w:r>
            </w:ins>
            <w:ins w:id="3537" w:author="卡噗胖胖" w:date="2019-01-08T14:09:00Z">
              <w:r>
                <w:rPr>
                  <w:rFonts w:hint="eastAsia" w:ascii="Arial" w:hAnsi="Arial" w:cs="Arial"/>
                  <w:color w:val="000000" w:themeColor="text1"/>
                  <w:kern w:val="2"/>
                  <w:sz w:val="18"/>
                  <w:szCs w:val="18"/>
                  <w:rPrChange w:id="3538" w:author="卡噗胖胖" w:date="2019-01-08T14:09:00Z">
                    <w:rPr>
                      <w:rFonts w:hint="eastAsia"/>
                    </w:rPr>
                  </w:rPrChange>
                </w:rPr>
                <w:t>失败</w:t>
              </w:r>
            </w:ins>
            <w:ins w:id="3539" w:author="卡噗胖胖" w:date="2019-01-08T14:09:00Z">
              <w:r>
                <w:rPr>
                  <w:rFonts w:hint="eastAsia" w:ascii="Arial" w:hAnsi="Arial" w:cs="Arial"/>
                  <w:color w:val="000000" w:themeColor="text1"/>
                  <w:kern w:val="2"/>
                  <w:sz w:val="18"/>
                  <w:szCs w:val="18"/>
                  <w:rPrChange w:id="3540" w:author="卡噗胖胖" w:date="2019-01-08T14:09:00Z">
                    <w:rPr>
                      <w:rFonts w:hint="eastAsia"/>
                    </w:rPr>
                  </w:rPrChange>
                </w:rPr>
                <w:t>&lt;/RESULT&gt;</w:t>
              </w:r>
            </w:ins>
          </w:p>
          <w:p>
            <w:pPr>
              <w:pStyle w:val="100"/>
              <w:ind w:firstLine="360"/>
              <w:rPr>
                <w:ins w:id="3541" w:author="卡噗胖胖" w:date="2019-01-08T14:09:00Z"/>
                <w:rFonts w:ascii="Arial" w:hAnsi="Arial" w:cs="Arial"/>
                <w:color w:val="000000" w:themeColor="text1"/>
                <w:kern w:val="2"/>
                <w:sz w:val="18"/>
                <w:szCs w:val="18"/>
                <w:rPrChange w:id="3542" w:author="卡噗胖胖" w:date="2019-01-08T14:09:00Z">
                  <w:rPr>
                    <w:ins w:id="3543" w:author="卡噗胖胖" w:date="2019-01-08T14:09:00Z"/>
                  </w:rPr>
                </w:rPrChange>
              </w:rPr>
            </w:pPr>
            <w:ins w:id="3544" w:author="卡噗胖胖" w:date="2019-01-08T14:09:00Z">
              <w:r>
                <w:rPr>
                  <w:rFonts w:ascii="Arial" w:hAnsi="Arial" w:cs="Arial"/>
                  <w:color w:val="000000" w:themeColor="text1"/>
                  <w:kern w:val="2"/>
                  <w:sz w:val="18"/>
                  <w:szCs w:val="18"/>
                  <w:rPrChange w:id="3545" w:author="卡噗胖胖" w:date="2019-01-08T14:09:00Z">
                    <w:rPr/>
                  </w:rPrChange>
                </w:rPr>
                <w:t xml:space="preserve">    &lt;DATA&gt;</w:t>
              </w:r>
            </w:ins>
          </w:p>
          <w:p>
            <w:pPr>
              <w:pStyle w:val="100"/>
              <w:ind w:firstLine="360"/>
              <w:rPr>
                <w:ins w:id="3546" w:author="卡噗胖胖" w:date="2019-01-08T14:09:00Z"/>
                <w:rFonts w:ascii="Arial" w:hAnsi="Arial" w:cs="Arial"/>
                <w:color w:val="000000" w:themeColor="text1"/>
                <w:kern w:val="2"/>
                <w:sz w:val="18"/>
                <w:szCs w:val="18"/>
                <w:rPrChange w:id="3547" w:author="卡噗胖胖" w:date="2019-01-08T14:09:00Z">
                  <w:rPr>
                    <w:ins w:id="3548" w:author="卡噗胖胖" w:date="2019-01-08T14:09:00Z"/>
                  </w:rPr>
                </w:rPrChange>
              </w:rPr>
            </w:pPr>
            <w:ins w:id="3549" w:author="卡噗胖胖" w:date="2019-01-08T14:09:00Z">
              <w:r>
                <w:rPr>
                  <w:rFonts w:ascii="Arial" w:hAnsi="Arial" w:cs="Arial"/>
                  <w:color w:val="000000" w:themeColor="text1"/>
                  <w:kern w:val="2"/>
                  <w:sz w:val="18"/>
                  <w:szCs w:val="18"/>
                  <w:rPrChange w:id="3550" w:author="卡噗胖胖" w:date="2019-01-08T14:09:00Z">
                    <w:rPr/>
                  </w:rPrChange>
                </w:rPr>
                <w:t xml:space="preserve">        &lt;DATAINFOS&gt;</w:t>
              </w:r>
            </w:ins>
          </w:p>
          <w:p>
            <w:pPr>
              <w:pStyle w:val="100"/>
              <w:ind w:firstLine="360"/>
              <w:rPr>
                <w:ins w:id="3551" w:author="卡噗胖胖" w:date="2019-01-08T14:09:00Z"/>
                <w:rFonts w:ascii="Arial" w:hAnsi="Arial" w:cs="Arial"/>
                <w:color w:val="000000" w:themeColor="text1"/>
                <w:kern w:val="2"/>
                <w:sz w:val="18"/>
                <w:szCs w:val="18"/>
                <w:rPrChange w:id="3552" w:author="卡噗胖胖" w:date="2019-01-08T14:09:00Z">
                  <w:rPr>
                    <w:ins w:id="3553" w:author="卡噗胖胖" w:date="2019-01-08T14:09:00Z"/>
                  </w:rPr>
                </w:rPrChange>
              </w:rPr>
            </w:pPr>
            <w:ins w:id="3554" w:author="卡噗胖胖" w:date="2019-01-08T14:09:00Z">
              <w:r>
                <w:rPr>
                  <w:rFonts w:hint="eastAsia" w:ascii="Arial" w:hAnsi="Arial" w:cs="Arial"/>
                  <w:color w:val="000000" w:themeColor="text1"/>
                  <w:kern w:val="2"/>
                  <w:sz w:val="18"/>
                  <w:szCs w:val="18"/>
                  <w:rPrChange w:id="3555" w:author="卡噗胖胖" w:date="2019-01-08T14:09:00Z">
                    <w:rPr>
                      <w:rFonts w:hint="eastAsia"/>
                    </w:rPr>
                  </w:rPrChange>
                </w:rPr>
                <w:t xml:space="preserve">            &lt;PUUID&gt;</w:t>
              </w:r>
            </w:ins>
            <w:ins w:id="3556" w:author="卡噗胖胖" w:date="2019-01-08T14:09:00Z">
              <w:r>
                <w:rPr>
                  <w:rFonts w:hint="eastAsia" w:ascii="Arial" w:hAnsi="Arial" w:cs="Arial"/>
                  <w:color w:val="000000" w:themeColor="text1"/>
                  <w:kern w:val="2"/>
                  <w:sz w:val="18"/>
                  <w:szCs w:val="18"/>
                  <w:rPrChange w:id="3557" w:author="卡噗胖胖" w:date="2019-01-08T14:09:00Z">
                    <w:rPr>
                      <w:rFonts w:hint="eastAsia"/>
                    </w:rPr>
                  </w:rPrChange>
                </w:rPr>
                <w:t>批数据</w:t>
              </w:r>
            </w:ins>
            <w:ins w:id="3558" w:author="卡噗胖胖" w:date="2019-01-08T14:09:00Z">
              <w:r>
                <w:rPr>
                  <w:rFonts w:hint="eastAsia" w:ascii="Arial" w:hAnsi="Arial" w:cs="Arial"/>
                  <w:color w:val="000000" w:themeColor="text1"/>
                  <w:kern w:val="2"/>
                  <w:sz w:val="18"/>
                  <w:szCs w:val="18"/>
                  <w:rPrChange w:id="3559" w:author="卡噗胖胖" w:date="2019-01-08T14:09:00Z">
                    <w:rPr>
                      <w:rFonts w:hint="eastAsia"/>
                    </w:rPr>
                  </w:rPrChange>
                </w:rPr>
                <w:t>的</w:t>
              </w:r>
            </w:ins>
            <w:ins w:id="3560" w:author="卡噗胖胖" w:date="2019-01-08T14:09:00Z">
              <w:r>
                <w:rPr>
                  <w:rFonts w:hint="eastAsia" w:ascii="Arial" w:hAnsi="Arial" w:cs="Arial"/>
                  <w:color w:val="000000" w:themeColor="text1"/>
                  <w:kern w:val="2"/>
                  <w:sz w:val="18"/>
                  <w:szCs w:val="18"/>
                  <w:rPrChange w:id="3561" w:author="卡噗胖胖" w:date="2019-01-08T14:09:00Z">
                    <w:rPr>
                      <w:rFonts w:hint="eastAsia"/>
                    </w:rPr>
                  </w:rPrChange>
                </w:rPr>
                <w:t>UUID&lt;/PUUID&gt;</w:t>
              </w:r>
            </w:ins>
          </w:p>
          <w:p>
            <w:pPr>
              <w:pStyle w:val="100"/>
              <w:ind w:firstLine="360"/>
              <w:rPr>
                <w:ins w:id="3562" w:author="卡噗胖胖" w:date="2019-01-08T14:09:00Z"/>
                <w:rFonts w:ascii="Arial" w:hAnsi="Arial" w:cs="Arial"/>
                <w:color w:val="000000" w:themeColor="text1"/>
                <w:kern w:val="2"/>
                <w:sz w:val="18"/>
                <w:szCs w:val="18"/>
                <w:rPrChange w:id="3563" w:author="卡噗胖胖" w:date="2019-01-08T14:09:00Z">
                  <w:rPr>
                    <w:ins w:id="3564" w:author="卡噗胖胖" w:date="2019-01-08T14:09:00Z"/>
                  </w:rPr>
                </w:rPrChange>
              </w:rPr>
            </w:pPr>
            <w:ins w:id="3565" w:author="卡噗胖胖" w:date="2019-01-08T14:09:00Z">
              <w:r>
                <w:rPr>
                  <w:rFonts w:ascii="Arial" w:hAnsi="Arial" w:cs="Arial"/>
                  <w:color w:val="000000" w:themeColor="text1"/>
                  <w:kern w:val="2"/>
                  <w:sz w:val="18"/>
                  <w:szCs w:val="18"/>
                  <w:rPrChange w:id="3566" w:author="卡噗胖胖" w:date="2019-01-08T14:09:00Z">
                    <w:rPr/>
                  </w:rPrChange>
                </w:rPr>
                <w:t xml:space="preserve">            &lt;DATAINFO&gt;</w:t>
              </w:r>
            </w:ins>
          </w:p>
          <w:p>
            <w:pPr>
              <w:pStyle w:val="100"/>
              <w:ind w:firstLine="360"/>
              <w:rPr>
                <w:ins w:id="3567" w:author="卡噗胖胖" w:date="2019-01-08T14:09:00Z"/>
                <w:rFonts w:ascii="Arial" w:hAnsi="Arial" w:cs="Arial"/>
                <w:color w:val="000000" w:themeColor="text1"/>
                <w:kern w:val="2"/>
                <w:sz w:val="18"/>
                <w:szCs w:val="18"/>
                <w:rPrChange w:id="3568" w:author="卡噗胖胖" w:date="2019-01-08T14:09:00Z">
                  <w:rPr>
                    <w:ins w:id="3569" w:author="卡噗胖胖" w:date="2019-01-08T14:09:00Z"/>
                  </w:rPr>
                </w:rPrChange>
              </w:rPr>
            </w:pPr>
            <w:ins w:id="3570" w:author="卡噗胖胖" w:date="2019-01-08T14:09:00Z">
              <w:r>
                <w:rPr>
                  <w:rFonts w:hint="eastAsia" w:ascii="Arial" w:hAnsi="Arial" w:cs="Arial"/>
                  <w:color w:val="000000" w:themeColor="text1"/>
                  <w:kern w:val="2"/>
                  <w:sz w:val="18"/>
                  <w:szCs w:val="18"/>
                  <w:rPrChange w:id="3571" w:author="卡噗胖胖" w:date="2019-01-08T14:09:00Z">
                    <w:rPr>
                      <w:rFonts w:hint="eastAsia"/>
                    </w:rPr>
                  </w:rPrChange>
                </w:rPr>
                <w:t xml:space="preserve">                &lt;CODE&gt;</w:t>
              </w:r>
            </w:ins>
            <w:ins w:id="3572" w:author="卡噗胖胖" w:date="2019-01-08T14:09:00Z">
              <w:r>
                <w:rPr>
                  <w:rFonts w:hint="eastAsia" w:ascii="Arial" w:hAnsi="Arial" w:cs="Arial"/>
                  <w:color w:val="000000" w:themeColor="text1"/>
                  <w:kern w:val="2"/>
                  <w:sz w:val="18"/>
                  <w:szCs w:val="18"/>
                  <w:rPrChange w:id="3573" w:author="卡噗胖胖" w:date="2019-01-08T14:09:00Z">
                    <w:rPr>
                      <w:rFonts w:hint="eastAsia"/>
                    </w:rPr>
                  </w:rPrChange>
                </w:rPr>
                <w:t>主编码的值</w:t>
              </w:r>
            </w:ins>
            <w:ins w:id="3574" w:author="卡噗胖胖" w:date="2019-01-08T14:09:00Z">
              <w:r>
                <w:rPr>
                  <w:rFonts w:hint="eastAsia" w:ascii="Arial" w:hAnsi="Arial" w:cs="Arial"/>
                  <w:color w:val="000000" w:themeColor="text1"/>
                  <w:kern w:val="2"/>
                  <w:sz w:val="18"/>
                  <w:szCs w:val="18"/>
                  <w:rPrChange w:id="3575" w:author="卡噗胖胖" w:date="2019-01-08T14:09:00Z">
                    <w:rPr>
                      <w:rFonts w:hint="eastAsia"/>
                    </w:rPr>
                  </w:rPrChange>
                </w:rPr>
                <w:t>&lt;/CODE&gt;</w:t>
              </w:r>
            </w:ins>
          </w:p>
          <w:p>
            <w:pPr>
              <w:pStyle w:val="100"/>
              <w:ind w:firstLine="360"/>
              <w:rPr>
                <w:ins w:id="3576" w:author="卡噗胖胖" w:date="2019-01-08T14:09:00Z"/>
                <w:rFonts w:ascii="Arial" w:hAnsi="Arial" w:cs="Arial"/>
                <w:color w:val="000000" w:themeColor="text1"/>
                <w:kern w:val="2"/>
                <w:sz w:val="18"/>
                <w:szCs w:val="18"/>
                <w:rPrChange w:id="3577" w:author="卡噗胖胖" w:date="2019-01-08T14:09:00Z">
                  <w:rPr>
                    <w:ins w:id="3578" w:author="卡噗胖胖" w:date="2019-01-08T14:09:00Z"/>
                  </w:rPr>
                </w:rPrChange>
              </w:rPr>
            </w:pPr>
            <w:ins w:id="3579" w:author="卡噗胖胖" w:date="2019-01-08T14:09:00Z">
              <w:r>
                <w:rPr>
                  <w:rFonts w:hint="eastAsia" w:ascii="Arial" w:hAnsi="Arial" w:cs="Arial"/>
                  <w:color w:val="000000" w:themeColor="text1"/>
                  <w:kern w:val="2"/>
                  <w:sz w:val="18"/>
                  <w:szCs w:val="18"/>
                  <w:rPrChange w:id="3580" w:author="卡噗胖胖" w:date="2019-01-08T14:09:00Z">
                    <w:rPr>
                      <w:rFonts w:hint="eastAsia"/>
                    </w:rPr>
                  </w:rPrChange>
                </w:rPr>
                <w:t xml:space="preserve">                &lt;DESC1&gt;</w:t>
              </w:r>
            </w:ins>
            <w:ins w:id="3581" w:author="卡噗胖胖" w:date="2019-01-08T14:09:00Z">
              <w:r>
                <w:rPr>
                  <w:rFonts w:hint="eastAsia" w:ascii="Arial" w:hAnsi="Arial" w:cs="Arial"/>
                  <w:color w:val="000000" w:themeColor="text1"/>
                  <w:kern w:val="2"/>
                  <w:sz w:val="18"/>
                  <w:szCs w:val="18"/>
                  <w:rPrChange w:id="3582" w:author="卡噗胖胖" w:date="2019-01-08T14:09:00Z">
                    <w:rPr>
                      <w:rFonts w:hint="eastAsia"/>
                    </w:rPr>
                  </w:rPrChange>
                </w:rPr>
                <w:t>名称的值</w:t>
              </w:r>
            </w:ins>
            <w:ins w:id="3583" w:author="卡噗胖胖" w:date="2019-01-08T14:09:00Z">
              <w:r>
                <w:rPr>
                  <w:rFonts w:hint="eastAsia" w:ascii="Arial" w:hAnsi="Arial" w:cs="Arial"/>
                  <w:color w:val="000000" w:themeColor="text1"/>
                  <w:kern w:val="2"/>
                  <w:sz w:val="18"/>
                  <w:szCs w:val="18"/>
                  <w:rPrChange w:id="3584" w:author="卡噗胖胖" w:date="2019-01-08T14:09:00Z">
                    <w:rPr>
                      <w:rFonts w:hint="eastAsia"/>
                    </w:rPr>
                  </w:rPrChange>
                </w:rPr>
                <w:t>&lt;/DESC1&gt;</w:t>
              </w:r>
            </w:ins>
          </w:p>
          <w:p>
            <w:pPr>
              <w:pStyle w:val="100"/>
              <w:ind w:firstLine="360"/>
              <w:rPr>
                <w:ins w:id="3585" w:author="卡噗胖胖" w:date="2019-01-08T14:09:00Z"/>
                <w:rFonts w:ascii="Arial" w:hAnsi="Arial" w:cs="Arial"/>
                <w:color w:val="000000" w:themeColor="text1"/>
                <w:kern w:val="2"/>
                <w:sz w:val="18"/>
                <w:szCs w:val="18"/>
                <w:rPrChange w:id="3586" w:author="卡噗胖胖" w:date="2019-01-08T14:09:00Z">
                  <w:rPr>
                    <w:ins w:id="3587" w:author="卡噗胖胖" w:date="2019-01-08T14:09:00Z"/>
                  </w:rPr>
                </w:rPrChange>
              </w:rPr>
            </w:pPr>
            <w:ins w:id="3588" w:author="卡噗胖胖" w:date="2019-01-08T14:09:00Z">
              <w:r>
                <w:rPr>
                  <w:rFonts w:hint="eastAsia" w:ascii="Arial" w:hAnsi="Arial" w:cs="Arial"/>
                  <w:color w:val="000000" w:themeColor="text1"/>
                  <w:kern w:val="2"/>
                  <w:sz w:val="18"/>
                  <w:szCs w:val="18"/>
                  <w:rPrChange w:id="3589" w:author="卡噗胖胖" w:date="2019-01-08T14:09:00Z">
                    <w:rPr>
                      <w:rFonts w:hint="eastAsia"/>
                    </w:rPr>
                  </w:rPrChange>
                </w:rPr>
                <w:t xml:space="preserve">                &lt;DESC2&gt;</w:t>
              </w:r>
            </w:ins>
            <w:ins w:id="3590" w:author="卡噗胖胖" w:date="2019-01-08T14:09:00Z">
              <w:r>
                <w:rPr>
                  <w:rFonts w:hint="eastAsia" w:ascii="Arial" w:hAnsi="Arial" w:cs="Arial"/>
                  <w:color w:val="000000" w:themeColor="text1"/>
                  <w:kern w:val="2"/>
                  <w:sz w:val="18"/>
                  <w:szCs w:val="18"/>
                  <w:rPrChange w:id="3591" w:author="卡噗胖胖" w:date="2019-01-08T14:09:00Z">
                    <w:rPr>
                      <w:rFonts w:hint="eastAsia"/>
                    </w:rPr>
                  </w:rPrChange>
                </w:rPr>
                <w:t>科目编码的值</w:t>
              </w:r>
            </w:ins>
            <w:ins w:id="3592" w:author="卡噗胖胖" w:date="2019-01-08T14:09:00Z">
              <w:r>
                <w:rPr>
                  <w:rFonts w:hint="eastAsia" w:ascii="Arial" w:hAnsi="Arial" w:cs="Arial"/>
                  <w:color w:val="000000" w:themeColor="text1"/>
                  <w:kern w:val="2"/>
                  <w:sz w:val="18"/>
                  <w:szCs w:val="18"/>
                  <w:rPrChange w:id="3593" w:author="卡噗胖胖" w:date="2019-01-08T14:09:00Z">
                    <w:rPr>
                      <w:rFonts w:hint="eastAsia"/>
                    </w:rPr>
                  </w:rPrChange>
                </w:rPr>
                <w:t>&lt;/DESC2&gt;</w:t>
              </w:r>
            </w:ins>
          </w:p>
          <w:p>
            <w:pPr>
              <w:pStyle w:val="100"/>
              <w:ind w:firstLine="360"/>
              <w:rPr>
                <w:ins w:id="3594" w:author="卡噗胖胖" w:date="2019-01-08T14:09:00Z"/>
                <w:rFonts w:ascii="Arial" w:hAnsi="Arial" w:cs="Arial"/>
                <w:color w:val="000000" w:themeColor="text1"/>
                <w:kern w:val="2"/>
                <w:sz w:val="18"/>
                <w:szCs w:val="18"/>
                <w:rPrChange w:id="3595" w:author="卡噗胖胖" w:date="2019-01-08T14:09:00Z">
                  <w:rPr>
                    <w:ins w:id="3596" w:author="卡噗胖胖" w:date="2019-01-08T14:09:00Z"/>
                  </w:rPr>
                </w:rPrChange>
              </w:rPr>
            </w:pPr>
            <w:ins w:id="3597" w:author="卡噗胖胖" w:date="2019-01-08T14:09:00Z">
              <w:r>
                <w:rPr>
                  <w:rFonts w:hint="eastAsia" w:ascii="Arial" w:hAnsi="Arial" w:cs="Arial"/>
                  <w:color w:val="000000" w:themeColor="text1"/>
                  <w:kern w:val="2"/>
                  <w:sz w:val="18"/>
                  <w:szCs w:val="18"/>
                  <w:rPrChange w:id="3598" w:author="卡噗胖胖" w:date="2019-01-08T14:09:00Z">
                    <w:rPr>
                      <w:rFonts w:hint="eastAsia"/>
                    </w:rPr>
                  </w:rPrChange>
                </w:rPr>
                <w:t xml:space="preserve">                &lt;DESC3&gt;</w:t>
              </w:r>
            </w:ins>
            <w:ins w:id="3599" w:author="卡噗胖胖" w:date="2019-01-08T14:09:00Z">
              <w:r>
                <w:rPr>
                  <w:rFonts w:hint="eastAsia" w:ascii="Arial" w:hAnsi="Arial" w:cs="Arial"/>
                  <w:color w:val="000000" w:themeColor="text1"/>
                  <w:kern w:val="2"/>
                  <w:sz w:val="18"/>
                  <w:szCs w:val="18"/>
                  <w:rPrChange w:id="3600" w:author="卡噗胖胖" w:date="2019-01-08T14:09:00Z">
                    <w:rPr>
                      <w:rFonts w:hint="eastAsia"/>
                    </w:rPr>
                  </w:rPrChange>
                </w:rPr>
                <w:t>科目类型的值</w:t>
              </w:r>
            </w:ins>
            <w:ins w:id="3601" w:author="卡噗胖胖" w:date="2019-01-08T14:09:00Z">
              <w:r>
                <w:rPr>
                  <w:rFonts w:hint="eastAsia" w:ascii="Arial" w:hAnsi="Arial" w:cs="Arial"/>
                  <w:color w:val="000000" w:themeColor="text1"/>
                  <w:kern w:val="2"/>
                  <w:sz w:val="18"/>
                  <w:szCs w:val="18"/>
                  <w:rPrChange w:id="3602" w:author="卡噗胖胖" w:date="2019-01-08T14:09:00Z">
                    <w:rPr>
                      <w:rFonts w:hint="eastAsia"/>
                    </w:rPr>
                  </w:rPrChange>
                </w:rPr>
                <w:t>&lt;/DESC3&gt;</w:t>
              </w:r>
            </w:ins>
          </w:p>
          <w:p>
            <w:pPr>
              <w:pStyle w:val="100"/>
              <w:ind w:firstLine="360"/>
              <w:rPr>
                <w:ins w:id="3603" w:author="卡噗胖胖" w:date="2019-01-08T14:09:00Z"/>
                <w:rFonts w:ascii="Arial" w:hAnsi="Arial" w:cs="Arial"/>
                <w:color w:val="000000" w:themeColor="text1"/>
                <w:kern w:val="2"/>
                <w:sz w:val="18"/>
                <w:szCs w:val="18"/>
                <w:rPrChange w:id="3604" w:author="卡噗胖胖" w:date="2019-01-08T14:09:00Z">
                  <w:rPr>
                    <w:ins w:id="3605" w:author="卡噗胖胖" w:date="2019-01-08T14:09:00Z"/>
                  </w:rPr>
                </w:rPrChange>
              </w:rPr>
            </w:pPr>
            <w:ins w:id="3606" w:author="卡噗胖胖" w:date="2019-01-08T14:09:00Z">
              <w:r>
                <w:rPr>
                  <w:rFonts w:hint="eastAsia" w:ascii="Arial" w:hAnsi="Arial" w:cs="Arial"/>
                  <w:color w:val="000000" w:themeColor="text1"/>
                  <w:kern w:val="2"/>
                  <w:sz w:val="18"/>
                  <w:szCs w:val="18"/>
                  <w:rPrChange w:id="3607" w:author="卡噗胖胖" w:date="2019-01-08T14:09:00Z">
                    <w:rPr>
                      <w:rFonts w:hint="eastAsia"/>
                    </w:rPr>
                  </w:rPrChange>
                </w:rPr>
                <w:t xml:space="preserve">                &lt;DESC4&gt;</w:t>
              </w:r>
            </w:ins>
            <w:ins w:id="3608" w:author="卡噗胖胖" w:date="2019-01-08T14:09:00Z">
              <w:r>
                <w:rPr>
                  <w:rFonts w:hint="eastAsia" w:ascii="Arial" w:hAnsi="Arial" w:cs="Arial"/>
                  <w:color w:val="000000" w:themeColor="text1"/>
                  <w:kern w:val="2"/>
                  <w:sz w:val="18"/>
                  <w:szCs w:val="18"/>
                  <w:rPrChange w:id="3609" w:author="卡噗胖胖" w:date="2019-01-08T14:09:00Z">
                    <w:rPr>
                      <w:rFonts w:hint="eastAsia"/>
                    </w:rPr>
                  </w:rPrChange>
                </w:rPr>
                <w:t>是否末级科目的值</w:t>
              </w:r>
            </w:ins>
            <w:ins w:id="3610" w:author="卡噗胖胖" w:date="2019-01-08T14:09:00Z">
              <w:r>
                <w:rPr>
                  <w:rFonts w:hint="eastAsia" w:ascii="Arial" w:hAnsi="Arial" w:cs="Arial"/>
                  <w:color w:val="000000" w:themeColor="text1"/>
                  <w:kern w:val="2"/>
                  <w:sz w:val="18"/>
                  <w:szCs w:val="18"/>
                  <w:rPrChange w:id="3611" w:author="卡噗胖胖" w:date="2019-01-08T14:09:00Z">
                    <w:rPr>
                      <w:rFonts w:hint="eastAsia"/>
                    </w:rPr>
                  </w:rPrChange>
                </w:rPr>
                <w:t>&lt;/DESC4&gt;</w:t>
              </w:r>
            </w:ins>
          </w:p>
          <w:p>
            <w:pPr>
              <w:pStyle w:val="100"/>
              <w:ind w:firstLine="360"/>
              <w:rPr>
                <w:ins w:id="3612" w:author="卡噗胖胖" w:date="2019-01-08T14:09:00Z"/>
                <w:rFonts w:ascii="Arial" w:hAnsi="Arial" w:cs="Arial"/>
                <w:color w:val="000000" w:themeColor="text1"/>
                <w:kern w:val="2"/>
                <w:sz w:val="18"/>
                <w:szCs w:val="18"/>
                <w:rPrChange w:id="3613" w:author="卡噗胖胖" w:date="2019-01-08T14:09:00Z">
                  <w:rPr>
                    <w:ins w:id="3614" w:author="卡噗胖胖" w:date="2019-01-08T14:09:00Z"/>
                  </w:rPr>
                </w:rPrChange>
              </w:rPr>
            </w:pPr>
            <w:ins w:id="3615" w:author="卡噗胖胖" w:date="2019-01-08T14:09:00Z">
              <w:r>
                <w:rPr>
                  <w:rFonts w:hint="eastAsia" w:ascii="Arial" w:hAnsi="Arial" w:cs="Arial"/>
                  <w:color w:val="000000" w:themeColor="text1"/>
                  <w:kern w:val="2"/>
                  <w:sz w:val="18"/>
                  <w:szCs w:val="18"/>
                  <w:rPrChange w:id="3616" w:author="卡噗胖胖" w:date="2019-01-08T14:09:00Z">
                    <w:rPr>
                      <w:rFonts w:hint="eastAsia"/>
                    </w:rPr>
                  </w:rPrChange>
                </w:rPr>
                <w:t xml:space="preserve">                &lt;DESC5&gt;</w:t>
              </w:r>
            </w:ins>
            <w:ins w:id="3617" w:author="卡噗胖胖" w:date="2019-01-08T14:09:00Z">
              <w:r>
                <w:rPr>
                  <w:rFonts w:hint="eastAsia" w:ascii="Arial" w:hAnsi="Arial" w:cs="Arial"/>
                  <w:color w:val="000000" w:themeColor="text1"/>
                  <w:kern w:val="2"/>
                  <w:sz w:val="18"/>
                  <w:szCs w:val="18"/>
                  <w:rPrChange w:id="3618" w:author="卡噗胖胖" w:date="2019-01-08T14:09:00Z">
                    <w:rPr>
                      <w:rFonts w:hint="eastAsia"/>
                    </w:rPr>
                  </w:rPrChange>
                </w:rPr>
                <w:t>科目级数的值</w:t>
              </w:r>
            </w:ins>
            <w:ins w:id="3619" w:author="卡噗胖胖" w:date="2019-01-08T14:09:00Z">
              <w:r>
                <w:rPr>
                  <w:rFonts w:hint="eastAsia" w:ascii="Arial" w:hAnsi="Arial" w:cs="Arial"/>
                  <w:color w:val="000000" w:themeColor="text1"/>
                  <w:kern w:val="2"/>
                  <w:sz w:val="18"/>
                  <w:szCs w:val="18"/>
                  <w:rPrChange w:id="3620" w:author="卡噗胖胖" w:date="2019-01-08T14:09:00Z">
                    <w:rPr>
                      <w:rFonts w:hint="eastAsia"/>
                    </w:rPr>
                  </w:rPrChange>
                </w:rPr>
                <w:t>&lt;/DESC5&gt;</w:t>
              </w:r>
            </w:ins>
          </w:p>
          <w:p>
            <w:pPr>
              <w:pStyle w:val="100"/>
              <w:ind w:firstLine="360"/>
              <w:rPr>
                <w:ins w:id="3621" w:author="卡噗胖胖" w:date="2019-01-08T14:09:00Z"/>
                <w:rFonts w:ascii="Arial" w:hAnsi="Arial" w:cs="Arial"/>
                <w:color w:val="000000" w:themeColor="text1"/>
                <w:kern w:val="2"/>
                <w:sz w:val="18"/>
                <w:szCs w:val="18"/>
                <w:rPrChange w:id="3622" w:author="卡噗胖胖" w:date="2019-01-08T14:09:00Z">
                  <w:rPr>
                    <w:ins w:id="3623" w:author="卡噗胖胖" w:date="2019-01-08T14:09:00Z"/>
                  </w:rPr>
                </w:rPrChange>
              </w:rPr>
            </w:pPr>
            <w:ins w:id="3624" w:author="卡噗胖胖" w:date="2019-01-08T14:09:00Z">
              <w:r>
                <w:rPr>
                  <w:rFonts w:hint="eastAsia" w:ascii="Arial" w:hAnsi="Arial" w:cs="Arial"/>
                  <w:color w:val="000000" w:themeColor="text1"/>
                  <w:kern w:val="2"/>
                  <w:sz w:val="18"/>
                  <w:szCs w:val="18"/>
                  <w:rPrChange w:id="3625" w:author="卡噗胖胖" w:date="2019-01-08T14:09:00Z">
                    <w:rPr>
                      <w:rFonts w:hint="eastAsia"/>
                    </w:rPr>
                  </w:rPrChange>
                </w:rPr>
                <w:t xml:space="preserve">                &lt;DESC6&gt;</w:t>
              </w:r>
            </w:ins>
            <w:ins w:id="3626" w:author="卡噗胖胖" w:date="2019-01-08T14:09:00Z">
              <w:r>
                <w:rPr>
                  <w:rFonts w:hint="eastAsia" w:ascii="Arial" w:hAnsi="Arial" w:cs="Arial"/>
                  <w:color w:val="000000" w:themeColor="text1"/>
                  <w:kern w:val="2"/>
                  <w:sz w:val="18"/>
                  <w:szCs w:val="18"/>
                  <w:rPrChange w:id="3627" w:author="卡噗胖胖" w:date="2019-01-08T14:09:00Z">
                    <w:rPr>
                      <w:rFonts w:hint="eastAsia"/>
                    </w:rPr>
                  </w:rPrChange>
                </w:rPr>
                <w:t>是否建安的值</w:t>
              </w:r>
            </w:ins>
            <w:ins w:id="3628" w:author="卡噗胖胖" w:date="2019-01-08T14:09:00Z">
              <w:r>
                <w:rPr>
                  <w:rFonts w:hint="eastAsia" w:ascii="Arial" w:hAnsi="Arial" w:cs="Arial"/>
                  <w:color w:val="000000" w:themeColor="text1"/>
                  <w:kern w:val="2"/>
                  <w:sz w:val="18"/>
                  <w:szCs w:val="18"/>
                  <w:rPrChange w:id="3629" w:author="卡噗胖胖" w:date="2019-01-08T14:09:00Z">
                    <w:rPr>
                      <w:rFonts w:hint="eastAsia"/>
                    </w:rPr>
                  </w:rPrChange>
                </w:rPr>
                <w:t>&lt;/DESC6&gt;</w:t>
              </w:r>
            </w:ins>
          </w:p>
          <w:p>
            <w:pPr>
              <w:pStyle w:val="100"/>
              <w:ind w:firstLine="360"/>
              <w:rPr>
                <w:ins w:id="3630" w:author="卡噗胖胖" w:date="2019-01-08T14:09:00Z"/>
                <w:rFonts w:ascii="Arial" w:hAnsi="Arial" w:cs="Arial"/>
                <w:color w:val="000000" w:themeColor="text1"/>
                <w:kern w:val="2"/>
                <w:sz w:val="18"/>
                <w:szCs w:val="18"/>
                <w:rPrChange w:id="3631" w:author="卡噗胖胖" w:date="2019-01-08T14:09:00Z">
                  <w:rPr>
                    <w:ins w:id="3632" w:author="卡噗胖胖" w:date="2019-01-08T14:09:00Z"/>
                  </w:rPr>
                </w:rPrChange>
              </w:rPr>
            </w:pPr>
            <w:ins w:id="3633" w:author="卡噗胖胖" w:date="2019-01-08T14:09:00Z">
              <w:r>
                <w:rPr>
                  <w:rFonts w:hint="eastAsia" w:ascii="Arial" w:hAnsi="Arial" w:cs="Arial"/>
                  <w:color w:val="000000" w:themeColor="text1"/>
                  <w:kern w:val="2"/>
                  <w:sz w:val="18"/>
                  <w:szCs w:val="18"/>
                  <w:rPrChange w:id="3634" w:author="卡噗胖胖" w:date="2019-01-08T14:09:00Z">
                    <w:rPr>
                      <w:rFonts w:hint="eastAsia"/>
                    </w:rPr>
                  </w:rPrChange>
                </w:rPr>
                <w:t xml:space="preserve">                &lt;DESC7&gt;</w:t>
              </w:r>
            </w:ins>
            <w:ins w:id="3635" w:author="卡噗胖胖" w:date="2019-01-08T14:09:00Z">
              <w:r>
                <w:rPr>
                  <w:rFonts w:hint="eastAsia" w:ascii="Arial" w:hAnsi="Arial" w:cs="Arial"/>
                  <w:color w:val="000000" w:themeColor="text1"/>
                  <w:kern w:val="2"/>
                  <w:sz w:val="18"/>
                  <w:szCs w:val="18"/>
                  <w:rPrChange w:id="3636" w:author="卡噗胖胖" w:date="2019-01-08T14:09:00Z">
                    <w:rPr>
                      <w:rFonts w:hint="eastAsia"/>
                    </w:rPr>
                  </w:rPrChange>
                </w:rPr>
                <w:t>是否测算科目的值</w:t>
              </w:r>
            </w:ins>
            <w:ins w:id="3637" w:author="卡噗胖胖" w:date="2019-01-08T14:09:00Z">
              <w:r>
                <w:rPr>
                  <w:rFonts w:hint="eastAsia" w:ascii="Arial" w:hAnsi="Arial" w:cs="Arial"/>
                  <w:color w:val="000000" w:themeColor="text1"/>
                  <w:kern w:val="2"/>
                  <w:sz w:val="18"/>
                  <w:szCs w:val="18"/>
                  <w:rPrChange w:id="3638" w:author="卡噗胖胖" w:date="2019-01-08T14:09:00Z">
                    <w:rPr>
                      <w:rFonts w:hint="eastAsia"/>
                    </w:rPr>
                  </w:rPrChange>
                </w:rPr>
                <w:t>&lt;/DESC7&gt;</w:t>
              </w:r>
            </w:ins>
          </w:p>
          <w:p>
            <w:pPr>
              <w:pStyle w:val="100"/>
              <w:ind w:firstLine="360"/>
              <w:rPr>
                <w:ins w:id="3639" w:author="卡噗胖胖" w:date="2019-01-08T14:09:00Z"/>
                <w:rFonts w:ascii="Arial" w:hAnsi="Arial" w:cs="Arial"/>
                <w:color w:val="000000" w:themeColor="text1"/>
                <w:kern w:val="2"/>
                <w:sz w:val="18"/>
                <w:szCs w:val="18"/>
                <w:rPrChange w:id="3640" w:author="卡噗胖胖" w:date="2019-01-08T14:09:00Z">
                  <w:rPr>
                    <w:ins w:id="3641" w:author="卡噗胖胖" w:date="2019-01-08T14:09:00Z"/>
                  </w:rPr>
                </w:rPrChange>
              </w:rPr>
            </w:pPr>
            <w:ins w:id="3642" w:author="卡噗胖胖" w:date="2019-01-08T14:09:00Z">
              <w:r>
                <w:rPr>
                  <w:rFonts w:hint="eastAsia" w:ascii="Arial" w:hAnsi="Arial" w:cs="Arial"/>
                  <w:color w:val="000000" w:themeColor="text1"/>
                  <w:kern w:val="2"/>
                  <w:sz w:val="18"/>
                  <w:szCs w:val="18"/>
                  <w:rPrChange w:id="3643" w:author="卡噗胖胖" w:date="2019-01-08T14:09:00Z">
                    <w:rPr>
                      <w:rFonts w:hint="eastAsia"/>
                    </w:rPr>
                  </w:rPrChange>
                </w:rPr>
                <w:t xml:space="preserve">                &lt;DESC8&gt;</w:t>
              </w:r>
            </w:ins>
            <w:ins w:id="3644" w:author="卡噗胖胖" w:date="2019-01-08T14:09:00Z">
              <w:r>
                <w:rPr>
                  <w:rFonts w:hint="eastAsia" w:ascii="Arial" w:hAnsi="Arial" w:cs="Arial"/>
                  <w:color w:val="000000" w:themeColor="text1"/>
                  <w:kern w:val="2"/>
                  <w:sz w:val="18"/>
                  <w:szCs w:val="18"/>
                  <w:rPrChange w:id="3645" w:author="卡噗胖胖" w:date="2019-01-08T14:09:00Z">
                    <w:rPr>
                      <w:rFonts w:hint="eastAsia"/>
                    </w:rPr>
                  </w:rPrChange>
                </w:rPr>
                <w:t>是否末级测算科目的值</w:t>
              </w:r>
            </w:ins>
            <w:ins w:id="3646" w:author="卡噗胖胖" w:date="2019-01-08T14:09:00Z">
              <w:r>
                <w:rPr>
                  <w:rFonts w:hint="eastAsia" w:ascii="Arial" w:hAnsi="Arial" w:cs="Arial"/>
                  <w:color w:val="000000" w:themeColor="text1"/>
                  <w:kern w:val="2"/>
                  <w:sz w:val="18"/>
                  <w:szCs w:val="18"/>
                  <w:rPrChange w:id="3647" w:author="卡噗胖胖" w:date="2019-01-08T14:09:00Z">
                    <w:rPr>
                      <w:rFonts w:hint="eastAsia"/>
                    </w:rPr>
                  </w:rPrChange>
                </w:rPr>
                <w:t>&lt;/DESC8&gt;</w:t>
              </w:r>
            </w:ins>
          </w:p>
          <w:p>
            <w:pPr>
              <w:pStyle w:val="100"/>
              <w:ind w:firstLine="360"/>
              <w:rPr>
                <w:ins w:id="3648" w:author="卡噗胖胖" w:date="2019-01-08T14:09:00Z"/>
                <w:rFonts w:ascii="Arial" w:hAnsi="Arial" w:cs="Arial"/>
                <w:color w:val="000000" w:themeColor="text1"/>
                <w:kern w:val="2"/>
                <w:sz w:val="18"/>
                <w:szCs w:val="18"/>
                <w:rPrChange w:id="3649" w:author="卡噗胖胖" w:date="2019-01-08T14:09:00Z">
                  <w:rPr>
                    <w:ins w:id="3650" w:author="卡噗胖胖" w:date="2019-01-08T14:09:00Z"/>
                  </w:rPr>
                </w:rPrChange>
              </w:rPr>
            </w:pPr>
            <w:ins w:id="3651" w:author="卡噗胖胖" w:date="2019-01-08T14:09:00Z">
              <w:r>
                <w:rPr>
                  <w:rFonts w:hint="eastAsia" w:ascii="Arial" w:hAnsi="Arial" w:cs="Arial"/>
                  <w:color w:val="000000" w:themeColor="text1"/>
                  <w:kern w:val="2"/>
                  <w:sz w:val="18"/>
                  <w:szCs w:val="18"/>
                  <w:rPrChange w:id="3652" w:author="卡噗胖胖" w:date="2019-01-08T14:09:00Z">
                    <w:rPr>
                      <w:rFonts w:hint="eastAsia"/>
                    </w:rPr>
                  </w:rPrChange>
                </w:rPr>
                <w:t xml:space="preserve">                &lt;DESC9&gt;</w:t>
              </w:r>
            </w:ins>
            <w:ins w:id="3653" w:author="卡噗胖胖" w:date="2019-01-08T14:09:00Z">
              <w:r>
                <w:rPr>
                  <w:rFonts w:hint="eastAsia" w:ascii="Arial" w:hAnsi="Arial" w:cs="Arial"/>
                  <w:color w:val="000000" w:themeColor="text1"/>
                  <w:kern w:val="2"/>
                  <w:sz w:val="18"/>
                  <w:szCs w:val="18"/>
                  <w:rPrChange w:id="3654" w:author="卡噗胖胖" w:date="2019-01-08T14:09:00Z">
                    <w:rPr>
                      <w:rFonts w:hint="eastAsia"/>
                    </w:rPr>
                  </w:rPrChange>
                </w:rPr>
                <w:t>分摊模式的值</w:t>
              </w:r>
            </w:ins>
            <w:ins w:id="3655" w:author="卡噗胖胖" w:date="2019-01-08T14:09:00Z">
              <w:r>
                <w:rPr>
                  <w:rFonts w:hint="eastAsia" w:ascii="Arial" w:hAnsi="Arial" w:cs="Arial"/>
                  <w:color w:val="000000" w:themeColor="text1"/>
                  <w:kern w:val="2"/>
                  <w:sz w:val="18"/>
                  <w:szCs w:val="18"/>
                  <w:rPrChange w:id="3656" w:author="卡噗胖胖" w:date="2019-01-08T14:09:00Z">
                    <w:rPr>
                      <w:rFonts w:hint="eastAsia"/>
                    </w:rPr>
                  </w:rPrChange>
                </w:rPr>
                <w:t>&lt;/DESC9&gt;</w:t>
              </w:r>
            </w:ins>
          </w:p>
          <w:p>
            <w:pPr>
              <w:pStyle w:val="100"/>
              <w:ind w:firstLine="360"/>
              <w:rPr>
                <w:ins w:id="3657" w:author="卡噗胖胖" w:date="2019-01-08T14:09:00Z"/>
                <w:rFonts w:ascii="Arial" w:hAnsi="Arial" w:cs="Arial"/>
                <w:color w:val="000000" w:themeColor="text1"/>
                <w:kern w:val="2"/>
                <w:sz w:val="18"/>
                <w:szCs w:val="18"/>
                <w:rPrChange w:id="3658" w:author="卡噗胖胖" w:date="2019-01-08T14:09:00Z">
                  <w:rPr>
                    <w:ins w:id="3659" w:author="卡噗胖胖" w:date="2019-01-08T14:09:00Z"/>
                  </w:rPr>
                </w:rPrChange>
              </w:rPr>
            </w:pPr>
            <w:ins w:id="3660" w:author="卡噗胖胖" w:date="2019-01-08T14:09:00Z">
              <w:r>
                <w:rPr>
                  <w:rFonts w:hint="eastAsia" w:ascii="Arial" w:hAnsi="Arial" w:cs="Arial"/>
                  <w:color w:val="000000" w:themeColor="text1"/>
                  <w:kern w:val="2"/>
                  <w:sz w:val="18"/>
                  <w:szCs w:val="18"/>
                  <w:rPrChange w:id="3661" w:author="卡噗胖胖" w:date="2019-01-08T14:09:00Z">
                    <w:rPr>
                      <w:rFonts w:hint="eastAsia"/>
                    </w:rPr>
                  </w:rPrChange>
                </w:rPr>
                <w:t xml:space="preserve">                &lt;DESC10&gt;</w:t>
              </w:r>
            </w:ins>
            <w:ins w:id="3662" w:author="卡噗胖胖" w:date="2019-01-08T14:09:00Z">
              <w:r>
                <w:rPr>
                  <w:rFonts w:hint="eastAsia" w:ascii="Arial" w:hAnsi="Arial" w:cs="Arial"/>
                  <w:color w:val="000000" w:themeColor="text1"/>
                  <w:kern w:val="2"/>
                  <w:sz w:val="18"/>
                  <w:szCs w:val="18"/>
                  <w:rPrChange w:id="3663" w:author="卡噗胖胖" w:date="2019-01-08T14:09:00Z">
                    <w:rPr>
                      <w:rFonts w:hint="eastAsia"/>
                    </w:rPr>
                  </w:rPrChange>
                </w:rPr>
                <w:t>科目归属的值</w:t>
              </w:r>
            </w:ins>
            <w:ins w:id="3664" w:author="卡噗胖胖" w:date="2019-01-08T14:09:00Z">
              <w:r>
                <w:rPr>
                  <w:rFonts w:hint="eastAsia" w:ascii="Arial" w:hAnsi="Arial" w:cs="Arial"/>
                  <w:color w:val="000000" w:themeColor="text1"/>
                  <w:kern w:val="2"/>
                  <w:sz w:val="18"/>
                  <w:szCs w:val="18"/>
                  <w:rPrChange w:id="3665" w:author="卡噗胖胖" w:date="2019-01-08T14:09:00Z">
                    <w:rPr>
                      <w:rFonts w:hint="eastAsia"/>
                    </w:rPr>
                  </w:rPrChange>
                </w:rPr>
                <w:t>&lt;/DESC10&gt;</w:t>
              </w:r>
            </w:ins>
          </w:p>
          <w:p>
            <w:pPr>
              <w:pStyle w:val="100"/>
              <w:ind w:firstLine="360"/>
              <w:rPr>
                <w:ins w:id="3666" w:author="卡噗胖胖" w:date="2019-01-08T14:09:00Z"/>
                <w:rFonts w:ascii="Arial" w:hAnsi="Arial" w:cs="Arial"/>
                <w:color w:val="000000" w:themeColor="text1"/>
                <w:kern w:val="2"/>
                <w:sz w:val="18"/>
                <w:szCs w:val="18"/>
                <w:rPrChange w:id="3667" w:author="卡噗胖胖" w:date="2019-01-08T14:09:00Z">
                  <w:rPr>
                    <w:ins w:id="3668" w:author="卡噗胖胖" w:date="2019-01-08T14:09:00Z"/>
                  </w:rPr>
                </w:rPrChange>
              </w:rPr>
            </w:pPr>
            <w:ins w:id="3669" w:author="卡噗胖胖" w:date="2019-01-08T14:09:00Z">
              <w:r>
                <w:rPr>
                  <w:rFonts w:hint="eastAsia" w:ascii="Arial" w:hAnsi="Arial" w:cs="Arial"/>
                  <w:color w:val="000000" w:themeColor="text1"/>
                  <w:kern w:val="2"/>
                  <w:sz w:val="18"/>
                  <w:szCs w:val="18"/>
                  <w:rPrChange w:id="3670" w:author="卡噗胖胖" w:date="2019-01-08T14:09:00Z">
                    <w:rPr>
                      <w:rFonts w:hint="eastAsia"/>
                    </w:rPr>
                  </w:rPrChange>
                </w:rPr>
                <w:t xml:space="preserve">                &lt;DESC11&gt;</w:t>
              </w:r>
            </w:ins>
            <w:ins w:id="3671" w:author="卡噗胖胖" w:date="2019-01-08T14:09:00Z">
              <w:r>
                <w:rPr>
                  <w:rFonts w:hint="eastAsia" w:ascii="Arial" w:hAnsi="Arial" w:cs="Arial"/>
                  <w:color w:val="000000" w:themeColor="text1"/>
                  <w:kern w:val="2"/>
                  <w:sz w:val="18"/>
                  <w:szCs w:val="18"/>
                  <w:rPrChange w:id="3672" w:author="卡噗胖胖" w:date="2019-01-08T14:09:00Z">
                    <w:rPr>
                      <w:rFonts w:hint="eastAsia"/>
                    </w:rPr>
                  </w:rPrChange>
                </w:rPr>
                <w:t>科目类别的值</w:t>
              </w:r>
            </w:ins>
            <w:ins w:id="3673" w:author="卡噗胖胖" w:date="2019-01-08T14:09:00Z">
              <w:r>
                <w:rPr>
                  <w:rFonts w:hint="eastAsia" w:ascii="Arial" w:hAnsi="Arial" w:cs="Arial"/>
                  <w:color w:val="000000" w:themeColor="text1"/>
                  <w:kern w:val="2"/>
                  <w:sz w:val="18"/>
                  <w:szCs w:val="18"/>
                  <w:rPrChange w:id="3674" w:author="卡噗胖胖" w:date="2019-01-08T14:09:00Z">
                    <w:rPr>
                      <w:rFonts w:hint="eastAsia"/>
                    </w:rPr>
                  </w:rPrChange>
                </w:rPr>
                <w:t>&lt;/DESC11&gt;</w:t>
              </w:r>
            </w:ins>
          </w:p>
          <w:p>
            <w:pPr>
              <w:pStyle w:val="100"/>
              <w:ind w:firstLine="360"/>
              <w:rPr>
                <w:ins w:id="3675" w:author="卡噗胖胖" w:date="2019-01-08T14:09:00Z"/>
                <w:rFonts w:ascii="Arial" w:hAnsi="Arial" w:cs="Arial"/>
                <w:color w:val="000000" w:themeColor="text1"/>
                <w:kern w:val="2"/>
                <w:sz w:val="18"/>
                <w:szCs w:val="18"/>
                <w:rPrChange w:id="3676" w:author="卡噗胖胖" w:date="2019-01-08T14:09:00Z">
                  <w:rPr>
                    <w:ins w:id="3677" w:author="卡噗胖胖" w:date="2019-01-08T14:09:00Z"/>
                  </w:rPr>
                </w:rPrChange>
              </w:rPr>
            </w:pPr>
            <w:ins w:id="3678" w:author="卡噗胖胖" w:date="2019-01-08T14:09:00Z">
              <w:r>
                <w:rPr>
                  <w:rFonts w:hint="eastAsia" w:ascii="Arial" w:hAnsi="Arial" w:cs="Arial"/>
                  <w:color w:val="000000" w:themeColor="text1"/>
                  <w:kern w:val="2"/>
                  <w:sz w:val="18"/>
                  <w:szCs w:val="18"/>
                  <w:rPrChange w:id="3679" w:author="卡噗胖胖" w:date="2019-01-08T14:09:00Z">
                    <w:rPr>
                      <w:rFonts w:hint="eastAsia"/>
                    </w:rPr>
                  </w:rPrChange>
                </w:rPr>
                <w:t xml:space="preserve">                &lt;DESC12&gt;</w:t>
              </w:r>
            </w:ins>
            <w:ins w:id="3680" w:author="卡噗胖胖" w:date="2019-01-08T14:09:00Z">
              <w:r>
                <w:rPr>
                  <w:rFonts w:hint="eastAsia" w:ascii="Arial" w:hAnsi="Arial" w:cs="Arial"/>
                  <w:color w:val="000000" w:themeColor="text1"/>
                  <w:kern w:val="2"/>
                  <w:sz w:val="18"/>
                  <w:szCs w:val="18"/>
                  <w:rPrChange w:id="3681" w:author="卡噗胖胖" w:date="2019-01-08T14:09:00Z">
                    <w:rPr>
                      <w:rFonts w:hint="eastAsia"/>
                    </w:rPr>
                  </w:rPrChange>
                </w:rPr>
                <w:t>科目分类的值</w:t>
              </w:r>
            </w:ins>
            <w:ins w:id="3682" w:author="卡噗胖胖" w:date="2019-01-08T14:09:00Z">
              <w:r>
                <w:rPr>
                  <w:rFonts w:hint="eastAsia" w:ascii="Arial" w:hAnsi="Arial" w:cs="Arial"/>
                  <w:color w:val="000000" w:themeColor="text1"/>
                  <w:kern w:val="2"/>
                  <w:sz w:val="18"/>
                  <w:szCs w:val="18"/>
                  <w:rPrChange w:id="3683" w:author="卡噗胖胖" w:date="2019-01-08T14:09:00Z">
                    <w:rPr>
                      <w:rFonts w:hint="eastAsia"/>
                    </w:rPr>
                  </w:rPrChange>
                </w:rPr>
                <w:t>&lt;/DESC12&gt;</w:t>
              </w:r>
            </w:ins>
          </w:p>
          <w:p>
            <w:pPr>
              <w:pStyle w:val="100"/>
              <w:ind w:firstLine="360"/>
              <w:rPr>
                <w:ins w:id="3684" w:author="卡噗胖胖" w:date="2019-01-08T14:09:00Z"/>
                <w:rFonts w:ascii="Arial" w:hAnsi="Arial" w:cs="Arial"/>
                <w:color w:val="000000" w:themeColor="text1"/>
                <w:kern w:val="2"/>
                <w:sz w:val="18"/>
                <w:szCs w:val="18"/>
                <w:rPrChange w:id="3685" w:author="卡噗胖胖" w:date="2019-01-08T14:09:00Z">
                  <w:rPr>
                    <w:ins w:id="3686" w:author="卡噗胖胖" w:date="2019-01-08T14:09:00Z"/>
                  </w:rPr>
                </w:rPrChange>
              </w:rPr>
            </w:pPr>
            <w:ins w:id="3687" w:author="卡噗胖胖" w:date="2019-01-08T14:09:00Z">
              <w:r>
                <w:rPr>
                  <w:rFonts w:hint="eastAsia" w:ascii="Arial" w:hAnsi="Arial" w:cs="Arial"/>
                  <w:color w:val="000000" w:themeColor="text1"/>
                  <w:kern w:val="2"/>
                  <w:sz w:val="18"/>
                  <w:szCs w:val="18"/>
                  <w:rPrChange w:id="3688" w:author="卡噗胖胖" w:date="2019-01-08T14:09:00Z">
                    <w:rPr>
                      <w:rFonts w:hint="eastAsia"/>
                    </w:rPr>
                  </w:rPrChange>
                </w:rPr>
                <w:t xml:space="preserve">                &lt;DESC13&gt;</w:t>
              </w:r>
            </w:ins>
            <w:ins w:id="3689" w:author="卡噗胖胖" w:date="2019-01-08T14:09:00Z">
              <w:r>
                <w:rPr>
                  <w:rFonts w:hint="eastAsia" w:ascii="Arial" w:hAnsi="Arial" w:cs="Arial"/>
                  <w:color w:val="000000" w:themeColor="text1"/>
                  <w:kern w:val="2"/>
                  <w:sz w:val="18"/>
                  <w:szCs w:val="18"/>
                  <w:rPrChange w:id="3690" w:author="卡噗胖胖" w:date="2019-01-08T14:09:00Z">
                    <w:rPr>
                      <w:rFonts w:hint="eastAsia"/>
                    </w:rPr>
                  </w:rPrChange>
                </w:rPr>
                <w:t>取值方式的值</w:t>
              </w:r>
            </w:ins>
            <w:ins w:id="3691" w:author="卡噗胖胖" w:date="2019-01-08T14:09:00Z">
              <w:r>
                <w:rPr>
                  <w:rFonts w:hint="eastAsia" w:ascii="Arial" w:hAnsi="Arial" w:cs="Arial"/>
                  <w:color w:val="000000" w:themeColor="text1"/>
                  <w:kern w:val="2"/>
                  <w:sz w:val="18"/>
                  <w:szCs w:val="18"/>
                  <w:rPrChange w:id="3692" w:author="卡噗胖胖" w:date="2019-01-08T14:09:00Z">
                    <w:rPr>
                      <w:rFonts w:hint="eastAsia"/>
                    </w:rPr>
                  </w:rPrChange>
                </w:rPr>
                <w:t>&lt;/DESC13&gt;</w:t>
              </w:r>
            </w:ins>
          </w:p>
          <w:p>
            <w:pPr>
              <w:pStyle w:val="100"/>
              <w:ind w:firstLine="360"/>
              <w:rPr>
                <w:ins w:id="3693" w:author="卡噗胖胖" w:date="2019-01-08T14:09:00Z"/>
                <w:rFonts w:ascii="Arial" w:hAnsi="Arial" w:cs="Arial"/>
                <w:color w:val="000000" w:themeColor="text1"/>
                <w:kern w:val="2"/>
                <w:sz w:val="18"/>
                <w:szCs w:val="18"/>
                <w:rPrChange w:id="3694" w:author="卡噗胖胖" w:date="2019-01-08T14:09:00Z">
                  <w:rPr>
                    <w:ins w:id="3695" w:author="卡噗胖胖" w:date="2019-01-08T14:09:00Z"/>
                  </w:rPr>
                </w:rPrChange>
              </w:rPr>
            </w:pPr>
            <w:ins w:id="3696" w:author="卡噗胖胖" w:date="2019-01-08T14:09:00Z">
              <w:r>
                <w:rPr>
                  <w:rFonts w:hint="eastAsia" w:ascii="Arial" w:hAnsi="Arial" w:cs="Arial"/>
                  <w:color w:val="000000" w:themeColor="text1"/>
                  <w:kern w:val="2"/>
                  <w:sz w:val="18"/>
                  <w:szCs w:val="18"/>
                  <w:rPrChange w:id="3697" w:author="卡噗胖胖" w:date="2019-01-08T14:09:00Z">
                    <w:rPr>
                      <w:rFonts w:hint="eastAsia"/>
                    </w:rPr>
                  </w:rPrChange>
                </w:rPr>
                <w:t xml:space="preserve">                &lt;DESC14&gt;</w:t>
              </w:r>
            </w:ins>
            <w:ins w:id="3698" w:author="卡噗胖胖" w:date="2019-01-08T14:09:00Z">
              <w:r>
                <w:rPr>
                  <w:rFonts w:hint="eastAsia" w:ascii="Arial" w:hAnsi="Arial" w:cs="Arial"/>
                  <w:color w:val="000000" w:themeColor="text1"/>
                  <w:kern w:val="2"/>
                  <w:sz w:val="18"/>
                  <w:szCs w:val="18"/>
                  <w:rPrChange w:id="3699" w:author="卡噗胖胖" w:date="2019-01-08T14:09:00Z">
                    <w:rPr>
                      <w:rFonts w:hint="eastAsia"/>
                    </w:rPr>
                  </w:rPrChange>
                </w:rPr>
                <w:t>测算基础类型的值</w:t>
              </w:r>
            </w:ins>
            <w:ins w:id="3700" w:author="卡噗胖胖" w:date="2019-01-08T14:09:00Z">
              <w:r>
                <w:rPr>
                  <w:rFonts w:hint="eastAsia" w:ascii="Arial" w:hAnsi="Arial" w:cs="Arial"/>
                  <w:color w:val="000000" w:themeColor="text1"/>
                  <w:kern w:val="2"/>
                  <w:sz w:val="18"/>
                  <w:szCs w:val="18"/>
                  <w:rPrChange w:id="3701" w:author="卡噗胖胖" w:date="2019-01-08T14:09:00Z">
                    <w:rPr>
                      <w:rFonts w:hint="eastAsia"/>
                    </w:rPr>
                  </w:rPrChange>
                </w:rPr>
                <w:t>&lt;/DESC14&gt;</w:t>
              </w:r>
            </w:ins>
          </w:p>
          <w:p>
            <w:pPr>
              <w:pStyle w:val="100"/>
              <w:ind w:firstLine="360"/>
              <w:rPr>
                <w:ins w:id="3702" w:author="卡噗胖胖" w:date="2019-01-08T14:09:00Z"/>
                <w:rFonts w:ascii="Arial" w:hAnsi="Arial" w:cs="Arial"/>
                <w:color w:val="000000" w:themeColor="text1"/>
                <w:kern w:val="2"/>
                <w:sz w:val="18"/>
                <w:szCs w:val="18"/>
                <w:rPrChange w:id="3703" w:author="卡噗胖胖" w:date="2019-01-08T14:09:00Z">
                  <w:rPr>
                    <w:ins w:id="3704" w:author="卡噗胖胖" w:date="2019-01-08T14:09:00Z"/>
                  </w:rPr>
                </w:rPrChange>
              </w:rPr>
            </w:pPr>
            <w:ins w:id="3705" w:author="卡噗胖胖" w:date="2019-01-08T14:09:00Z">
              <w:r>
                <w:rPr>
                  <w:rFonts w:hint="eastAsia" w:ascii="Arial" w:hAnsi="Arial" w:cs="Arial"/>
                  <w:color w:val="000000" w:themeColor="text1"/>
                  <w:kern w:val="2"/>
                  <w:sz w:val="18"/>
                  <w:szCs w:val="18"/>
                  <w:rPrChange w:id="3706" w:author="卡噗胖胖" w:date="2019-01-08T14:09:00Z">
                    <w:rPr>
                      <w:rFonts w:hint="eastAsia"/>
                    </w:rPr>
                  </w:rPrChange>
                </w:rPr>
                <w:t xml:space="preserve">                &lt;DESC15&gt;</w:t>
              </w:r>
            </w:ins>
            <w:ins w:id="3707" w:author="卡噗胖胖" w:date="2019-01-08T14:09:00Z">
              <w:r>
                <w:rPr>
                  <w:rFonts w:hint="eastAsia" w:ascii="Arial" w:hAnsi="Arial" w:cs="Arial"/>
                  <w:color w:val="000000" w:themeColor="text1"/>
                  <w:kern w:val="2"/>
                  <w:sz w:val="18"/>
                  <w:szCs w:val="18"/>
                  <w:rPrChange w:id="3708" w:author="卡噗胖胖" w:date="2019-01-08T14:09:00Z">
                    <w:rPr>
                      <w:rFonts w:hint="eastAsia"/>
                    </w:rPr>
                  </w:rPrChange>
                </w:rPr>
                <w:t>测算基础编码的值</w:t>
              </w:r>
            </w:ins>
            <w:ins w:id="3709" w:author="卡噗胖胖" w:date="2019-01-08T14:09:00Z">
              <w:r>
                <w:rPr>
                  <w:rFonts w:hint="eastAsia" w:ascii="Arial" w:hAnsi="Arial" w:cs="Arial"/>
                  <w:color w:val="000000" w:themeColor="text1"/>
                  <w:kern w:val="2"/>
                  <w:sz w:val="18"/>
                  <w:szCs w:val="18"/>
                  <w:rPrChange w:id="3710" w:author="卡噗胖胖" w:date="2019-01-08T14:09:00Z">
                    <w:rPr>
                      <w:rFonts w:hint="eastAsia"/>
                    </w:rPr>
                  </w:rPrChange>
                </w:rPr>
                <w:t>&lt;/DESC15&gt;</w:t>
              </w:r>
            </w:ins>
          </w:p>
          <w:p>
            <w:pPr>
              <w:pStyle w:val="100"/>
              <w:ind w:firstLine="360"/>
              <w:rPr>
                <w:ins w:id="3711" w:author="卡噗胖胖" w:date="2019-01-08T14:09:00Z"/>
                <w:rFonts w:ascii="Arial" w:hAnsi="Arial" w:cs="Arial"/>
                <w:color w:val="000000" w:themeColor="text1"/>
                <w:kern w:val="2"/>
                <w:sz w:val="18"/>
                <w:szCs w:val="18"/>
                <w:rPrChange w:id="3712" w:author="卡噗胖胖" w:date="2019-01-08T14:09:00Z">
                  <w:rPr>
                    <w:ins w:id="3713" w:author="卡噗胖胖" w:date="2019-01-08T14:09:00Z"/>
                  </w:rPr>
                </w:rPrChange>
              </w:rPr>
            </w:pPr>
            <w:ins w:id="3714" w:author="卡噗胖胖" w:date="2019-01-08T14:09:00Z">
              <w:r>
                <w:rPr>
                  <w:rFonts w:hint="eastAsia" w:ascii="Arial" w:hAnsi="Arial" w:cs="Arial"/>
                  <w:color w:val="000000" w:themeColor="text1"/>
                  <w:kern w:val="2"/>
                  <w:sz w:val="18"/>
                  <w:szCs w:val="18"/>
                  <w:rPrChange w:id="3715" w:author="卡噗胖胖" w:date="2019-01-08T14:09:00Z">
                    <w:rPr>
                      <w:rFonts w:hint="eastAsia"/>
                    </w:rPr>
                  </w:rPrChange>
                </w:rPr>
                <w:t xml:space="preserve">                &lt;DESC16&gt;</w:t>
              </w:r>
            </w:ins>
            <w:ins w:id="3716" w:author="卡噗胖胖" w:date="2019-01-08T14:09:00Z">
              <w:r>
                <w:rPr>
                  <w:rFonts w:hint="eastAsia" w:ascii="Arial" w:hAnsi="Arial" w:cs="Arial"/>
                  <w:color w:val="000000" w:themeColor="text1"/>
                  <w:kern w:val="2"/>
                  <w:sz w:val="18"/>
                  <w:szCs w:val="18"/>
                  <w:rPrChange w:id="3717" w:author="卡噗胖胖" w:date="2019-01-08T14:09:00Z">
                    <w:rPr>
                      <w:rFonts w:hint="eastAsia"/>
                    </w:rPr>
                  </w:rPrChange>
                </w:rPr>
                <w:t>测算基础名称的值</w:t>
              </w:r>
            </w:ins>
            <w:ins w:id="3718" w:author="卡噗胖胖" w:date="2019-01-08T14:09:00Z">
              <w:r>
                <w:rPr>
                  <w:rFonts w:hint="eastAsia" w:ascii="Arial" w:hAnsi="Arial" w:cs="Arial"/>
                  <w:color w:val="000000" w:themeColor="text1"/>
                  <w:kern w:val="2"/>
                  <w:sz w:val="18"/>
                  <w:szCs w:val="18"/>
                  <w:rPrChange w:id="3719" w:author="卡噗胖胖" w:date="2019-01-08T14:09:00Z">
                    <w:rPr>
                      <w:rFonts w:hint="eastAsia"/>
                    </w:rPr>
                  </w:rPrChange>
                </w:rPr>
                <w:t>&lt;/DESC16&gt;</w:t>
              </w:r>
            </w:ins>
          </w:p>
          <w:p>
            <w:pPr>
              <w:pStyle w:val="100"/>
              <w:ind w:firstLine="360"/>
              <w:rPr>
                <w:ins w:id="3720" w:author="卡噗胖胖" w:date="2019-01-08T14:09:00Z"/>
                <w:rFonts w:ascii="Arial" w:hAnsi="Arial" w:cs="Arial"/>
                <w:color w:val="000000" w:themeColor="text1"/>
                <w:kern w:val="2"/>
                <w:sz w:val="18"/>
                <w:szCs w:val="18"/>
                <w:rPrChange w:id="3721" w:author="卡噗胖胖" w:date="2019-01-08T14:09:00Z">
                  <w:rPr>
                    <w:ins w:id="3722" w:author="卡噗胖胖" w:date="2019-01-08T14:09:00Z"/>
                  </w:rPr>
                </w:rPrChange>
              </w:rPr>
            </w:pPr>
            <w:ins w:id="3723" w:author="卡噗胖胖" w:date="2019-01-08T14:09:00Z">
              <w:r>
                <w:rPr>
                  <w:rFonts w:hint="eastAsia" w:ascii="Arial" w:hAnsi="Arial" w:cs="Arial"/>
                  <w:color w:val="000000" w:themeColor="text1"/>
                  <w:kern w:val="2"/>
                  <w:sz w:val="18"/>
                  <w:szCs w:val="18"/>
                  <w:rPrChange w:id="3724" w:author="卡噗胖胖" w:date="2019-01-08T14:09:00Z">
                    <w:rPr>
                      <w:rFonts w:hint="eastAsia"/>
                    </w:rPr>
                  </w:rPrChange>
                </w:rPr>
                <w:t xml:space="preserve">                &lt;DESC17&gt;</w:t>
              </w:r>
            </w:ins>
            <w:ins w:id="3725" w:author="卡噗胖胖" w:date="2019-01-08T14:09:00Z">
              <w:r>
                <w:rPr>
                  <w:rFonts w:hint="eastAsia" w:ascii="Arial" w:hAnsi="Arial" w:cs="Arial"/>
                  <w:color w:val="000000" w:themeColor="text1"/>
                  <w:kern w:val="2"/>
                  <w:sz w:val="18"/>
                  <w:szCs w:val="18"/>
                  <w:rPrChange w:id="3726" w:author="卡噗胖胖" w:date="2019-01-08T14:09:00Z">
                    <w:rPr>
                      <w:rFonts w:hint="eastAsia"/>
                    </w:rPr>
                  </w:rPrChange>
                </w:rPr>
                <w:t>系数单位的值</w:t>
              </w:r>
            </w:ins>
            <w:ins w:id="3727" w:author="卡噗胖胖" w:date="2019-01-08T14:09:00Z">
              <w:r>
                <w:rPr>
                  <w:rFonts w:hint="eastAsia" w:ascii="Arial" w:hAnsi="Arial" w:cs="Arial"/>
                  <w:color w:val="000000" w:themeColor="text1"/>
                  <w:kern w:val="2"/>
                  <w:sz w:val="18"/>
                  <w:szCs w:val="18"/>
                  <w:rPrChange w:id="3728" w:author="卡噗胖胖" w:date="2019-01-08T14:09:00Z">
                    <w:rPr>
                      <w:rFonts w:hint="eastAsia"/>
                    </w:rPr>
                  </w:rPrChange>
                </w:rPr>
                <w:t>&lt;/DESC17&gt;</w:t>
              </w:r>
            </w:ins>
          </w:p>
          <w:p>
            <w:pPr>
              <w:pStyle w:val="100"/>
              <w:ind w:firstLine="360"/>
              <w:rPr>
                <w:ins w:id="3729" w:author="卡噗胖胖" w:date="2019-01-08T14:09:00Z"/>
                <w:rFonts w:ascii="Arial" w:hAnsi="Arial" w:cs="Arial"/>
                <w:color w:val="000000" w:themeColor="text1"/>
                <w:kern w:val="2"/>
                <w:sz w:val="18"/>
                <w:szCs w:val="18"/>
                <w:rPrChange w:id="3730" w:author="卡噗胖胖" w:date="2019-01-08T14:09:00Z">
                  <w:rPr>
                    <w:ins w:id="3731" w:author="卡噗胖胖" w:date="2019-01-08T14:09:00Z"/>
                  </w:rPr>
                </w:rPrChange>
              </w:rPr>
            </w:pPr>
            <w:ins w:id="3732" w:author="卡噗胖胖" w:date="2019-01-08T14:09:00Z">
              <w:r>
                <w:rPr>
                  <w:rFonts w:hint="eastAsia" w:ascii="Arial" w:hAnsi="Arial" w:cs="Arial"/>
                  <w:color w:val="000000" w:themeColor="text1"/>
                  <w:kern w:val="2"/>
                  <w:sz w:val="18"/>
                  <w:szCs w:val="18"/>
                  <w:rPrChange w:id="3733" w:author="卡噗胖胖" w:date="2019-01-08T14:09:00Z">
                    <w:rPr>
                      <w:rFonts w:hint="eastAsia"/>
                    </w:rPr>
                  </w:rPrChange>
                </w:rPr>
                <w:t xml:space="preserve">                &lt;DESC18&gt;</w:t>
              </w:r>
            </w:ins>
            <w:ins w:id="3734" w:author="卡噗胖胖" w:date="2019-01-08T14:09:00Z">
              <w:r>
                <w:rPr>
                  <w:rFonts w:hint="eastAsia" w:ascii="Arial" w:hAnsi="Arial" w:cs="Arial"/>
                  <w:color w:val="000000" w:themeColor="text1"/>
                  <w:kern w:val="2"/>
                  <w:sz w:val="18"/>
                  <w:szCs w:val="18"/>
                  <w:rPrChange w:id="3735" w:author="卡噗胖胖" w:date="2019-01-08T14:09:00Z">
                    <w:rPr>
                      <w:rFonts w:hint="eastAsia"/>
                    </w:rPr>
                  </w:rPrChange>
                </w:rPr>
                <w:t>工程</w:t>
              </w:r>
            </w:ins>
            <w:ins w:id="3736" w:author="卡噗胖胖" w:date="2019-01-08T14:09:00Z">
              <w:r>
                <w:rPr>
                  <w:rFonts w:hint="eastAsia" w:ascii="Arial" w:hAnsi="Arial" w:cs="Arial"/>
                  <w:color w:val="000000" w:themeColor="text1"/>
                  <w:kern w:val="2"/>
                  <w:sz w:val="18"/>
                  <w:szCs w:val="18"/>
                  <w:rPrChange w:id="3737" w:author="卡噗胖胖" w:date="2019-01-08T14:09:00Z">
                    <w:rPr>
                      <w:rFonts w:hint="eastAsia"/>
                    </w:rPr>
                  </w:rPrChange>
                </w:rPr>
                <w:t>量单位</w:t>
              </w:r>
            </w:ins>
            <w:ins w:id="3738" w:author="卡噗胖胖" w:date="2019-01-08T14:09:00Z">
              <w:r>
                <w:rPr>
                  <w:rFonts w:hint="eastAsia" w:ascii="Arial" w:hAnsi="Arial" w:cs="Arial"/>
                  <w:color w:val="000000" w:themeColor="text1"/>
                  <w:kern w:val="2"/>
                  <w:sz w:val="18"/>
                  <w:szCs w:val="18"/>
                  <w:rPrChange w:id="3739" w:author="卡噗胖胖" w:date="2019-01-08T14:09:00Z">
                    <w:rPr>
                      <w:rFonts w:hint="eastAsia"/>
                    </w:rPr>
                  </w:rPrChange>
                </w:rPr>
                <w:t>的值</w:t>
              </w:r>
            </w:ins>
            <w:ins w:id="3740" w:author="卡噗胖胖" w:date="2019-01-08T14:09:00Z">
              <w:r>
                <w:rPr>
                  <w:rFonts w:hint="eastAsia" w:ascii="Arial" w:hAnsi="Arial" w:cs="Arial"/>
                  <w:color w:val="000000" w:themeColor="text1"/>
                  <w:kern w:val="2"/>
                  <w:sz w:val="18"/>
                  <w:szCs w:val="18"/>
                  <w:rPrChange w:id="3741" w:author="卡噗胖胖" w:date="2019-01-08T14:09:00Z">
                    <w:rPr>
                      <w:rFonts w:hint="eastAsia"/>
                    </w:rPr>
                  </w:rPrChange>
                </w:rPr>
                <w:t>&lt;/DESC18&gt;</w:t>
              </w:r>
            </w:ins>
          </w:p>
          <w:p>
            <w:pPr>
              <w:pStyle w:val="100"/>
              <w:ind w:firstLine="360"/>
              <w:rPr>
                <w:ins w:id="3742" w:author="卡噗胖胖" w:date="2019-01-08T14:09:00Z"/>
                <w:rFonts w:ascii="Arial" w:hAnsi="Arial" w:cs="Arial"/>
                <w:color w:val="000000" w:themeColor="text1"/>
                <w:kern w:val="2"/>
                <w:sz w:val="18"/>
                <w:szCs w:val="18"/>
                <w:rPrChange w:id="3743" w:author="卡噗胖胖" w:date="2019-01-08T14:09:00Z">
                  <w:rPr>
                    <w:ins w:id="3744" w:author="卡噗胖胖" w:date="2019-01-08T14:09:00Z"/>
                  </w:rPr>
                </w:rPrChange>
              </w:rPr>
            </w:pPr>
            <w:ins w:id="3745" w:author="卡噗胖胖" w:date="2019-01-08T14:09:00Z">
              <w:r>
                <w:rPr>
                  <w:rFonts w:hint="eastAsia" w:ascii="Arial" w:hAnsi="Arial" w:cs="Arial"/>
                  <w:color w:val="000000" w:themeColor="text1"/>
                  <w:kern w:val="2"/>
                  <w:sz w:val="18"/>
                  <w:szCs w:val="18"/>
                  <w:rPrChange w:id="3746" w:author="卡噗胖胖" w:date="2019-01-08T14:09:00Z">
                    <w:rPr>
                      <w:rFonts w:hint="eastAsia"/>
                    </w:rPr>
                  </w:rPrChange>
                </w:rPr>
                <w:t xml:space="preserve">                &lt;DESC19&gt;</w:t>
              </w:r>
            </w:ins>
            <w:ins w:id="3747" w:author="卡噗胖胖" w:date="2019-01-08T14:09:00Z">
              <w:r>
                <w:rPr>
                  <w:rFonts w:hint="eastAsia" w:ascii="Arial" w:hAnsi="Arial" w:cs="Arial"/>
                  <w:color w:val="000000" w:themeColor="text1"/>
                  <w:kern w:val="2"/>
                  <w:sz w:val="18"/>
                  <w:szCs w:val="18"/>
                  <w:rPrChange w:id="3748" w:author="卡噗胖胖" w:date="2019-01-08T14:09:00Z">
                    <w:rPr>
                      <w:rFonts w:hint="eastAsia"/>
                    </w:rPr>
                  </w:rPrChange>
                </w:rPr>
                <w:t>科目大类的值</w:t>
              </w:r>
            </w:ins>
            <w:ins w:id="3749" w:author="卡噗胖胖" w:date="2019-01-08T14:09:00Z">
              <w:r>
                <w:rPr>
                  <w:rFonts w:hint="eastAsia" w:ascii="Arial" w:hAnsi="Arial" w:cs="Arial"/>
                  <w:color w:val="000000" w:themeColor="text1"/>
                  <w:kern w:val="2"/>
                  <w:sz w:val="18"/>
                  <w:szCs w:val="18"/>
                  <w:rPrChange w:id="3750" w:author="卡噗胖胖" w:date="2019-01-08T14:09:00Z">
                    <w:rPr>
                      <w:rFonts w:hint="eastAsia"/>
                    </w:rPr>
                  </w:rPrChange>
                </w:rPr>
                <w:t>&lt;/DESC19&gt;</w:t>
              </w:r>
            </w:ins>
          </w:p>
          <w:p>
            <w:pPr>
              <w:pStyle w:val="100"/>
              <w:ind w:firstLine="360"/>
              <w:rPr>
                <w:ins w:id="3751" w:author="卡噗胖胖" w:date="2019-01-08T14:09:00Z"/>
                <w:rFonts w:ascii="Arial" w:hAnsi="Arial" w:cs="Arial"/>
                <w:color w:val="000000" w:themeColor="text1"/>
                <w:kern w:val="2"/>
                <w:sz w:val="18"/>
                <w:szCs w:val="18"/>
                <w:rPrChange w:id="3752" w:author="卡噗胖胖" w:date="2019-01-08T14:09:00Z">
                  <w:rPr>
                    <w:ins w:id="3753" w:author="卡噗胖胖" w:date="2019-01-08T14:09:00Z"/>
                  </w:rPr>
                </w:rPrChange>
              </w:rPr>
            </w:pPr>
            <w:ins w:id="3754" w:author="卡噗胖胖" w:date="2019-01-08T14:09:00Z">
              <w:r>
                <w:rPr>
                  <w:rFonts w:hint="eastAsia" w:ascii="Arial" w:hAnsi="Arial" w:cs="Arial"/>
                  <w:color w:val="000000" w:themeColor="text1"/>
                  <w:kern w:val="2"/>
                  <w:sz w:val="18"/>
                  <w:szCs w:val="18"/>
                  <w:rPrChange w:id="3755" w:author="卡噗胖胖" w:date="2019-01-08T14:09:00Z">
                    <w:rPr>
                      <w:rFonts w:hint="eastAsia"/>
                    </w:rPr>
                  </w:rPrChange>
                </w:rPr>
                <w:t xml:space="preserve">                &lt;DESC20&gt;</w:t>
              </w:r>
            </w:ins>
            <w:ins w:id="3756" w:author="卡噗胖胖" w:date="2019-01-08T14:09:00Z">
              <w:r>
                <w:rPr>
                  <w:rFonts w:hint="eastAsia" w:ascii="Arial" w:hAnsi="Arial" w:cs="Arial"/>
                  <w:color w:val="000000" w:themeColor="text1"/>
                  <w:kern w:val="2"/>
                  <w:sz w:val="18"/>
                  <w:szCs w:val="18"/>
                  <w:rPrChange w:id="3757" w:author="卡噗胖胖" w:date="2019-01-08T14:09:00Z">
                    <w:rPr>
                      <w:rFonts w:hint="eastAsia"/>
                    </w:rPr>
                  </w:rPrChange>
                </w:rPr>
                <w:t>源系统科目主键的值</w:t>
              </w:r>
            </w:ins>
            <w:ins w:id="3758" w:author="卡噗胖胖" w:date="2019-01-08T14:09:00Z">
              <w:r>
                <w:rPr>
                  <w:rFonts w:hint="eastAsia" w:ascii="Arial" w:hAnsi="Arial" w:cs="Arial"/>
                  <w:color w:val="000000" w:themeColor="text1"/>
                  <w:kern w:val="2"/>
                  <w:sz w:val="18"/>
                  <w:szCs w:val="18"/>
                  <w:rPrChange w:id="3759" w:author="卡噗胖胖" w:date="2019-01-08T14:09:00Z">
                    <w:rPr>
                      <w:rFonts w:hint="eastAsia"/>
                    </w:rPr>
                  </w:rPrChange>
                </w:rPr>
                <w:t>&lt;/DESC20&gt;</w:t>
              </w:r>
            </w:ins>
          </w:p>
          <w:p>
            <w:pPr>
              <w:pStyle w:val="100"/>
              <w:ind w:firstLine="360"/>
              <w:rPr>
                <w:ins w:id="3760" w:author="卡噗胖胖" w:date="2019-01-08T14:09:00Z"/>
                <w:rFonts w:ascii="Arial" w:hAnsi="Arial" w:cs="Arial"/>
                <w:color w:val="000000" w:themeColor="text1"/>
                <w:kern w:val="2"/>
                <w:sz w:val="18"/>
                <w:szCs w:val="18"/>
                <w:rPrChange w:id="3761" w:author="卡噗胖胖" w:date="2019-01-08T14:09:00Z">
                  <w:rPr>
                    <w:ins w:id="3762" w:author="卡噗胖胖" w:date="2019-01-08T14:09:00Z"/>
                  </w:rPr>
                </w:rPrChange>
              </w:rPr>
            </w:pPr>
            <w:ins w:id="3763" w:author="卡噗胖胖" w:date="2019-01-08T14:09:00Z">
              <w:r>
                <w:rPr>
                  <w:rFonts w:hint="eastAsia" w:ascii="Arial" w:hAnsi="Arial" w:cs="Arial"/>
                  <w:color w:val="000000" w:themeColor="text1"/>
                  <w:kern w:val="2"/>
                  <w:sz w:val="18"/>
                  <w:szCs w:val="18"/>
                  <w:rPrChange w:id="3764" w:author="卡噗胖胖" w:date="2019-01-08T14:09:00Z">
                    <w:rPr>
                      <w:rFonts w:hint="eastAsia"/>
                    </w:rPr>
                  </w:rPrChange>
                </w:rPr>
                <w:t xml:space="preserve">                &lt;DESC21&gt;</w:t>
              </w:r>
            </w:ins>
            <w:ins w:id="3765" w:author="卡噗胖胖" w:date="2019-01-08T14:09:00Z">
              <w:r>
                <w:rPr>
                  <w:rFonts w:hint="eastAsia" w:ascii="Arial" w:hAnsi="Arial" w:cs="Arial"/>
                  <w:color w:val="000000" w:themeColor="text1"/>
                  <w:kern w:val="2"/>
                  <w:sz w:val="18"/>
                  <w:szCs w:val="18"/>
                  <w:rPrChange w:id="3766" w:author="卡噗胖胖" w:date="2019-01-08T14:09:00Z">
                    <w:rPr>
                      <w:rFonts w:hint="eastAsia"/>
                    </w:rPr>
                  </w:rPrChange>
                </w:rPr>
                <w:t>源系统上级主键的值</w:t>
              </w:r>
            </w:ins>
            <w:ins w:id="3767" w:author="卡噗胖胖" w:date="2019-01-08T14:09:00Z">
              <w:r>
                <w:rPr>
                  <w:rFonts w:hint="eastAsia" w:ascii="Arial" w:hAnsi="Arial" w:cs="Arial"/>
                  <w:color w:val="000000" w:themeColor="text1"/>
                  <w:kern w:val="2"/>
                  <w:sz w:val="18"/>
                  <w:szCs w:val="18"/>
                  <w:rPrChange w:id="3768" w:author="卡噗胖胖" w:date="2019-01-08T14:09:00Z">
                    <w:rPr>
                      <w:rFonts w:hint="eastAsia"/>
                    </w:rPr>
                  </w:rPrChange>
                </w:rPr>
                <w:t>&lt;/DESC21&gt;</w:t>
              </w:r>
            </w:ins>
          </w:p>
          <w:p>
            <w:pPr>
              <w:pStyle w:val="100"/>
              <w:ind w:firstLine="360"/>
              <w:rPr>
                <w:ins w:id="3769" w:author="卡噗胖胖" w:date="2019-01-08T14:09:00Z"/>
                <w:rFonts w:ascii="Arial" w:hAnsi="Arial" w:cs="Arial"/>
                <w:color w:val="000000" w:themeColor="text1"/>
                <w:kern w:val="2"/>
                <w:sz w:val="18"/>
                <w:szCs w:val="18"/>
                <w:rPrChange w:id="3770" w:author="卡噗胖胖" w:date="2019-01-08T14:09:00Z">
                  <w:rPr>
                    <w:ins w:id="3771" w:author="卡噗胖胖" w:date="2019-01-08T14:09:00Z"/>
                  </w:rPr>
                </w:rPrChange>
              </w:rPr>
            </w:pPr>
            <w:ins w:id="3772" w:author="卡噗胖胖" w:date="2019-01-08T14:09:00Z">
              <w:r>
                <w:rPr>
                  <w:rFonts w:hint="eastAsia" w:ascii="Arial" w:hAnsi="Arial" w:cs="Arial"/>
                  <w:color w:val="000000" w:themeColor="text1"/>
                  <w:kern w:val="2"/>
                  <w:sz w:val="18"/>
                  <w:szCs w:val="18"/>
                  <w:rPrChange w:id="3773" w:author="卡噗胖胖" w:date="2019-01-08T14:09:00Z">
                    <w:rPr>
                      <w:rFonts w:hint="eastAsia"/>
                    </w:rPr>
                  </w:rPrChange>
                </w:rPr>
                <w:t xml:space="preserve">                &lt;DESC22&gt;</w:t>
              </w:r>
            </w:ins>
            <w:ins w:id="3774" w:author="卡噗胖胖" w:date="2019-01-08T14:09:00Z">
              <w:r>
                <w:rPr>
                  <w:rFonts w:hint="eastAsia" w:ascii="Arial" w:hAnsi="Arial" w:cs="Arial"/>
                  <w:color w:val="000000" w:themeColor="text1"/>
                  <w:kern w:val="2"/>
                  <w:sz w:val="18"/>
                  <w:szCs w:val="18"/>
                  <w:rPrChange w:id="3775" w:author="卡噗胖胖" w:date="2019-01-08T14:09:00Z">
                    <w:rPr>
                      <w:rFonts w:hint="eastAsia"/>
                    </w:rPr>
                  </w:rPrChange>
                </w:rPr>
                <w:t>启用状态的值</w:t>
              </w:r>
            </w:ins>
            <w:ins w:id="3776" w:author="卡噗胖胖" w:date="2019-01-08T14:09:00Z">
              <w:r>
                <w:rPr>
                  <w:rFonts w:hint="eastAsia" w:ascii="Arial" w:hAnsi="Arial" w:cs="Arial"/>
                  <w:color w:val="000000" w:themeColor="text1"/>
                  <w:kern w:val="2"/>
                  <w:sz w:val="18"/>
                  <w:szCs w:val="18"/>
                  <w:rPrChange w:id="3777" w:author="卡噗胖胖" w:date="2019-01-08T14:09:00Z">
                    <w:rPr>
                      <w:rFonts w:hint="eastAsia"/>
                    </w:rPr>
                  </w:rPrChange>
                </w:rPr>
                <w:t>&lt;/DESC22&gt;</w:t>
              </w:r>
            </w:ins>
          </w:p>
          <w:p>
            <w:pPr>
              <w:pStyle w:val="100"/>
              <w:ind w:firstLine="360"/>
              <w:rPr>
                <w:ins w:id="3778" w:author="卡噗胖胖" w:date="2019-01-08T14:09:00Z"/>
                <w:rFonts w:ascii="Arial" w:hAnsi="Arial" w:cs="Arial"/>
                <w:color w:val="000000" w:themeColor="text1"/>
                <w:kern w:val="2"/>
                <w:sz w:val="18"/>
                <w:szCs w:val="18"/>
                <w:rPrChange w:id="3779" w:author="卡噗胖胖" w:date="2019-01-08T14:09:00Z">
                  <w:rPr>
                    <w:ins w:id="3780" w:author="卡噗胖胖" w:date="2019-01-08T14:09:00Z"/>
                  </w:rPr>
                </w:rPrChange>
              </w:rPr>
            </w:pPr>
            <w:ins w:id="3781" w:author="卡噗胖胖" w:date="2019-01-08T14:09:00Z">
              <w:r>
                <w:rPr>
                  <w:rFonts w:hint="eastAsia" w:ascii="Arial" w:hAnsi="Arial" w:cs="Arial"/>
                  <w:color w:val="000000" w:themeColor="text1"/>
                  <w:kern w:val="2"/>
                  <w:sz w:val="18"/>
                  <w:szCs w:val="18"/>
                  <w:rPrChange w:id="3782" w:author="卡噗胖胖" w:date="2019-01-08T14:09:00Z">
                    <w:rPr>
                      <w:rFonts w:hint="eastAsia"/>
                    </w:rPr>
                  </w:rPrChange>
                </w:rPr>
                <w:t xml:space="preserve">                &lt;PARENTCODE&gt;</w:t>
              </w:r>
            </w:ins>
            <w:ins w:id="3783" w:author="卡噗胖胖" w:date="2019-01-08T14:09:00Z">
              <w:r>
                <w:rPr>
                  <w:rFonts w:hint="eastAsia" w:ascii="Arial" w:hAnsi="Arial" w:cs="Arial"/>
                  <w:color w:val="000000" w:themeColor="text1"/>
                  <w:kern w:val="2"/>
                  <w:sz w:val="18"/>
                  <w:szCs w:val="18"/>
                  <w:rPrChange w:id="3784" w:author="卡噗胖胖" w:date="2019-01-08T14:09:00Z">
                    <w:rPr>
                      <w:rFonts w:hint="eastAsia"/>
                    </w:rPr>
                  </w:rPrChange>
                </w:rPr>
                <w:t>父节点编码的值</w:t>
              </w:r>
            </w:ins>
            <w:ins w:id="3785" w:author="卡噗胖胖" w:date="2019-01-08T14:09:00Z">
              <w:r>
                <w:rPr>
                  <w:rFonts w:hint="eastAsia" w:ascii="Arial" w:hAnsi="Arial" w:cs="Arial"/>
                  <w:color w:val="000000" w:themeColor="text1"/>
                  <w:kern w:val="2"/>
                  <w:sz w:val="18"/>
                  <w:szCs w:val="18"/>
                  <w:rPrChange w:id="3786" w:author="卡噗胖胖" w:date="2019-01-08T14:09:00Z">
                    <w:rPr>
                      <w:rFonts w:hint="eastAsia"/>
                    </w:rPr>
                  </w:rPrChange>
                </w:rPr>
                <w:t>&lt;/PARENTCODE&gt;</w:t>
              </w:r>
            </w:ins>
          </w:p>
          <w:p>
            <w:pPr>
              <w:pStyle w:val="100"/>
              <w:ind w:firstLine="360"/>
              <w:rPr>
                <w:ins w:id="3787" w:author="卡噗胖胖" w:date="2019-01-08T14:09:00Z"/>
                <w:rFonts w:ascii="Arial" w:hAnsi="Arial" w:cs="Arial"/>
                <w:color w:val="000000" w:themeColor="text1"/>
                <w:kern w:val="2"/>
                <w:sz w:val="18"/>
                <w:szCs w:val="18"/>
                <w:rPrChange w:id="3788" w:author="卡噗胖胖" w:date="2019-01-08T14:09:00Z">
                  <w:rPr>
                    <w:ins w:id="3789" w:author="卡噗胖胖" w:date="2019-01-08T14:09:00Z"/>
                  </w:rPr>
                </w:rPrChange>
              </w:rPr>
            </w:pPr>
            <w:ins w:id="3790" w:author="卡噗胖胖" w:date="2019-01-08T14:09:00Z">
              <w:r>
                <w:rPr>
                  <w:rFonts w:hint="eastAsia" w:ascii="Arial" w:hAnsi="Arial" w:cs="Arial"/>
                  <w:color w:val="000000" w:themeColor="text1"/>
                  <w:kern w:val="2"/>
                  <w:sz w:val="18"/>
                  <w:szCs w:val="18"/>
                  <w:rPrChange w:id="3791" w:author="卡噗胖胖" w:date="2019-01-08T14:09:00Z">
                    <w:rPr>
                      <w:rFonts w:hint="eastAsia"/>
                    </w:rPr>
                  </w:rPrChange>
                </w:rPr>
                <w:t xml:space="preserve">                &lt;UUID&gt;UUID</w:t>
              </w:r>
            </w:ins>
            <w:ins w:id="3792" w:author="卡噗胖胖" w:date="2019-01-08T14:09:00Z">
              <w:r>
                <w:rPr>
                  <w:rFonts w:hint="eastAsia" w:ascii="Arial" w:hAnsi="Arial" w:cs="Arial"/>
                  <w:color w:val="000000" w:themeColor="text1"/>
                  <w:kern w:val="2"/>
                  <w:sz w:val="18"/>
                  <w:szCs w:val="18"/>
                  <w:rPrChange w:id="3793" w:author="卡噗胖胖" w:date="2019-01-08T14:09:00Z">
                    <w:rPr>
                      <w:rFonts w:hint="eastAsia"/>
                    </w:rPr>
                  </w:rPrChange>
                </w:rPr>
                <w:t>的值</w:t>
              </w:r>
            </w:ins>
            <w:ins w:id="3794" w:author="卡噗胖胖" w:date="2019-01-08T14:09:00Z">
              <w:r>
                <w:rPr>
                  <w:rFonts w:hint="eastAsia" w:ascii="Arial" w:hAnsi="Arial" w:cs="Arial"/>
                  <w:color w:val="000000" w:themeColor="text1"/>
                  <w:kern w:val="2"/>
                  <w:sz w:val="18"/>
                  <w:szCs w:val="18"/>
                  <w:rPrChange w:id="3795" w:author="卡噗胖胖" w:date="2019-01-08T14:09:00Z">
                    <w:rPr>
                      <w:rFonts w:hint="eastAsia"/>
                    </w:rPr>
                  </w:rPrChange>
                </w:rPr>
                <w:t>&lt;/UUID&gt;</w:t>
              </w:r>
            </w:ins>
          </w:p>
          <w:p>
            <w:pPr>
              <w:pStyle w:val="100"/>
              <w:ind w:firstLine="360"/>
              <w:rPr>
                <w:ins w:id="3796" w:author="卡噗胖胖" w:date="2019-01-08T14:09:00Z"/>
                <w:rFonts w:ascii="Arial" w:hAnsi="Arial" w:cs="Arial"/>
                <w:color w:val="000000" w:themeColor="text1"/>
                <w:kern w:val="2"/>
                <w:sz w:val="18"/>
                <w:szCs w:val="18"/>
                <w:rPrChange w:id="3797" w:author="卡噗胖胖" w:date="2019-01-08T14:09:00Z">
                  <w:rPr>
                    <w:ins w:id="3798" w:author="卡噗胖胖" w:date="2019-01-08T14:09:00Z"/>
                  </w:rPr>
                </w:rPrChange>
              </w:rPr>
            </w:pPr>
            <w:ins w:id="3799" w:author="卡噗胖胖" w:date="2019-01-08T14:09:00Z">
              <w:r>
                <w:rPr>
                  <w:rFonts w:ascii="Arial" w:hAnsi="Arial" w:cs="Arial"/>
                  <w:color w:val="000000" w:themeColor="text1"/>
                  <w:kern w:val="2"/>
                  <w:sz w:val="18"/>
                  <w:szCs w:val="18"/>
                  <w:rPrChange w:id="3800" w:author="卡噗胖胖" w:date="2019-01-08T14:09:00Z">
                    <w:rPr/>
                  </w:rPrChange>
                </w:rPr>
                <w:t xml:space="preserve">            &lt;/DATAINFO&gt;</w:t>
              </w:r>
            </w:ins>
          </w:p>
          <w:p>
            <w:pPr>
              <w:pStyle w:val="100"/>
              <w:ind w:firstLine="360"/>
              <w:rPr>
                <w:ins w:id="3801" w:author="卡噗胖胖" w:date="2019-01-08T14:09:00Z"/>
                <w:rFonts w:ascii="Arial" w:hAnsi="Arial" w:cs="Arial"/>
                <w:color w:val="000000" w:themeColor="text1"/>
                <w:kern w:val="2"/>
                <w:sz w:val="18"/>
                <w:szCs w:val="18"/>
                <w:rPrChange w:id="3802" w:author="卡噗胖胖" w:date="2019-01-08T14:09:00Z">
                  <w:rPr>
                    <w:ins w:id="3803" w:author="卡噗胖胖" w:date="2019-01-08T14:09:00Z"/>
                  </w:rPr>
                </w:rPrChange>
              </w:rPr>
            </w:pPr>
            <w:ins w:id="3804" w:author="卡噗胖胖" w:date="2019-01-08T14:09:00Z">
              <w:r>
                <w:rPr>
                  <w:rFonts w:ascii="Arial" w:hAnsi="Arial" w:cs="Arial"/>
                  <w:color w:val="000000" w:themeColor="text1"/>
                  <w:kern w:val="2"/>
                  <w:sz w:val="18"/>
                  <w:szCs w:val="18"/>
                  <w:rPrChange w:id="3805" w:author="卡噗胖胖" w:date="2019-01-08T14:09:00Z">
                    <w:rPr/>
                  </w:rPrChange>
                </w:rPr>
                <w:t xml:space="preserve">            &lt;DATAINFO&gt;</w:t>
              </w:r>
            </w:ins>
          </w:p>
          <w:p>
            <w:pPr>
              <w:pStyle w:val="100"/>
              <w:ind w:firstLine="360"/>
              <w:rPr>
                <w:ins w:id="3806" w:author="卡噗胖胖" w:date="2019-01-08T14:09:00Z"/>
                <w:rFonts w:ascii="Arial" w:hAnsi="Arial" w:cs="Arial"/>
                <w:color w:val="000000" w:themeColor="text1"/>
                <w:kern w:val="2"/>
                <w:sz w:val="18"/>
                <w:szCs w:val="18"/>
                <w:rPrChange w:id="3807" w:author="卡噗胖胖" w:date="2019-01-08T14:09:00Z">
                  <w:rPr>
                    <w:ins w:id="3808" w:author="卡噗胖胖" w:date="2019-01-08T14:09:00Z"/>
                  </w:rPr>
                </w:rPrChange>
              </w:rPr>
            </w:pPr>
            <w:ins w:id="3809" w:author="卡噗胖胖" w:date="2019-01-08T14:09:00Z">
              <w:r>
                <w:rPr>
                  <w:rFonts w:hint="eastAsia" w:ascii="Arial" w:hAnsi="Arial" w:cs="Arial"/>
                  <w:color w:val="000000" w:themeColor="text1"/>
                  <w:kern w:val="2"/>
                  <w:sz w:val="18"/>
                  <w:szCs w:val="18"/>
                  <w:rPrChange w:id="3810" w:author="卡噗胖胖" w:date="2019-01-08T14:09:00Z">
                    <w:rPr>
                      <w:rFonts w:hint="eastAsia"/>
                    </w:rPr>
                  </w:rPrChange>
                </w:rPr>
                <w:t xml:space="preserve">                &lt;CODE&gt;</w:t>
              </w:r>
            </w:ins>
            <w:ins w:id="3811" w:author="卡噗胖胖" w:date="2019-01-08T14:09:00Z">
              <w:r>
                <w:rPr>
                  <w:rFonts w:hint="eastAsia" w:ascii="Arial" w:hAnsi="Arial" w:cs="Arial"/>
                  <w:color w:val="000000" w:themeColor="text1"/>
                  <w:kern w:val="2"/>
                  <w:sz w:val="18"/>
                  <w:szCs w:val="18"/>
                  <w:rPrChange w:id="3812" w:author="卡噗胖胖" w:date="2019-01-08T14:09:00Z">
                    <w:rPr>
                      <w:rFonts w:hint="eastAsia"/>
                    </w:rPr>
                  </w:rPrChange>
                </w:rPr>
                <w:t>主编码的值</w:t>
              </w:r>
            </w:ins>
            <w:ins w:id="3813" w:author="卡噗胖胖" w:date="2019-01-08T14:09:00Z">
              <w:r>
                <w:rPr>
                  <w:rFonts w:hint="eastAsia" w:ascii="Arial" w:hAnsi="Arial" w:cs="Arial"/>
                  <w:color w:val="000000" w:themeColor="text1"/>
                  <w:kern w:val="2"/>
                  <w:sz w:val="18"/>
                  <w:szCs w:val="18"/>
                  <w:rPrChange w:id="3814" w:author="卡噗胖胖" w:date="2019-01-08T14:09:00Z">
                    <w:rPr>
                      <w:rFonts w:hint="eastAsia"/>
                    </w:rPr>
                  </w:rPrChange>
                </w:rPr>
                <w:t>&lt;/CODE&gt;</w:t>
              </w:r>
            </w:ins>
          </w:p>
          <w:p>
            <w:pPr>
              <w:pStyle w:val="100"/>
              <w:ind w:firstLine="360"/>
              <w:rPr>
                <w:ins w:id="3815" w:author="卡噗胖胖" w:date="2019-01-08T14:09:00Z"/>
                <w:rFonts w:ascii="Arial" w:hAnsi="Arial" w:cs="Arial"/>
                <w:color w:val="000000" w:themeColor="text1"/>
                <w:kern w:val="2"/>
                <w:sz w:val="18"/>
                <w:szCs w:val="18"/>
                <w:rPrChange w:id="3816" w:author="卡噗胖胖" w:date="2019-01-08T14:09:00Z">
                  <w:rPr>
                    <w:ins w:id="3817" w:author="卡噗胖胖" w:date="2019-01-08T14:09:00Z"/>
                  </w:rPr>
                </w:rPrChange>
              </w:rPr>
            </w:pPr>
            <w:ins w:id="3818" w:author="卡噗胖胖" w:date="2019-01-08T14:09:00Z">
              <w:r>
                <w:rPr>
                  <w:rFonts w:hint="eastAsia" w:ascii="Arial" w:hAnsi="Arial" w:cs="Arial"/>
                  <w:color w:val="000000" w:themeColor="text1"/>
                  <w:kern w:val="2"/>
                  <w:sz w:val="18"/>
                  <w:szCs w:val="18"/>
                  <w:rPrChange w:id="3819" w:author="卡噗胖胖" w:date="2019-01-08T14:09:00Z">
                    <w:rPr>
                      <w:rFonts w:hint="eastAsia"/>
                    </w:rPr>
                  </w:rPrChange>
                </w:rPr>
                <w:t xml:space="preserve">                &lt;DESC1&gt;</w:t>
              </w:r>
            </w:ins>
            <w:ins w:id="3820" w:author="卡噗胖胖" w:date="2019-01-08T14:09:00Z">
              <w:r>
                <w:rPr>
                  <w:rFonts w:hint="eastAsia" w:ascii="Arial" w:hAnsi="Arial" w:cs="Arial"/>
                  <w:color w:val="000000" w:themeColor="text1"/>
                  <w:kern w:val="2"/>
                  <w:sz w:val="18"/>
                  <w:szCs w:val="18"/>
                  <w:rPrChange w:id="3821" w:author="卡噗胖胖" w:date="2019-01-08T14:09:00Z">
                    <w:rPr>
                      <w:rFonts w:hint="eastAsia"/>
                    </w:rPr>
                  </w:rPrChange>
                </w:rPr>
                <w:t>名称的值</w:t>
              </w:r>
            </w:ins>
            <w:ins w:id="3822" w:author="卡噗胖胖" w:date="2019-01-08T14:09:00Z">
              <w:r>
                <w:rPr>
                  <w:rFonts w:hint="eastAsia" w:ascii="Arial" w:hAnsi="Arial" w:cs="Arial"/>
                  <w:color w:val="000000" w:themeColor="text1"/>
                  <w:kern w:val="2"/>
                  <w:sz w:val="18"/>
                  <w:szCs w:val="18"/>
                  <w:rPrChange w:id="3823" w:author="卡噗胖胖" w:date="2019-01-08T14:09:00Z">
                    <w:rPr>
                      <w:rFonts w:hint="eastAsia"/>
                    </w:rPr>
                  </w:rPrChange>
                </w:rPr>
                <w:t>&lt;/DESC1&gt;</w:t>
              </w:r>
            </w:ins>
          </w:p>
          <w:p>
            <w:pPr>
              <w:pStyle w:val="100"/>
              <w:ind w:firstLine="360"/>
              <w:rPr>
                <w:ins w:id="3824" w:author="卡噗胖胖" w:date="2019-01-08T14:09:00Z"/>
                <w:rFonts w:ascii="Arial" w:hAnsi="Arial" w:cs="Arial"/>
                <w:color w:val="000000" w:themeColor="text1"/>
                <w:kern w:val="2"/>
                <w:sz w:val="18"/>
                <w:szCs w:val="18"/>
                <w:rPrChange w:id="3825" w:author="卡噗胖胖" w:date="2019-01-08T14:09:00Z">
                  <w:rPr>
                    <w:ins w:id="3826" w:author="卡噗胖胖" w:date="2019-01-08T14:09:00Z"/>
                  </w:rPr>
                </w:rPrChange>
              </w:rPr>
            </w:pPr>
            <w:ins w:id="3827" w:author="卡噗胖胖" w:date="2019-01-08T14:09:00Z">
              <w:r>
                <w:rPr>
                  <w:rFonts w:hint="eastAsia" w:ascii="Arial" w:hAnsi="Arial" w:cs="Arial"/>
                  <w:color w:val="000000" w:themeColor="text1"/>
                  <w:kern w:val="2"/>
                  <w:sz w:val="18"/>
                  <w:szCs w:val="18"/>
                  <w:rPrChange w:id="3828" w:author="卡噗胖胖" w:date="2019-01-08T14:09:00Z">
                    <w:rPr>
                      <w:rFonts w:hint="eastAsia"/>
                    </w:rPr>
                  </w:rPrChange>
                </w:rPr>
                <w:t xml:space="preserve">                &lt;DESC2&gt;</w:t>
              </w:r>
            </w:ins>
            <w:ins w:id="3829" w:author="卡噗胖胖" w:date="2019-01-08T14:09:00Z">
              <w:r>
                <w:rPr>
                  <w:rFonts w:hint="eastAsia" w:ascii="Arial" w:hAnsi="Arial" w:cs="Arial"/>
                  <w:color w:val="000000" w:themeColor="text1"/>
                  <w:kern w:val="2"/>
                  <w:sz w:val="18"/>
                  <w:szCs w:val="18"/>
                  <w:rPrChange w:id="3830" w:author="卡噗胖胖" w:date="2019-01-08T14:09:00Z">
                    <w:rPr>
                      <w:rFonts w:hint="eastAsia"/>
                    </w:rPr>
                  </w:rPrChange>
                </w:rPr>
                <w:t>科目编码的值</w:t>
              </w:r>
            </w:ins>
            <w:ins w:id="3831" w:author="卡噗胖胖" w:date="2019-01-08T14:09:00Z">
              <w:r>
                <w:rPr>
                  <w:rFonts w:hint="eastAsia" w:ascii="Arial" w:hAnsi="Arial" w:cs="Arial"/>
                  <w:color w:val="000000" w:themeColor="text1"/>
                  <w:kern w:val="2"/>
                  <w:sz w:val="18"/>
                  <w:szCs w:val="18"/>
                  <w:rPrChange w:id="3832" w:author="卡噗胖胖" w:date="2019-01-08T14:09:00Z">
                    <w:rPr>
                      <w:rFonts w:hint="eastAsia"/>
                    </w:rPr>
                  </w:rPrChange>
                </w:rPr>
                <w:t>&lt;/DESC2&gt;</w:t>
              </w:r>
            </w:ins>
          </w:p>
          <w:p>
            <w:pPr>
              <w:pStyle w:val="100"/>
              <w:ind w:firstLine="360"/>
              <w:rPr>
                <w:ins w:id="3833" w:author="卡噗胖胖" w:date="2019-01-08T14:09:00Z"/>
                <w:rFonts w:ascii="Arial" w:hAnsi="Arial" w:cs="Arial"/>
                <w:color w:val="000000" w:themeColor="text1"/>
                <w:kern w:val="2"/>
                <w:sz w:val="18"/>
                <w:szCs w:val="18"/>
                <w:rPrChange w:id="3834" w:author="卡噗胖胖" w:date="2019-01-08T14:09:00Z">
                  <w:rPr>
                    <w:ins w:id="3835" w:author="卡噗胖胖" w:date="2019-01-08T14:09:00Z"/>
                  </w:rPr>
                </w:rPrChange>
              </w:rPr>
            </w:pPr>
            <w:ins w:id="3836" w:author="卡噗胖胖" w:date="2019-01-08T14:09:00Z">
              <w:r>
                <w:rPr>
                  <w:rFonts w:hint="eastAsia" w:ascii="Arial" w:hAnsi="Arial" w:cs="Arial"/>
                  <w:color w:val="000000" w:themeColor="text1"/>
                  <w:kern w:val="2"/>
                  <w:sz w:val="18"/>
                  <w:szCs w:val="18"/>
                  <w:rPrChange w:id="3837" w:author="卡噗胖胖" w:date="2019-01-08T14:09:00Z">
                    <w:rPr>
                      <w:rFonts w:hint="eastAsia"/>
                    </w:rPr>
                  </w:rPrChange>
                </w:rPr>
                <w:t xml:space="preserve">                &lt;DESC3&gt;</w:t>
              </w:r>
            </w:ins>
            <w:ins w:id="3838" w:author="卡噗胖胖" w:date="2019-01-08T14:09:00Z">
              <w:r>
                <w:rPr>
                  <w:rFonts w:hint="eastAsia" w:ascii="Arial" w:hAnsi="Arial" w:cs="Arial"/>
                  <w:color w:val="000000" w:themeColor="text1"/>
                  <w:kern w:val="2"/>
                  <w:sz w:val="18"/>
                  <w:szCs w:val="18"/>
                  <w:rPrChange w:id="3839" w:author="卡噗胖胖" w:date="2019-01-08T14:09:00Z">
                    <w:rPr>
                      <w:rFonts w:hint="eastAsia"/>
                    </w:rPr>
                  </w:rPrChange>
                </w:rPr>
                <w:t>科目类型的值</w:t>
              </w:r>
            </w:ins>
            <w:ins w:id="3840" w:author="卡噗胖胖" w:date="2019-01-08T14:09:00Z">
              <w:r>
                <w:rPr>
                  <w:rFonts w:hint="eastAsia" w:ascii="Arial" w:hAnsi="Arial" w:cs="Arial"/>
                  <w:color w:val="000000" w:themeColor="text1"/>
                  <w:kern w:val="2"/>
                  <w:sz w:val="18"/>
                  <w:szCs w:val="18"/>
                  <w:rPrChange w:id="3841" w:author="卡噗胖胖" w:date="2019-01-08T14:09:00Z">
                    <w:rPr>
                      <w:rFonts w:hint="eastAsia"/>
                    </w:rPr>
                  </w:rPrChange>
                </w:rPr>
                <w:t>&lt;/DESC3&gt;</w:t>
              </w:r>
            </w:ins>
          </w:p>
          <w:p>
            <w:pPr>
              <w:pStyle w:val="100"/>
              <w:ind w:firstLine="360"/>
              <w:rPr>
                <w:ins w:id="3842" w:author="卡噗胖胖" w:date="2019-01-08T14:09:00Z"/>
                <w:rFonts w:ascii="Arial" w:hAnsi="Arial" w:cs="Arial"/>
                <w:color w:val="000000" w:themeColor="text1"/>
                <w:kern w:val="2"/>
                <w:sz w:val="18"/>
                <w:szCs w:val="18"/>
                <w:rPrChange w:id="3843" w:author="卡噗胖胖" w:date="2019-01-08T14:09:00Z">
                  <w:rPr>
                    <w:ins w:id="3844" w:author="卡噗胖胖" w:date="2019-01-08T14:09:00Z"/>
                  </w:rPr>
                </w:rPrChange>
              </w:rPr>
            </w:pPr>
            <w:ins w:id="3845" w:author="卡噗胖胖" w:date="2019-01-08T14:09:00Z">
              <w:r>
                <w:rPr>
                  <w:rFonts w:hint="eastAsia" w:ascii="Arial" w:hAnsi="Arial" w:cs="Arial"/>
                  <w:color w:val="000000" w:themeColor="text1"/>
                  <w:kern w:val="2"/>
                  <w:sz w:val="18"/>
                  <w:szCs w:val="18"/>
                  <w:rPrChange w:id="3846" w:author="卡噗胖胖" w:date="2019-01-08T14:09:00Z">
                    <w:rPr>
                      <w:rFonts w:hint="eastAsia"/>
                    </w:rPr>
                  </w:rPrChange>
                </w:rPr>
                <w:t xml:space="preserve">                &lt;DESC4&gt;</w:t>
              </w:r>
            </w:ins>
            <w:ins w:id="3847" w:author="卡噗胖胖" w:date="2019-01-08T14:09:00Z">
              <w:r>
                <w:rPr>
                  <w:rFonts w:hint="eastAsia" w:ascii="Arial" w:hAnsi="Arial" w:cs="Arial"/>
                  <w:color w:val="000000" w:themeColor="text1"/>
                  <w:kern w:val="2"/>
                  <w:sz w:val="18"/>
                  <w:szCs w:val="18"/>
                  <w:rPrChange w:id="3848" w:author="卡噗胖胖" w:date="2019-01-08T14:09:00Z">
                    <w:rPr>
                      <w:rFonts w:hint="eastAsia"/>
                    </w:rPr>
                  </w:rPrChange>
                </w:rPr>
                <w:t>是否末级科目的值</w:t>
              </w:r>
            </w:ins>
            <w:ins w:id="3849" w:author="卡噗胖胖" w:date="2019-01-08T14:09:00Z">
              <w:r>
                <w:rPr>
                  <w:rFonts w:hint="eastAsia" w:ascii="Arial" w:hAnsi="Arial" w:cs="Arial"/>
                  <w:color w:val="000000" w:themeColor="text1"/>
                  <w:kern w:val="2"/>
                  <w:sz w:val="18"/>
                  <w:szCs w:val="18"/>
                  <w:rPrChange w:id="3850" w:author="卡噗胖胖" w:date="2019-01-08T14:09:00Z">
                    <w:rPr>
                      <w:rFonts w:hint="eastAsia"/>
                    </w:rPr>
                  </w:rPrChange>
                </w:rPr>
                <w:t>&lt;/DESC4&gt;</w:t>
              </w:r>
            </w:ins>
          </w:p>
          <w:p>
            <w:pPr>
              <w:pStyle w:val="100"/>
              <w:ind w:firstLine="360"/>
              <w:rPr>
                <w:ins w:id="3851" w:author="卡噗胖胖" w:date="2019-01-08T14:09:00Z"/>
                <w:rFonts w:ascii="Arial" w:hAnsi="Arial" w:cs="Arial"/>
                <w:color w:val="000000" w:themeColor="text1"/>
                <w:kern w:val="2"/>
                <w:sz w:val="18"/>
                <w:szCs w:val="18"/>
                <w:rPrChange w:id="3852" w:author="卡噗胖胖" w:date="2019-01-08T14:09:00Z">
                  <w:rPr>
                    <w:ins w:id="3853" w:author="卡噗胖胖" w:date="2019-01-08T14:09:00Z"/>
                  </w:rPr>
                </w:rPrChange>
              </w:rPr>
            </w:pPr>
            <w:ins w:id="3854" w:author="卡噗胖胖" w:date="2019-01-08T14:09:00Z">
              <w:r>
                <w:rPr>
                  <w:rFonts w:hint="eastAsia" w:ascii="Arial" w:hAnsi="Arial" w:cs="Arial"/>
                  <w:color w:val="000000" w:themeColor="text1"/>
                  <w:kern w:val="2"/>
                  <w:sz w:val="18"/>
                  <w:szCs w:val="18"/>
                  <w:rPrChange w:id="3855" w:author="卡噗胖胖" w:date="2019-01-08T14:09:00Z">
                    <w:rPr>
                      <w:rFonts w:hint="eastAsia"/>
                    </w:rPr>
                  </w:rPrChange>
                </w:rPr>
                <w:t xml:space="preserve">                &lt;DESC5&gt;</w:t>
              </w:r>
            </w:ins>
            <w:ins w:id="3856" w:author="卡噗胖胖" w:date="2019-01-08T14:09:00Z">
              <w:r>
                <w:rPr>
                  <w:rFonts w:hint="eastAsia" w:ascii="Arial" w:hAnsi="Arial" w:cs="Arial"/>
                  <w:color w:val="000000" w:themeColor="text1"/>
                  <w:kern w:val="2"/>
                  <w:sz w:val="18"/>
                  <w:szCs w:val="18"/>
                  <w:rPrChange w:id="3857" w:author="卡噗胖胖" w:date="2019-01-08T14:09:00Z">
                    <w:rPr>
                      <w:rFonts w:hint="eastAsia"/>
                    </w:rPr>
                  </w:rPrChange>
                </w:rPr>
                <w:t>科目级数的值</w:t>
              </w:r>
            </w:ins>
            <w:ins w:id="3858" w:author="卡噗胖胖" w:date="2019-01-08T14:09:00Z">
              <w:r>
                <w:rPr>
                  <w:rFonts w:hint="eastAsia" w:ascii="Arial" w:hAnsi="Arial" w:cs="Arial"/>
                  <w:color w:val="000000" w:themeColor="text1"/>
                  <w:kern w:val="2"/>
                  <w:sz w:val="18"/>
                  <w:szCs w:val="18"/>
                  <w:rPrChange w:id="3859" w:author="卡噗胖胖" w:date="2019-01-08T14:09:00Z">
                    <w:rPr>
                      <w:rFonts w:hint="eastAsia"/>
                    </w:rPr>
                  </w:rPrChange>
                </w:rPr>
                <w:t>&lt;/DESC5&gt;</w:t>
              </w:r>
            </w:ins>
          </w:p>
          <w:p>
            <w:pPr>
              <w:pStyle w:val="100"/>
              <w:ind w:firstLine="360"/>
              <w:rPr>
                <w:ins w:id="3860" w:author="卡噗胖胖" w:date="2019-01-08T14:09:00Z"/>
                <w:rFonts w:ascii="Arial" w:hAnsi="Arial" w:cs="Arial"/>
                <w:color w:val="000000" w:themeColor="text1"/>
                <w:kern w:val="2"/>
                <w:sz w:val="18"/>
                <w:szCs w:val="18"/>
                <w:rPrChange w:id="3861" w:author="卡噗胖胖" w:date="2019-01-08T14:09:00Z">
                  <w:rPr>
                    <w:ins w:id="3862" w:author="卡噗胖胖" w:date="2019-01-08T14:09:00Z"/>
                  </w:rPr>
                </w:rPrChange>
              </w:rPr>
            </w:pPr>
            <w:ins w:id="3863" w:author="卡噗胖胖" w:date="2019-01-08T14:09:00Z">
              <w:r>
                <w:rPr>
                  <w:rFonts w:hint="eastAsia" w:ascii="Arial" w:hAnsi="Arial" w:cs="Arial"/>
                  <w:color w:val="000000" w:themeColor="text1"/>
                  <w:kern w:val="2"/>
                  <w:sz w:val="18"/>
                  <w:szCs w:val="18"/>
                  <w:rPrChange w:id="3864" w:author="卡噗胖胖" w:date="2019-01-08T14:09:00Z">
                    <w:rPr>
                      <w:rFonts w:hint="eastAsia"/>
                    </w:rPr>
                  </w:rPrChange>
                </w:rPr>
                <w:t xml:space="preserve">                &lt;DESC6&gt;</w:t>
              </w:r>
            </w:ins>
            <w:ins w:id="3865" w:author="卡噗胖胖" w:date="2019-01-08T14:09:00Z">
              <w:r>
                <w:rPr>
                  <w:rFonts w:hint="eastAsia" w:ascii="Arial" w:hAnsi="Arial" w:cs="Arial"/>
                  <w:color w:val="000000" w:themeColor="text1"/>
                  <w:kern w:val="2"/>
                  <w:sz w:val="18"/>
                  <w:szCs w:val="18"/>
                  <w:rPrChange w:id="3866" w:author="卡噗胖胖" w:date="2019-01-08T14:09:00Z">
                    <w:rPr>
                      <w:rFonts w:hint="eastAsia"/>
                    </w:rPr>
                  </w:rPrChange>
                </w:rPr>
                <w:t>是否建安的值</w:t>
              </w:r>
            </w:ins>
            <w:ins w:id="3867" w:author="卡噗胖胖" w:date="2019-01-08T14:09:00Z">
              <w:r>
                <w:rPr>
                  <w:rFonts w:hint="eastAsia" w:ascii="Arial" w:hAnsi="Arial" w:cs="Arial"/>
                  <w:color w:val="000000" w:themeColor="text1"/>
                  <w:kern w:val="2"/>
                  <w:sz w:val="18"/>
                  <w:szCs w:val="18"/>
                  <w:rPrChange w:id="3868" w:author="卡噗胖胖" w:date="2019-01-08T14:09:00Z">
                    <w:rPr>
                      <w:rFonts w:hint="eastAsia"/>
                    </w:rPr>
                  </w:rPrChange>
                </w:rPr>
                <w:t>&lt;/DESC6&gt;</w:t>
              </w:r>
            </w:ins>
          </w:p>
          <w:p>
            <w:pPr>
              <w:pStyle w:val="100"/>
              <w:ind w:firstLine="360"/>
              <w:rPr>
                <w:ins w:id="3869" w:author="卡噗胖胖" w:date="2019-01-08T14:09:00Z"/>
                <w:rFonts w:ascii="Arial" w:hAnsi="Arial" w:cs="Arial"/>
                <w:color w:val="000000" w:themeColor="text1"/>
                <w:kern w:val="2"/>
                <w:sz w:val="18"/>
                <w:szCs w:val="18"/>
                <w:rPrChange w:id="3870" w:author="卡噗胖胖" w:date="2019-01-08T14:09:00Z">
                  <w:rPr>
                    <w:ins w:id="3871" w:author="卡噗胖胖" w:date="2019-01-08T14:09:00Z"/>
                  </w:rPr>
                </w:rPrChange>
              </w:rPr>
            </w:pPr>
            <w:ins w:id="3872" w:author="卡噗胖胖" w:date="2019-01-08T14:09:00Z">
              <w:r>
                <w:rPr>
                  <w:rFonts w:hint="eastAsia" w:ascii="Arial" w:hAnsi="Arial" w:cs="Arial"/>
                  <w:color w:val="000000" w:themeColor="text1"/>
                  <w:kern w:val="2"/>
                  <w:sz w:val="18"/>
                  <w:szCs w:val="18"/>
                  <w:rPrChange w:id="3873" w:author="卡噗胖胖" w:date="2019-01-08T14:09:00Z">
                    <w:rPr>
                      <w:rFonts w:hint="eastAsia"/>
                    </w:rPr>
                  </w:rPrChange>
                </w:rPr>
                <w:t xml:space="preserve">                &lt;DESC7&gt;</w:t>
              </w:r>
            </w:ins>
            <w:ins w:id="3874" w:author="卡噗胖胖" w:date="2019-01-08T14:09:00Z">
              <w:r>
                <w:rPr>
                  <w:rFonts w:hint="eastAsia" w:ascii="Arial" w:hAnsi="Arial" w:cs="Arial"/>
                  <w:color w:val="000000" w:themeColor="text1"/>
                  <w:kern w:val="2"/>
                  <w:sz w:val="18"/>
                  <w:szCs w:val="18"/>
                  <w:rPrChange w:id="3875" w:author="卡噗胖胖" w:date="2019-01-08T14:09:00Z">
                    <w:rPr>
                      <w:rFonts w:hint="eastAsia"/>
                    </w:rPr>
                  </w:rPrChange>
                </w:rPr>
                <w:t>是否测算科目的值</w:t>
              </w:r>
            </w:ins>
            <w:ins w:id="3876" w:author="卡噗胖胖" w:date="2019-01-08T14:09:00Z">
              <w:r>
                <w:rPr>
                  <w:rFonts w:hint="eastAsia" w:ascii="Arial" w:hAnsi="Arial" w:cs="Arial"/>
                  <w:color w:val="000000" w:themeColor="text1"/>
                  <w:kern w:val="2"/>
                  <w:sz w:val="18"/>
                  <w:szCs w:val="18"/>
                  <w:rPrChange w:id="3877" w:author="卡噗胖胖" w:date="2019-01-08T14:09:00Z">
                    <w:rPr>
                      <w:rFonts w:hint="eastAsia"/>
                    </w:rPr>
                  </w:rPrChange>
                </w:rPr>
                <w:t>&lt;/DESC7&gt;</w:t>
              </w:r>
            </w:ins>
          </w:p>
          <w:p>
            <w:pPr>
              <w:pStyle w:val="100"/>
              <w:ind w:firstLine="360"/>
              <w:rPr>
                <w:ins w:id="3878" w:author="卡噗胖胖" w:date="2019-01-08T14:09:00Z"/>
                <w:rFonts w:ascii="Arial" w:hAnsi="Arial" w:cs="Arial"/>
                <w:color w:val="000000" w:themeColor="text1"/>
                <w:kern w:val="2"/>
                <w:sz w:val="18"/>
                <w:szCs w:val="18"/>
                <w:rPrChange w:id="3879" w:author="卡噗胖胖" w:date="2019-01-08T14:09:00Z">
                  <w:rPr>
                    <w:ins w:id="3880" w:author="卡噗胖胖" w:date="2019-01-08T14:09:00Z"/>
                  </w:rPr>
                </w:rPrChange>
              </w:rPr>
            </w:pPr>
            <w:ins w:id="3881" w:author="卡噗胖胖" w:date="2019-01-08T14:09:00Z">
              <w:r>
                <w:rPr>
                  <w:rFonts w:hint="eastAsia" w:ascii="Arial" w:hAnsi="Arial" w:cs="Arial"/>
                  <w:color w:val="000000" w:themeColor="text1"/>
                  <w:kern w:val="2"/>
                  <w:sz w:val="18"/>
                  <w:szCs w:val="18"/>
                  <w:rPrChange w:id="3882" w:author="卡噗胖胖" w:date="2019-01-08T14:09:00Z">
                    <w:rPr>
                      <w:rFonts w:hint="eastAsia"/>
                    </w:rPr>
                  </w:rPrChange>
                </w:rPr>
                <w:t xml:space="preserve">                &lt;DESC8&gt;</w:t>
              </w:r>
            </w:ins>
            <w:ins w:id="3883" w:author="卡噗胖胖" w:date="2019-01-08T14:09:00Z">
              <w:r>
                <w:rPr>
                  <w:rFonts w:hint="eastAsia" w:ascii="Arial" w:hAnsi="Arial" w:cs="Arial"/>
                  <w:color w:val="000000" w:themeColor="text1"/>
                  <w:kern w:val="2"/>
                  <w:sz w:val="18"/>
                  <w:szCs w:val="18"/>
                  <w:rPrChange w:id="3884" w:author="卡噗胖胖" w:date="2019-01-08T14:09:00Z">
                    <w:rPr>
                      <w:rFonts w:hint="eastAsia"/>
                    </w:rPr>
                  </w:rPrChange>
                </w:rPr>
                <w:t>是否末级测算科目的值</w:t>
              </w:r>
            </w:ins>
            <w:ins w:id="3885" w:author="卡噗胖胖" w:date="2019-01-08T14:09:00Z">
              <w:r>
                <w:rPr>
                  <w:rFonts w:hint="eastAsia" w:ascii="Arial" w:hAnsi="Arial" w:cs="Arial"/>
                  <w:color w:val="000000" w:themeColor="text1"/>
                  <w:kern w:val="2"/>
                  <w:sz w:val="18"/>
                  <w:szCs w:val="18"/>
                  <w:rPrChange w:id="3886" w:author="卡噗胖胖" w:date="2019-01-08T14:09:00Z">
                    <w:rPr>
                      <w:rFonts w:hint="eastAsia"/>
                    </w:rPr>
                  </w:rPrChange>
                </w:rPr>
                <w:t>&lt;/DESC8&gt;</w:t>
              </w:r>
            </w:ins>
          </w:p>
          <w:p>
            <w:pPr>
              <w:pStyle w:val="100"/>
              <w:ind w:firstLine="360"/>
              <w:rPr>
                <w:ins w:id="3887" w:author="卡噗胖胖" w:date="2019-01-08T14:09:00Z"/>
                <w:rFonts w:ascii="Arial" w:hAnsi="Arial" w:cs="Arial"/>
                <w:color w:val="000000" w:themeColor="text1"/>
                <w:kern w:val="2"/>
                <w:sz w:val="18"/>
                <w:szCs w:val="18"/>
                <w:rPrChange w:id="3888" w:author="卡噗胖胖" w:date="2019-01-08T14:09:00Z">
                  <w:rPr>
                    <w:ins w:id="3889" w:author="卡噗胖胖" w:date="2019-01-08T14:09:00Z"/>
                  </w:rPr>
                </w:rPrChange>
              </w:rPr>
            </w:pPr>
            <w:ins w:id="3890" w:author="卡噗胖胖" w:date="2019-01-08T14:09:00Z">
              <w:r>
                <w:rPr>
                  <w:rFonts w:hint="eastAsia" w:ascii="Arial" w:hAnsi="Arial" w:cs="Arial"/>
                  <w:color w:val="000000" w:themeColor="text1"/>
                  <w:kern w:val="2"/>
                  <w:sz w:val="18"/>
                  <w:szCs w:val="18"/>
                  <w:rPrChange w:id="3891" w:author="卡噗胖胖" w:date="2019-01-08T14:09:00Z">
                    <w:rPr>
                      <w:rFonts w:hint="eastAsia"/>
                    </w:rPr>
                  </w:rPrChange>
                </w:rPr>
                <w:t xml:space="preserve">                &lt;DESC9&gt;</w:t>
              </w:r>
            </w:ins>
            <w:ins w:id="3892" w:author="卡噗胖胖" w:date="2019-01-08T14:09:00Z">
              <w:r>
                <w:rPr>
                  <w:rFonts w:hint="eastAsia" w:ascii="Arial" w:hAnsi="Arial" w:cs="Arial"/>
                  <w:color w:val="000000" w:themeColor="text1"/>
                  <w:kern w:val="2"/>
                  <w:sz w:val="18"/>
                  <w:szCs w:val="18"/>
                  <w:rPrChange w:id="3893" w:author="卡噗胖胖" w:date="2019-01-08T14:09:00Z">
                    <w:rPr>
                      <w:rFonts w:hint="eastAsia"/>
                    </w:rPr>
                  </w:rPrChange>
                </w:rPr>
                <w:t>分摊模式的值</w:t>
              </w:r>
            </w:ins>
            <w:ins w:id="3894" w:author="卡噗胖胖" w:date="2019-01-08T14:09:00Z">
              <w:r>
                <w:rPr>
                  <w:rFonts w:hint="eastAsia" w:ascii="Arial" w:hAnsi="Arial" w:cs="Arial"/>
                  <w:color w:val="000000" w:themeColor="text1"/>
                  <w:kern w:val="2"/>
                  <w:sz w:val="18"/>
                  <w:szCs w:val="18"/>
                  <w:rPrChange w:id="3895" w:author="卡噗胖胖" w:date="2019-01-08T14:09:00Z">
                    <w:rPr>
                      <w:rFonts w:hint="eastAsia"/>
                    </w:rPr>
                  </w:rPrChange>
                </w:rPr>
                <w:t>&lt;/DESC9&gt;</w:t>
              </w:r>
            </w:ins>
          </w:p>
          <w:p>
            <w:pPr>
              <w:pStyle w:val="100"/>
              <w:ind w:firstLine="360"/>
              <w:rPr>
                <w:ins w:id="3896" w:author="卡噗胖胖" w:date="2019-01-08T14:09:00Z"/>
                <w:rFonts w:ascii="Arial" w:hAnsi="Arial" w:cs="Arial"/>
                <w:color w:val="000000" w:themeColor="text1"/>
                <w:kern w:val="2"/>
                <w:sz w:val="18"/>
                <w:szCs w:val="18"/>
                <w:rPrChange w:id="3897" w:author="卡噗胖胖" w:date="2019-01-08T14:09:00Z">
                  <w:rPr>
                    <w:ins w:id="3898" w:author="卡噗胖胖" w:date="2019-01-08T14:09:00Z"/>
                  </w:rPr>
                </w:rPrChange>
              </w:rPr>
            </w:pPr>
            <w:ins w:id="3899" w:author="卡噗胖胖" w:date="2019-01-08T14:09:00Z">
              <w:r>
                <w:rPr>
                  <w:rFonts w:hint="eastAsia" w:ascii="Arial" w:hAnsi="Arial" w:cs="Arial"/>
                  <w:color w:val="000000" w:themeColor="text1"/>
                  <w:kern w:val="2"/>
                  <w:sz w:val="18"/>
                  <w:szCs w:val="18"/>
                  <w:rPrChange w:id="3900" w:author="卡噗胖胖" w:date="2019-01-08T14:09:00Z">
                    <w:rPr>
                      <w:rFonts w:hint="eastAsia"/>
                    </w:rPr>
                  </w:rPrChange>
                </w:rPr>
                <w:t xml:space="preserve">                &lt;DESC10&gt;</w:t>
              </w:r>
            </w:ins>
            <w:ins w:id="3901" w:author="卡噗胖胖" w:date="2019-01-08T14:09:00Z">
              <w:r>
                <w:rPr>
                  <w:rFonts w:hint="eastAsia" w:ascii="Arial" w:hAnsi="Arial" w:cs="Arial"/>
                  <w:color w:val="000000" w:themeColor="text1"/>
                  <w:kern w:val="2"/>
                  <w:sz w:val="18"/>
                  <w:szCs w:val="18"/>
                  <w:rPrChange w:id="3902" w:author="卡噗胖胖" w:date="2019-01-08T14:09:00Z">
                    <w:rPr>
                      <w:rFonts w:hint="eastAsia"/>
                    </w:rPr>
                  </w:rPrChange>
                </w:rPr>
                <w:t>科目归属的值</w:t>
              </w:r>
            </w:ins>
            <w:ins w:id="3903" w:author="卡噗胖胖" w:date="2019-01-08T14:09:00Z">
              <w:r>
                <w:rPr>
                  <w:rFonts w:hint="eastAsia" w:ascii="Arial" w:hAnsi="Arial" w:cs="Arial"/>
                  <w:color w:val="000000" w:themeColor="text1"/>
                  <w:kern w:val="2"/>
                  <w:sz w:val="18"/>
                  <w:szCs w:val="18"/>
                  <w:rPrChange w:id="3904" w:author="卡噗胖胖" w:date="2019-01-08T14:09:00Z">
                    <w:rPr>
                      <w:rFonts w:hint="eastAsia"/>
                    </w:rPr>
                  </w:rPrChange>
                </w:rPr>
                <w:t>&lt;/DESC10&gt;</w:t>
              </w:r>
            </w:ins>
          </w:p>
          <w:p>
            <w:pPr>
              <w:pStyle w:val="100"/>
              <w:ind w:firstLine="360"/>
              <w:rPr>
                <w:ins w:id="3905" w:author="卡噗胖胖" w:date="2019-01-08T14:09:00Z"/>
                <w:rFonts w:ascii="Arial" w:hAnsi="Arial" w:cs="Arial"/>
                <w:color w:val="000000" w:themeColor="text1"/>
                <w:kern w:val="2"/>
                <w:sz w:val="18"/>
                <w:szCs w:val="18"/>
                <w:rPrChange w:id="3906" w:author="卡噗胖胖" w:date="2019-01-08T14:09:00Z">
                  <w:rPr>
                    <w:ins w:id="3907" w:author="卡噗胖胖" w:date="2019-01-08T14:09:00Z"/>
                  </w:rPr>
                </w:rPrChange>
              </w:rPr>
            </w:pPr>
            <w:ins w:id="3908" w:author="卡噗胖胖" w:date="2019-01-08T14:09:00Z">
              <w:r>
                <w:rPr>
                  <w:rFonts w:hint="eastAsia" w:ascii="Arial" w:hAnsi="Arial" w:cs="Arial"/>
                  <w:color w:val="000000" w:themeColor="text1"/>
                  <w:kern w:val="2"/>
                  <w:sz w:val="18"/>
                  <w:szCs w:val="18"/>
                  <w:rPrChange w:id="3909" w:author="卡噗胖胖" w:date="2019-01-08T14:09:00Z">
                    <w:rPr>
                      <w:rFonts w:hint="eastAsia"/>
                    </w:rPr>
                  </w:rPrChange>
                </w:rPr>
                <w:t xml:space="preserve">                &lt;DESC11&gt;</w:t>
              </w:r>
            </w:ins>
            <w:ins w:id="3910" w:author="卡噗胖胖" w:date="2019-01-08T14:09:00Z">
              <w:r>
                <w:rPr>
                  <w:rFonts w:hint="eastAsia" w:ascii="Arial" w:hAnsi="Arial" w:cs="Arial"/>
                  <w:color w:val="000000" w:themeColor="text1"/>
                  <w:kern w:val="2"/>
                  <w:sz w:val="18"/>
                  <w:szCs w:val="18"/>
                  <w:rPrChange w:id="3911" w:author="卡噗胖胖" w:date="2019-01-08T14:09:00Z">
                    <w:rPr>
                      <w:rFonts w:hint="eastAsia"/>
                    </w:rPr>
                  </w:rPrChange>
                </w:rPr>
                <w:t>科目类别的值</w:t>
              </w:r>
            </w:ins>
            <w:ins w:id="3912" w:author="卡噗胖胖" w:date="2019-01-08T14:09:00Z">
              <w:r>
                <w:rPr>
                  <w:rFonts w:hint="eastAsia" w:ascii="Arial" w:hAnsi="Arial" w:cs="Arial"/>
                  <w:color w:val="000000" w:themeColor="text1"/>
                  <w:kern w:val="2"/>
                  <w:sz w:val="18"/>
                  <w:szCs w:val="18"/>
                  <w:rPrChange w:id="3913" w:author="卡噗胖胖" w:date="2019-01-08T14:09:00Z">
                    <w:rPr>
                      <w:rFonts w:hint="eastAsia"/>
                    </w:rPr>
                  </w:rPrChange>
                </w:rPr>
                <w:t>&lt;/DESC11&gt;</w:t>
              </w:r>
            </w:ins>
          </w:p>
          <w:p>
            <w:pPr>
              <w:pStyle w:val="100"/>
              <w:ind w:firstLine="360"/>
              <w:rPr>
                <w:ins w:id="3914" w:author="卡噗胖胖" w:date="2019-01-08T14:09:00Z"/>
                <w:rFonts w:ascii="Arial" w:hAnsi="Arial" w:cs="Arial"/>
                <w:color w:val="000000" w:themeColor="text1"/>
                <w:kern w:val="2"/>
                <w:sz w:val="18"/>
                <w:szCs w:val="18"/>
                <w:rPrChange w:id="3915" w:author="卡噗胖胖" w:date="2019-01-08T14:09:00Z">
                  <w:rPr>
                    <w:ins w:id="3916" w:author="卡噗胖胖" w:date="2019-01-08T14:09:00Z"/>
                  </w:rPr>
                </w:rPrChange>
              </w:rPr>
            </w:pPr>
            <w:ins w:id="3917" w:author="卡噗胖胖" w:date="2019-01-08T14:09:00Z">
              <w:r>
                <w:rPr>
                  <w:rFonts w:hint="eastAsia" w:ascii="Arial" w:hAnsi="Arial" w:cs="Arial"/>
                  <w:color w:val="000000" w:themeColor="text1"/>
                  <w:kern w:val="2"/>
                  <w:sz w:val="18"/>
                  <w:szCs w:val="18"/>
                  <w:rPrChange w:id="3918" w:author="卡噗胖胖" w:date="2019-01-08T14:09:00Z">
                    <w:rPr>
                      <w:rFonts w:hint="eastAsia"/>
                    </w:rPr>
                  </w:rPrChange>
                </w:rPr>
                <w:t xml:space="preserve">                &lt;DESC12&gt;</w:t>
              </w:r>
            </w:ins>
            <w:ins w:id="3919" w:author="卡噗胖胖" w:date="2019-01-08T14:09:00Z">
              <w:r>
                <w:rPr>
                  <w:rFonts w:hint="eastAsia" w:ascii="Arial" w:hAnsi="Arial" w:cs="Arial"/>
                  <w:color w:val="000000" w:themeColor="text1"/>
                  <w:kern w:val="2"/>
                  <w:sz w:val="18"/>
                  <w:szCs w:val="18"/>
                  <w:rPrChange w:id="3920" w:author="卡噗胖胖" w:date="2019-01-08T14:09:00Z">
                    <w:rPr>
                      <w:rFonts w:hint="eastAsia"/>
                    </w:rPr>
                  </w:rPrChange>
                </w:rPr>
                <w:t>科目分类的值</w:t>
              </w:r>
            </w:ins>
            <w:ins w:id="3921" w:author="卡噗胖胖" w:date="2019-01-08T14:09:00Z">
              <w:r>
                <w:rPr>
                  <w:rFonts w:hint="eastAsia" w:ascii="Arial" w:hAnsi="Arial" w:cs="Arial"/>
                  <w:color w:val="000000" w:themeColor="text1"/>
                  <w:kern w:val="2"/>
                  <w:sz w:val="18"/>
                  <w:szCs w:val="18"/>
                  <w:rPrChange w:id="3922" w:author="卡噗胖胖" w:date="2019-01-08T14:09:00Z">
                    <w:rPr>
                      <w:rFonts w:hint="eastAsia"/>
                    </w:rPr>
                  </w:rPrChange>
                </w:rPr>
                <w:t>&lt;/DESC12&gt;</w:t>
              </w:r>
            </w:ins>
          </w:p>
          <w:p>
            <w:pPr>
              <w:pStyle w:val="100"/>
              <w:ind w:firstLine="360"/>
              <w:rPr>
                <w:ins w:id="3923" w:author="卡噗胖胖" w:date="2019-01-08T14:09:00Z"/>
                <w:rFonts w:ascii="Arial" w:hAnsi="Arial" w:cs="Arial"/>
                <w:color w:val="000000" w:themeColor="text1"/>
                <w:kern w:val="2"/>
                <w:sz w:val="18"/>
                <w:szCs w:val="18"/>
                <w:rPrChange w:id="3924" w:author="卡噗胖胖" w:date="2019-01-08T14:09:00Z">
                  <w:rPr>
                    <w:ins w:id="3925" w:author="卡噗胖胖" w:date="2019-01-08T14:09:00Z"/>
                  </w:rPr>
                </w:rPrChange>
              </w:rPr>
            </w:pPr>
            <w:ins w:id="3926" w:author="卡噗胖胖" w:date="2019-01-08T14:09:00Z">
              <w:r>
                <w:rPr>
                  <w:rFonts w:hint="eastAsia" w:ascii="Arial" w:hAnsi="Arial" w:cs="Arial"/>
                  <w:color w:val="000000" w:themeColor="text1"/>
                  <w:kern w:val="2"/>
                  <w:sz w:val="18"/>
                  <w:szCs w:val="18"/>
                  <w:rPrChange w:id="3927" w:author="卡噗胖胖" w:date="2019-01-08T14:09:00Z">
                    <w:rPr>
                      <w:rFonts w:hint="eastAsia"/>
                    </w:rPr>
                  </w:rPrChange>
                </w:rPr>
                <w:t xml:space="preserve">                &lt;DESC13&gt;</w:t>
              </w:r>
            </w:ins>
            <w:ins w:id="3928" w:author="卡噗胖胖" w:date="2019-01-08T14:09:00Z">
              <w:r>
                <w:rPr>
                  <w:rFonts w:hint="eastAsia" w:ascii="Arial" w:hAnsi="Arial" w:cs="Arial"/>
                  <w:color w:val="000000" w:themeColor="text1"/>
                  <w:kern w:val="2"/>
                  <w:sz w:val="18"/>
                  <w:szCs w:val="18"/>
                  <w:rPrChange w:id="3929" w:author="卡噗胖胖" w:date="2019-01-08T14:09:00Z">
                    <w:rPr>
                      <w:rFonts w:hint="eastAsia"/>
                    </w:rPr>
                  </w:rPrChange>
                </w:rPr>
                <w:t>取值方式的值</w:t>
              </w:r>
            </w:ins>
            <w:ins w:id="3930" w:author="卡噗胖胖" w:date="2019-01-08T14:09:00Z">
              <w:r>
                <w:rPr>
                  <w:rFonts w:hint="eastAsia" w:ascii="Arial" w:hAnsi="Arial" w:cs="Arial"/>
                  <w:color w:val="000000" w:themeColor="text1"/>
                  <w:kern w:val="2"/>
                  <w:sz w:val="18"/>
                  <w:szCs w:val="18"/>
                  <w:rPrChange w:id="3931" w:author="卡噗胖胖" w:date="2019-01-08T14:09:00Z">
                    <w:rPr>
                      <w:rFonts w:hint="eastAsia"/>
                    </w:rPr>
                  </w:rPrChange>
                </w:rPr>
                <w:t>&lt;/DESC13&gt;</w:t>
              </w:r>
            </w:ins>
          </w:p>
          <w:p>
            <w:pPr>
              <w:pStyle w:val="100"/>
              <w:ind w:firstLine="360"/>
              <w:rPr>
                <w:ins w:id="3932" w:author="卡噗胖胖" w:date="2019-01-08T14:09:00Z"/>
                <w:rFonts w:ascii="Arial" w:hAnsi="Arial" w:cs="Arial"/>
                <w:color w:val="000000" w:themeColor="text1"/>
                <w:kern w:val="2"/>
                <w:sz w:val="18"/>
                <w:szCs w:val="18"/>
                <w:rPrChange w:id="3933" w:author="卡噗胖胖" w:date="2019-01-08T14:09:00Z">
                  <w:rPr>
                    <w:ins w:id="3934" w:author="卡噗胖胖" w:date="2019-01-08T14:09:00Z"/>
                  </w:rPr>
                </w:rPrChange>
              </w:rPr>
            </w:pPr>
            <w:ins w:id="3935" w:author="卡噗胖胖" w:date="2019-01-08T14:09:00Z">
              <w:r>
                <w:rPr>
                  <w:rFonts w:hint="eastAsia" w:ascii="Arial" w:hAnsi="Arial" w:cs="Arial"/>
                  <w:color w:val="000000" w:themeColor="text1"/>
                  <w:kern w:val="2"/>
                  <w:sz w:val="18"/>
                  <w:szCs w:val="18"/>
                  <w:rPrChange w:id="3936" w:author="卡噗胖胖" w:date="2019-01-08T14:09:00Z">
                    <w:rPr>
                      <w:rFonts w:hint="eastAsia"/>
                    </w:rPr>
                  </w:rPrChange>
                </w:rPr>
                <w:t xml:space="preserve">                &lt;DESC14&gt;</w:t>
              </w:r>
            </w:ins>
            <w:ins w:id="3937" w:author="卡噗胖胖" w:date="2019-01-08T14:09:00Z">
              <w:r>
                <w:rPr>
                  <w:rFonts w:hint="eastAsia" w:ascii="Arial" w:hAnsi="Arial" w:cs="Arial"/>
                  <w:color w:val="000000" w:themeColor="text1"/>
                  <w:kern w:val="2"/>
                  <w:sz w:val="18"/>
                  <w:szCs w:val="18"/>
                  <w:rPrChange w:id="3938" w:author="卡噗胖胖" w:date="2019-01-08T14:09:00Z">
                    <w:rPr>
                      <w:rFonts w:hint="eastAsia"/>
                    </w:rPr>
                  </w:rPrChange>
                </w:rPr>
                <w:t>测算基础类型的值</w:t>
              </w:r>
            </w:ins>
            <w:ins w:id="3939" w:author="卡噗胖胖" w:date="2019-01-08T14:09:00Z">
              <w:r>
                <w:rPr>
                  <w:rFonts w:hint="eastAsia" w:ascii="Arial" w:hAnsi="Arial" w:cs="Arial"/>
                  <w:color w:val="000000" w:themeColor="text1"/>
                  <w:kern w:val="2"/>
                  <w:sz w:val="18"/>
                  <w:szCs w:val="18"/>
                  <w:rPrChange w:id="3940" w:author="卡噗胖胖" w:date="2019-01-08T14:09:00Z">
                    <w:rPr>
                      <w:rFonts w:hint="eastAsia"/>
                    </w:rPr>
                  </w:rPrChange>
                </w:rPr>
                <w:t>&lt;/DESC14&gt;</w:t>
              </w:r>
            </w:ins>
          </w:p>
          <w:p>
            <w:pPr>
              <w:pStyle w:val="100"/>
              <w:ind w:firstLine="360"/>
              <w:rPr>
                <w:ins w:id="3941" w:author="卡噗胖胖" w:date="2019-01-08T14:09:00Z"/>
                <w:rFonts w:ascii="Arial" w:hAnsi="Arial" w:cs="Arial"/>
                <w:color w:val="000000" w:themeColor="text1"/>
                <w:kern w:val="2"/>
                <w:sz w:val="18"/>
                <w:szCs w:val="18"/>
                <w:rPrChange w:id="3942" w:author="卡噗胖胖" w:date="2019-01-08T14:09:00Z">
                  <w:rPr>
                    <w:ins w:id="3943" w:author="卡噗胖胖" w:date="2019-01-08T14:09:00Z"/>
                  </w:rPr>
                </w:rPrChange>
              </w:rPr>
            </w:pPr>
            <w:ins w:id="3944" w:author="卡噗胖胖" w:date="2019-01-08T14:09:00Z">
              <w:r>
                <w:rPr>
                  <w:rFonts w:hint="eastAsia" w:ascii="Arial" w:hAnsi="Arial" w:cs="Arial"/>
                  <w:color w:val="000000" w:themeColor="text1"/>
                  <w:kern w:val="2"/>
                  <w:sz w:val="18"/>
                  <w:szCs w:val="18"/>
                  <w:rPrChange w:id="3945" w:author="卡噗胖胖" w:date="2019-01-08T14:09:00Z">
                    <w:rPr>
                      <w:rFonts w:hint="eastAsia"/>
                    </w:rPr>
                  </w:rPrChange>
                </w:rPr>
                <w:t xml:space="preserve">                &lt;DESC15&gt;</w:t>
              </w:r>
            </w:ins>
            <w:ins w:id="3946" w:author="卡噗胖胖" w:date="2019-01-08T14:09:00Z">
              <w:r>
                <w:rPr>
                  <w:rFonts w:hint="eastAsia" w:ascii="Arial" w:hAnsi="Arial" w:cs="Arial"/>
                  <w:color w:val="000000" w:themeColor="text1"/>
                  <w:kern w:val="2"/>
                  <w:sz w:val="18"/>
                  <w:szCs w:val="18"/>
                  <w:rPrChange w:id="3947" w:author="卡噗胖胖" w:date="2019-01-08T14:09:00Z">
                    <w:rPr>
                      <w:rFonts w:hint="eastAsia"/>
                    </w:rPr>
                  </w:rPrChange>
                </w:rPr>
                <w:t>测算基础编码的值</w:t>
              </w:r>
            </w:ins>
            <w:ins w:id="3948" w:author="卡噗胖胖" w:date="2019-01-08T14:09:00Z">
              <w:r>
                <w:rPr>
                  <w:rFonts w:hint="eastAsia" w:ascii="Arial" w:hAnsi="Arial" w:cs="Arial"/>
                  <w:color w:val="000000" w:themeColor="text1"/>
                  <w:kern w:val="2"/>
                  <w:sz w:val="18"/>
                  <w:szCs w:val="18"/>
                  <w:rPrChange w:id="3949" w:author="卡噗胖胖" w:date="2019-01-08T14:09:00Z">
                    <w:rPr>
                      <w:rFonts w:hint="eastAsia"/>
                    </w:rPr>
                  </w:rPrChange>
                </w:rPr>
                <w:t>&lt;/DESC15&gt;</w:t>
              </w:r>
            </w:ins>
          </w:p>
          <w:p>
            <w:pPr>
              <w:pStyle w:val="100"/>
              <w:ind w:firstLine="360"/>
              <w:rPr>
                <w:ins w:id="3950" w:author="卡噗胖胖" w:date="2019-01-08T14:09:00Z"/>
                <w:rFonts w:ascii="Arial" w:hAnsi="Arial" w:cs="Arial"/>
                <w:color w:val="000000" w:themeColor="text1"/>
                <w:kern w:val="2"/>
                <w:sz w:val="18"/>
                <w:szCs w:val="18"/>
                <w:rPrChange w:id="3951" w:author="卡噗胖胖" w:date="2019-01-08T14:09:00Z">
                  <w:rPr>
                    <w:ins w:id="3952" w:author="卡噗胖胖" w:date="2019-01-08T14:09:00Z"/>
                  </w:rPr>
                </w:rPrChange>
              </w:rPr>
            </w:pPr>
            <w:ins w:id="3953" w:author="卡噗胖胖" w:date="2019-01-08T14:09:00Z">
              <w:r>
                <w:rPr>
                  <w:rFonts w:hint="eastAsia" w:ascii="Arial" w:hAnsi="Arial" w:cs="Arial"/>
                  <w:color w:val="000000" w:themeColor="text1"/>
                  <w:kern w:val="2"/>
                  <w:sz w:val="18"/>
                  <w:szCs w:val="18"/>
                  <w:rPrChange w:id="3954" w:author="卡噗胖胖" w:date="2019-01-08T14:09:00Z">
                    <w:rPr>
                      <w:rFonts w:hint="eastAsia"/>
                    </w:rPr>
                  </w:rPrChange>
                </w:rPr>
                <w:t xml:space="preserve">                &lt;DESC16&gt;</w:t>
              </w:r>
            </w:ins>
            <w:ins w:id="3955" w:author="卡噗胖胖" w:date="2019-01-08T14:09:00Z">
              <w:r>
                <w:rPr>
                  <w:rFonts w:hint="eastAsia" w:ascii="Arial" w:hAnsi="Arial" w:cs="Arial"/>
                  <w:color w:val="000000" w:themeColor="text1"/>
                  <w:kern w:val="2"/>
                  <w:sz w:val="18"/>
                  <w:szCs w:val="18"/>
                  <w:rPrChange w:id="3956" w:author="卡噗胖胖" w:date="2019-01-08T14:09:00Z">
                    <w:rPr>
                      <w:rFonts w:hint="eastAsia"/>
                    </w:rPr>
                  </w:rPrChange>
                </w:rPr>
                <w:t>测算基础名称的值</w:t>
              </w:r>
            </w:ins>
            <w:ins w:id="3957" w:author="卡噗胖胖" w:date="2019-01-08T14:09:00Z">
              <w:r>
                <w:rPr>
                  <w:rFonts w:hint="eastAsia" w:ascii="Arial" w:hAnsi="Arial" w:cs="Arial"/>
                  <w:color w:val="000000" w:themeColor="text1"/>
                  <w:kern w:val="2"/>
                  <w:sz w:val="18"/>
                  <w:szCs w:val="18"/>
                  <w:rPrChange w:id="3958" w:author="卡噗胖胖" w:date="2019-01-08T14:09:00Z">
                    <w:rPr>
                      <w:rFonts w:hint="eastAsia"/>
                    </w:rPr>
                  </w:rPrChange>
                </w:rPr>
                <w:t>&lt;/DESC16&gt;</w:t>
              </w:r>
            </w:ins>
          </w:p>
          <w:p>
            <w:pPr>
              <w:pStyle w:val="100"/>
              <w:ind w:firstLine="360"/>
              <w:rPr>
                <w:ins w:id="3959" w:author="卡噗胖胖" w:date="2019-01-08T14:09:00Z"/>
                <w:rFonts w:ascii="Arial" w:hAnsi="Arial" w:cs="Arial"/>
                <w:color w:val="000000" w:themeColor="text1"/>
                <w:kern w:val="2"/>
                <w:sz w:val="18"/>
                <w:szCs w:val="18"/>
                <w:rPrChange w:id="3960" w:author="卡噗胖胖" w:date="2019-01-08T14:09:00Z">
                  <w:rPr>
                    <w:ins w:id="3961" w:author="卡噗胖胖" w:date="2019-01-08T14:09:00Z"/>
                  </w:rPr>
                </w:rPrChange>
              </w:rPr>
            </w:pPr>
            <w:ins w:id="3962" w:author="卡噗胖胖" w:date="2019-01-08T14:09:00Z">
              <w:r>
                <w:rPr>
                  <w:rFonts w:hint="eastAsia" w:ascii="Arial" w:hAnsi="Arial" w:cs="Arial"/>
                  <w:color w:val="000000" w:themeColor="text1"/>
                  <w:kern w:val="2"/>
                  <w:sz w:val="18"/>
                  <w:szCs w:val="18"/>
                  <w:rPrChange w:id="3963" w:author="卡噗胖胖" w:date="2019-01-08T14:09:00Z">
                    <w:rPr>
                      <w:rFonts w:hint="eastAsia"/>
                    </w:rPr>
                  </w:rPrChange>
                </w:rPr>
                <w:t xml:space="preserve">                &lt;DESC17&gt;</w:t>
              </w:r>
            </w:ins>
            <w:ins w:id="3964" w:author="卡噗胖胖" w:date="2019-01-08T14:09:00Z">
              <w:r>
                <w:rPr>
                  <w:rFonts w:hint="eastAsia" w:ascii="Arial" w:hAnsi="Arial" w:cs="Arial"/>
                  <w:color w:val="000000" w:themeColor="text1"/>
                  <w:kern w:val="2"/>
                  <w:sz w:val="18"/>
                  <w:szCs w:val="18"/>
                  <w:rPrChange w:id="3965" w:author="卡噗胖胖" w:date="2019-01-08T14:09:00Z">
                    <w:rPr>
                      <w:rFonts w:hint="eastAsia"/>
                    </w:rPr>
                  </w:rPrChange>
                </w:rPr>
                <w:t>系数单位的值</w:t>
              </w:r>
            </w:ins>
            <w:ins w:id="3966" w:author="卡噗胖胖" w:date="2019-01-08T14:09:00Z">
              <w:r>
                <w:rPr>
                  <w:rFonts w:hint="eastAsia" w:ascii="Arial" w:hAnsi="Arial" w:cs="Arial"/>
                  <w:color w:val="000000" w:themeColor="text1"/>
                  <w:kern w:val="2"/>
                  <w:sz w:val="18"/>
                  <w:szCs w:val="18"/>
                  <w:rPrChange w:id="3967" w:author="卡噗胖胖" w:date="2019-01-08T14:09:00Z">
                    <w:rPr>
                      <w:rFonts w:hint="eastAsia"/>
                    </w:rPr>
                  </w:rPrChange>
                </w:rPr>
                <w:t>&lt;/DESC17&gt;</w:t>
              </w:r>
            </w:ins>
          </w:p>
          <w:p>
            <w:pPr>
              <w:pStyle w:val="100"/>
              <w:ind w:firstLine="360"/>
              <w:rPr>
                <w:ins w:id="3968" w:author="卡噗胖胖" w:date="2019-01-08T14:09:00Z"/>
                <w:rFonts w:ascii="Arial" w:hAnsi="Arial" w:cs="Arial"/>
                <w:color w:val="000000" w:themeColor="text1"/>
                <w:kern w:val="2"/>
                <w:sz w:val="18"/>
                <w:szCs w:val="18"/>
                <w:rPrChange w:id="3969" w:author="卡噗胖胖" w:date="2019-01-08T14:09:00Z">
                  <w:rPr>
                    <w:ins w:id="3970" w:author="卡噗胖胖" w:date="2019-01-08T14:09:00Z"/>
                  </w:rPr>
                </w:rPrChange>
              </w:rPr>
            </w:pPr>
            <w:ins w:id="3971" w:author="卡噗胖胖" w:date="2019-01-08T14:09:00Z">
              <w:r>
                <w:rPr>
                  <w:rFonts w:hint="eastAsia" w:ascii="Arial" w:hAnsi="Arial" w:cs="Arial"/>
                  <w:color w:val="000000" w:themeColor="text1"/>
                  <w:kern w:val="2"/>
                  <w:sz w:val="18"/>
                  <w:szCs w:val="18"/>
                  <w:rPrChange w:id="3972" w:author="卡噗胖胖" w:date="2019-01-08T14:09:00Z">
                    <w:rPr>
                      <w:rFonts w:hint="eastAsia"/>
                    </w:rPr>
                  </w:rPrChange>
                </w:rPr>
                <w:t xml:space="preserve">                &lt;DESC18&gt;</w:t>
              </w:r>
            </w:ins>
            <w:ins w:id="3973" w:author="卡噗胖胖" w:date="2019-01-08T14:09:00Z">
              <w:r>
                <w:rPr>
                  <w:rFonts w:hint="eastAsia" w:ascii="Arial" w:hAnsi="Arial" w:cs="Arial"/>
                  <w:color w:val="000000" w:themeColor="text1"/>
                  <w:kern w:val="2"/>
                  <w:sz w:val="18"/>
                  <w:szCs w:val="18"/>
                  <w:rPrChange w:id="3974" w:author="卡噗胖胖" w:date="2019-01-08T14:09:00Z">
                    <w:rPr>
                      <w:rFonts w:hint="eastAsia"/>
                    </w:rPr>
                  </w:rPrChange>
                </w:rPr>
                <w:t>工程</w:t>
              </w:r>
            </w:ins>
            <w:ins w:id="3975" w:author="卡噗胖胖" w:date="2019-01-08T14:09:00Z">
              <w:r>
                <w:rPr>
                  <w:rFonts w:hint="eastAsia" w:ascii="Arial" w:hAnsi="Arial" w:cs="Arial"/>
                  <w:color w:val="000000" w:themeColor="text1"/>
                  <w:kern w:val="2"/>
                  <w:sz w:val="18"/>
                  <w:szCs w:val="18"/>
                  <w:rPrChange w:id="3976" w:author="卡噗胖胖" w:date="2019-01-08T14:09:00Z">
                    <w:rPr>
                      <w:rFonts w:hint="eastAsia"/>
                    </w:rPr>
                  </w:rPrChange>
                </w:rPr>
                <w:t>量单位</w:t>
              </w:r>
            </w:ins>
            <w:ins w:id="3977" w:author="卡噗胖胖" w:date="2019-01-08T14:09:00Z">
              <w:r>
                <w:rPr>
                  <w:rFonts w:hint="eastAsia" w:ascii="Arial" w:hAnsi="Arial" w:cs="Arial"/>
                  <w:color w:val="000000" w:themeColor="text1"/>
                  <w:kern w:val="2"/>
                  <w:sz w:val="18"/>
                  <w:szCs w:val="18"/>
                  <w:rPrChange w:id="3978" w:author="卡噗胖胖" w:date="2019-01-08T14:09:00Z">
                    <w:rPr>
                      <w:rFonts w:hint="eastAsia"/>
                    </w:rPr>
                  </w:rPrChange>
                </w:rPr>
                <w:t>的值</w:t>
              </w:r>
            </w:ins>
            <w:ins w:id="3979" w:author="卡噗胖胖" w:date="2019-01-08T14:09:00Z">
              <w:r>
                <w:rPr>
                  <w:rFonts w:hint="eastAsia" w:ascii="Arial" w:hAnsi="Arial" w:cs="Arial"/>
                  <w:color w:val="000000" w:themeColor="text1"/>
                  <w:kern w:val="2"/>
                  <w:sz w:val="18"/>
                  <w:szCs w:val="18"/>
                  <w:rPrChange w:id="3980" w:author="卡噗胖胖" w:date="2019-01-08T14:09:00Z">
                    <w:rPr>
                      <w:rFonts w:hint="eastAsia"/>
                    </w:rPr>
                  </w:rPrChange>
                </w:rPr>
                <w:t>&lt;/DESC18&gt;</w:t>
              </w:r>
            </w:ins>
          </w:p>
          <w:p>
            <w:pPr>
              <w:pStyle w:val="100"/>
              <w:ind w:firstLine="360"/>
              <w:rPr>
                <w:ins w:id="3981" w:author="卡噗胖胖" w:date="2019-01-08T14:09:00Z"/>
                <w:rFonts w:ascii="Arial" w:hAnsi="Arial" w:cs="Arial"/>
                <w:color w:val="000000" w:themeColor="text1"/>
                <w:kern w:val="2"/>
                <w:sz w:val="18"/>
                <w:szCs w:val="18"/>
                <w:rPrChange w:id="3982" w:author="卡噗胖胖" w:date="2019-01-08T14:09:00Z">
                  <w:rPr>
                    <w:ins w:id="3983" w:author="卡噗胖胖" w:date="2019-01-08T14:09:00Z"/>
                  </w:rPr>
                </w:rPrChange>
              </w:rPr>
            </w:pPr>
            <w:ins w:id="3984" w:author="卡噗胖胖" w:date="2019-01-08T14:09:00Z">
              <w:r>
                <w:rPr>
                  <w:rFonts w:hint="eastAsia" w:ascii="Arial" w:hAnsi="Arial" w:cs="Arial"/>
                  <w:color w:val="000000" w:themeColor="text1"/>
                  <w:kern w:val="2"/>
                  <w:sz w:val="18"/>
                  <w:szCs w:val="18"/>
                  <w:rPrChange w:id="3985" w:author="卡噗胖胖" w:date="2019-01-08T14:09:00Z">
                    <w:rPr>
                      <w:rFonts w:hint="eastAsia"/>
                    </w:rPr>
                  </w:rPrChange>
                </w:rPr>
                <w:t xml:space="preserve">                &lt;DESC19&gt;</w:t>
              </w:r>
            </w:ins>
            <w:ins w:id="3986" w:author="卡噗胖胖" w:date="2019-01-08T14:09:00Z">
              <w:r>
                <w:rPr>
                  <w:rFonts w:hint="eastAsia" w:ascii="Arial" w:hAnsi="Arial" w:cs="Arial"/>
                  <w:color w:val="000000" w:themeColor="text1"/>
                  <w:kern w:val="2"/>
                  <w:sz w:val="18"/>
                  <w:szCs w:val="18"/>
                  <w:rPrChange w:id="3987" w:author="卡噗胖胖" w:date="2019-01-08T14:09:00Z">
                    <w:rPr>
                      <w:rFonts w:hint="eastAsia"/>
                    </w:rPr>
                  </w:rPrChange>
                </w:rPr>
                <w:t>科目大类的值</w:t>
              </w:r>
            </w:ins>
            <w:ins w:id="3988" w:author="卡噗胖胖" w:date="2019-01-08T14:09:00Z">
              <w:r>
                <w:rPr>
                  <w:rFonts w:hint="eastAsia" w:ascii="Arial" w:hAnsi="Arial" w:cs="Arial"/>
                  <w:color w:val="000000" w:themeColor="text1"/>
                  <w:kern w:val="2"/>
                  <w:sz w:val="18"/>
                  <w:szCs w:val="18"/>
                  <w:rPrChange w:id="3989" w:author="卡噗胖胖" w:date="2019-01-08T14:09:00Z">
                    <w:rPr>
                      <w:rFonts w:hint="eastAsia"/>
                    </w:rPr>
                  </w:rPrChange>
                </w:rPr>
                <w:t>&lt;/DESC19&gt;</w:t>
              </w:r>
            </w:ins>
          </w:p>
          <w:p>
            <w:pPr>
              <w:pStyle w:val="100"/>
              <w:ind w:firstLine="360"/>
              <w:rPr>
                <w:ins w:id="3990" w:author="卡噗胖胖" w:date="2019-01-08T14:09:00Z"/>
                <w:rFonts w:ascii="Arial" w:hAnsi="Arial" w:cs="Arial"/>
                <w:color w:val="000000" w:themeColor="text1"/>
                <w:kern w:val="2"/>
                <w:sz w:val="18"/>
                <w:szCs w:val="18"/>
                <w:rPrChange w:id="3991" w:author="卡噗胖胖" w:date="2019-01-08T14:09:00Z">
                  <w:rPr>
                    <w:ins w:id="3992" w:author="卡噗胖胖" w:date="2019-01-08T14:09:00Z"/>
                  </w:rPr>
                </w:rPrChange>
              </w:rPr>
            </w:pPr>
            <w:ins w:id="3993" w:author="卡噗胖胖" w:date="2019-01-08T14:09:00Z">
              <w:r>
                <w:rPr>
                  <w:rFonts w:hint="eastAsia" w:ascii="Arial" w:hAnsi="Arial" w:cs="Arial"/>
                  <w:color w:val="000000" w:themeColor="text1"/>
                  <w:kern w:val="2"/>
                  <w:sz w:val="18"/>
                  <w:szCs w:val="18"/>
                  <w:rPrChange w:id="3994" w:author="卡噗胖胖" w:date="2019-01-08T14:09:00Z">
                    <w:rPr>
                      <w:rFonts w:hint="eastAsia"/>
                    </w:rPr>
                  </w:rPrChange>
                </w:rPr>
                <w:t xml:space="preserve">                &lt;DESC20&gt;</w:t>
              </w:r>
            </w:ins>
            <w:ins w:id="3995" w:author="卡噗胖胖" w:date="2019-01-08T14:09:00Z">
              <w:r>
                <w:rPr>
                  <w:rFonts w:hint="eastAsia" w:ascii="Arial" w:hAnsi="Arial" w:cs="Arial"/>
                  <w:color w:val="000000" w:themeColor="text1"/>
                  <w:kern w:val="2"/>
                  <w:sz w:val="18"/>
                  <w:szCs w:val="18"/>
                  <w:rPrChange w:id="3996" w:author="卡噗胖胖" w:date="2019-01-08T14:09:00Z">
                    <w:rPr>
                      <w:rFonts w:hint="eastAsia"/>
                    </w:rPr>
                  </w:rPrChange>
                </w:rPr>
                <w:t>源系统科目主键的值</w:t>
              </w:r>
            </w:ins>
            <w:ins w:id="3997" w:author="卡噗胖胖" w:date="2019-01-08T14:09:00Z">
              <w:r>
                <w:rPr>
                  <w:rFonts w:hint="eastAsia" w:ascii="Arial" w:hAnsi="Arial" w:cs="Arial"/>
                  <w:color w:val="000000" w:themeColor="text1"/>
                  <w:kern w:val="2"/>
                  <w:sz w:val="18"/>
                  <w:szCs w:val="18"/>
                  <w:rPrChange w:id="3998" w:author="卡噗胖胖" w:date="2019-01-08T14:09:00Z">
                    <w:rPr>
                      <w:rFonts w:hint="eastAsia"/>
                    </w:rPr>
                  </w:rPrChange>
                </w:rPr>
                <w:t>&lt;/DESC20&gt;</w:t>
              </w:r>
            </w:ins>
          </w:p>
          <w:p>
            <w:pPr>
              <w:pStyle w:val="100"/>
              <w:ind w:firstLine="360"/>
              <w:rPr>
                <w:ins w:id="3999" w:author="卡噗胖胖" w:date="2019-01-08T14:09:00Z"/>
                <w:rFonts w:ascii="Arial" w:hAnsi="Arial" w:cs="Arial"/>
                <w:color w:val="000000" w:themeColor="text1"/>
                <w:kern w:val="2"/>
                <w:sz w:val="18"/>
                <w:szCs w:val="18"/>
                <w:rPrChange w:id="4000" w:author="卡噗胖胖" w:date="2019-01-08T14:09:00Z">
                  <w:rPr>
                    <w:ins w:id="4001" w:author="卡噗胖胖" w:date="2019-01-08T14:09:00Z"/>
                  </w:rPr>
                </w:rPrChange>
              </w:rPr>
            </w:pPr>
            <w:ins w:id="4002" w:author="卡噗胖胖" w:date="2019-01-08T14:09:00Z">
              <w:r>
                <w:rPr>
                  <w:rFonts w:hint="eastAsia" w:ascii="Arial" w:hAnsi="Arial" w:cs="Arial"/>
                  <w:color w:val="000000" w:themeColor="text1"/>
                  <w:kern w:val="2"/>
                  <w:sz w:val="18"/>
                  <w:szCs w:val="18"/>
                  <w:rPrChange w:id="4003" w:author="卡噗胖胖" w:date="2019-01-08T14:09:00Z">
                    <w:rPr>
                      <w:rFonts w:hint="eastAsia"/>
                    </w:rPr>
                  </w:rPrChange>
                </w:rPr>
                <w:t xml:space="preserve">                &lt;DESC21&gt;</w:t>
              </w:r>
            </w:ins>
            <w:ins w:id="4004" w:author="卡噗胖胖" w:date="2019-01-08T14:09:00Z">
              <w:r>
                <w:rPr>
                  <w:rFonts w:hint="eastAsia" w:ascii="Arial" w:hAnsi="Arial" w:cs="Arial"/>
                  <w:color w:val="000000" w:themeColor="text1"/>
                  <w:kern w:val="2"/>
                  <w:sz w:val="18"/>
                  <w:szCs w:val="18"/>
                  <w:rPrChange w:id="4005" w:author="卡噗胖胖" w:date="2019-01-08T14:09:00Z">
                    <w:rPr>
                      <w:rFonts w:hint="eastAsia"/>
                    </w:rPr>
                  </w:rPrChange>
                </w:rPr>
                <w:t>源系统上级主键的值</w:t>
              </w:r>
            </w:ins>
            <w:ins w:id="4006" w:author="卡噗胖胖" w:date="2019-01-08T14:09:00Z">
              <w:r>
                <w:rPr>
                  <w:rFonts w:hint="eastAsia" w:ascii="Arial" w:hAnsi="Arial" w:cs="Arial"/>
                  <w:color w:val="000000" w:themeColor="text1"/>
                  <w:kern w:val="2"/>
                  <w:sz w:val="18"/>
                  <w:szCs w:val="18"/>
                  <w:rPrChange w:id="4007" w:author="卡噗胖胖" w:date="2019-01-08T14:09:00Z">
                    <w:rPr>
                      <w:rFonts w:hint="eastAsia"/>
                    </w:rPr>
                  </w:rPrChange>
                </w:rPr>
                <w:t>&lt;/DESC21&gt;</w:t>
              </w:r>
            </w:ins>
          </w:p>
          <w:p>
            <w:pPr>
              <w:pStyle w:val="100"/>
              <w:ind w:firstLine="360"/>
              <w:rPr>
                <w:ins w:id="4008" w:author="卡噗胖胖" w:date="2019-01-08T14:09:00Z"/>
                <w:rFonts w:ascii="Arial" w:hAnsi="Arial" w:cs="Arial"/>
                <w:color w:val="000000" w:themeColor="text1"/>
                <w:kern w:val="2"/>
                <w:sz w:val="18"/>
                <w:szCs w:val="18"/>
                <w:rPrChange w:id="4009" w:author="卡噗胖胖" w:date="2019-01-08T14:09:00Z">
                  <w:rPr>
                    <w:ins w:id="4010" w:author="卡噗胖胖" w:date="2019-01-08T14:09:00Z"/>
                  </w:rPr>
                </w:rPrChange>
              </w:rPr>
            </w:pPr>
            <w:ins w:id="4011" w:author="卡噗胖胖" w:date="2019-01-08T14:09:00Z">
              <w:r>
                <w:rPr>
                  <w:rFonts w:hint="eastAsia" w:ascii="Arial" w:hAnsi="Arial" w:cs="Arial"/>
                  <w:color w:val="000000" w:themeColor="text1"/>
                  <w:kern w:val="2"/>
                  <w:sz w:val="18"/>
                  <w:szCs w:val="18"/>
                  <w:rPrChange w:id="4012" w:author="卡噗胖胖" w:date="2019-01-08T14:09:00Z">
                    <w:rPr>
                      <w:rFonts w:hint="eastAsia"/>
                    </w:rPr>
                  </w:rPrChange>
                </w:rPr>
                <w:t xml:space="preserve">                &lt;DESC22&gt;</w:t>
              </w:r>
            </w:ins>
            <w:ins w:id="4013" w:author="卡噗胖胖" w:date="2019-01-08T14:09:00Z">
              <w:r>
                <w:rPr>
                  <w:rFonts w:hint="eastAsia" w:ascii="Arial" w:hAnsi="Arial" w:cs="Arial"/>
                  <w:color w:val="000000" w:themeColor="text1"/>
                  <w:kern w:val="2"/>
                  <w:sz w:val="18"/>
                  <w:szCs w:val="18"/>
                  <w:rPrChange w:id="4014" w:author="卡噗胖胖" w:date="2019-01-08T14:09:00Z">
                    <w:rPr>
                      <w:rFonts w:hint="eastAsia"/>
                    </w:rPr>
                  </w:rPrChange>
                </w:rPr>
                <w:t>启用状态的值</w:t>
              </w:r>
            </w:ins>
            <w:ins w:id="4015" w:author="卡噗胖胖" w:date="2019-01-08T14:09:00Z">
              <w:r>
                <w:rPr>
                  <w:rFonts w:hint="eastAsia" w:ascii="Arial" w:hAnsi="Arial" w:cs="Arial"/>
                  <w:color w:val="000000" w:themeColor="text1"/>
                  <w:kern w:val="2"/>
                  <w:sz w:val="18"/>
                  <w:szCs w:val="18"/>
                  <w:rPrChange w:id="4016" w:author="卡噗胖胖" w:date="2019-01-08T14:09:00Z">
                    <w:rPr>
                      <w:rFonts w:hint="eastAsia"/>
                    </w:rPr>
                  </w:rPrChange>
                </w:rPr>
                <w:t>&lt;/DESC22&gt;</w:t>
              </w:r>
            </w:ins>
          </w:p>
          <w:p>
            <w:pPr>
              <w:pStyle w:val="100"/>
              <w:ind w:firstLine="360"/>
              <w:rPr>
                <w:ins w:id="4017" w:author="卡噗胖胖" w:date="2019-01-08T14:09:00Z"/>
                <w:rFonts w:ascii="Arial" w:hAnsi="Arial" w:cs="Arial"/>
                <w:color w:val="000000" w:themeColor="text1"/>
                <w:kern w:val="2"/>
                <w:sz w:val="18"/>
                <w:szCs w:val="18"/>
                <w:rPrChange w:id="4018" w:author="卡噗胖胖" w:date="2019-01-08T14:09:00Z">
                  <w:rPr>
                    <w:ins w:id="4019" w:author="卡噗胖胖" w:date="2019-01-08T14:09:00Z"/>
                  </w:rPr>
                </w:rPrChange>
              </w:rPr>
            </w:pPr>
            <w:ins w:id="4020" w:author="卡噗胖胖" w:date="2019-01-08T14:09:00Z">
              <w:r>
                <w:rPr>
                  <w:rFonts w:hint="eastAsia" w:ascii="Arial" w:hAnsi="Arial" w:cs="Arial"/>
                  <w:color w:val="000000" w:themeColor="text1"/>
                  <w:kern w:val="2"/>
                  <w:sz w:val="18"/>
                  <w:szCs w:val="18"/>
                  <w:rPrChange w:id="4021" w:author="卡噗胖胖" w:date="2019-01-08T14:09:00Z">
                    <w:rPr>
                      <w:rFonts w:hint="eastAsia"/>
                    </w:rPr>
                  </w:rPrChange>
                </w:rPr>
                <w:t xml:space="preserve">                &lt;PARENTCODE&gt;</w:t>
              </w:r>
            </w:ins>
            <w:ins w:id="4022" w:author="卡噗胖胖" w:date="2019-01-08T14:09:00Z">
              <w:r>
                <w:rPr>
                  <w:rFonts w:hint="eastAsia" w:ascii="Arial" w:hAnsi="Arial" w:cs="Arial"/>
                  <w:color w:val="000000" w:themeColor="text1"/>
                  <w:kern w:val="2"/>
                  <w:sz w:val="18"/>
                  <w:szCs w:val="18"/>
                  <w:rPrChange w:id="4023" w:author="卡噗胖胖" w:date="2019-01-08T14:09:00Z">
                    <w:rPr>
                      <w:rFonts w:hint="eastAsia"/>
                    </w:rPr>
                  </w:rPrChange>
                </w:rPr>
                <w:t>父节点编码的值</w:t>
              </w:r>
            </w:ins>
            <w:ins w:id="4024" w:author="卡噗胖胖" w:date="2019-01-08T14:09:00Z">
              <w:r>
                <w:rPr>
                  <w:rFonts w:hint="eastAsia" w:ascii="Arial" w:hAnsi="Arial" w:cs="Arial"/>
                  <w:color w:val="000000" w:themeColor="text1"/>
                  <w:kern w:val="2"/>
                  <w:sz w:val="18"/>
                  <w:szCs w:val="18"/>
                  <w:rPrChange w:id="4025" w:author="卡噗胖胖" w:date="2019-01-08T14:09:00Z">
                    <w:rPr>
                      <w:rFonts w:hint="eastAsia"/>
                    </w:rPr>
                  </w:rPrChange>
                </w:rPr>
                <w:t>&lt;/PARENTCODE&gt;</w:t>
              </w:r>
            </w:ins>
          </w:p>
          <w:p>
            <w:pPr>
              <w:pStyle w:val="100"/>
              <w:ind w:firstLine="360"/>
              <w:rPr>
                <w:ins w:id="4026" w:author="卡噗胖胖" w:date="2019-01-08T14:09:00Z"/>
                <w:rFonts w:ascii="Arial" w:hAnsi="Arial" w:cs="Arial"/>
                <w:color w:val="000000" w:themeColor="text1"/>
                <w:kern w:val="2"/>
                <w:sz w:val="18"/>
                <w:szCs w:val="18"/>
                <w:rPrChange w:id="4027" w:author="卡噗胖胖" w:date="2019-01-08T14:09:00Z">
                  <w:rPr>
                    <w:ins w:id="4028" w:author="卡噗胖胖" w:date="2019-01-08T14:09:00Z"/>
                  </w:rPr>
                </w:rPrChange>
              </w:rPr>
            </w:pPr>
            <w:ins w:id="4029" w:author="卡噗胖胖" w:date="2019-01-08T14:09:00Z">
              <w:r>
                <w:rPr>
                  <w:rFonts w:hint="eastAsia" w:ascii="Arial" w:hAnsi="Arial" w:cs="Arial"/>
                  <w:color w:val="000000" w:themeColor="text1"/>
                  <w:kern w:val="2"/>
                  <w:sz w:val="18"/>
                  <w:szCs w:val="18"/>
                  <w:rPrChange w:id="4030" w:author="卡噗胖胖" w:date="2019-01-08T14:09:00Z">
                    <w:rPr>
                      <w:rFonts w:hint="eastAsia"/>
                    </w:rPr>
                  </w:rPrChange>
                </w:rPr>
                <w:t xml:space="preserve">                &lt;UUID&gt;UUID</w:t>
              </w:r>
            </w:ins>
            <w:ins w:id="4031" w:author="卡噗胖胖" w:date="2019-01-08T14:09:00Z">
              <w:r>
                <w:rPr>
                  <w:rFonts w:hint="eastAsia" w:ascii="Arial" w:hAnsi="Arial" w:cs="Arial"/>
                  <w:color w:val="000000" w:themeColor="text1"/>
                  <w:kern w:val="2"/>
                  <w:sz w:val="18"/>
                  <w:szCs w:val="18"/>
                  <w:rPrChange w:id="4032" w:author="卡噗胖胖" w:date="2019-01-08T14:09:00Z">
                    <w:rPr>
                      <w:rFonts w:hint="eastAsia"/>
                    </w:rPr>
                  </w:rPrChange>
                </w:rPr>
                <w:t>的值</w:t>
              </w:r>
            </w:ins>
            <w:ins w:id="4033" w:author="卡噗胖胖" w:date="2019-01-08T14:09:00Z">
              <w:r>
                <w:rPr>
                  <w:rFonts w:hint="eastAsia" w:ascii="Arial" w:hAnsi="Arial" w:cs="Arial"/>
                  <w:color w:val="000000" w:themeColor="text1"/>
                  <w:kern w:val="2"/>
                  <w:sz w:val="18"/>
                  <w:szCs w:val="18"/>
                  <w:rPrChange w:id="4034" w:author="卡噗胖胖" w:date="2019-01-08T14:09:00Z">
                    <w:rPr>
                      <w:rFonts w:hint="eastAsia"/>
                    </w:rPr>
                  </w:rPrChange>
                </w:rPr>
                <w:t>&lt;/UUID&gt;</w:t>
              </w:r>
            </w:ins>
          </w:p>
          <w:p>
            <w:pPr>
              <w:pStyle w:val="100"/>
              <w:ind w:firstLine="360"/>
              <w:rPr>
                <w:ins w:id="4035" w:author="卡噗胖胖" w:date="2019-01-08T14:09:00Z"/>
                <w:rFonts w:ascii="Arial" w:hAnsi="Arial" w:cs="Arial"/>
                <w:color w:val="000000" w:themeColor="text1"/>
                <w:kern w:val="2"/>
                <w:sz w:val="18"/>
                <w:szCs w:val="18"/>
                <w:rPrChange w:id="4036" w:author="卡噗胖胖" w:date="2019-01-08T14:09:00Z">
                  <w:rPr>
                    <w:ins w:id="4037" w:author="卡噗胖胖" w:date="2019-01-08T14:09:00Z"/>
                  </w:rPr>
                </w:rPrChange>
              </w:rPr>
            </w:pPr>
            <w:ins w:id="4038" w:author="卡噗胖胖" w:date="2019-01-08T14:09:00Z">
              <w:r>
                <w:rPr>
                  <w:rFonts w:ascii="Arial" w:hAnsi="Arial" w:cs="Arial"/>
                  <w:color w:val="000000" w:themeColor="text1"/>
                  <w:kern w:val="2"/>
                  <w:sz w:val="18"/>
                  <w:szCs w:val="18"/>
                  <w:rPrChange w:id="4039" w:author="卡噗胖胖" w:date="2019-01-08T14:09:00Z">
                    <w:rPr/>
                  </w:rPrChange>
                </w:rPr>
                <w:t xml:space="preserve">            &lt;/DATAINFO&gt;</w:t>
              </w:r>
            </w:ins>
          </w:p>
          <w:p>
            <w:pPr>
              <w:pStyle w:val="100"/>
              <w:ind w:firstLine="360"/>
              <w:rPr>
                <w:ins w:id="4040" w:author="卡噗胖胖" w:date="2019-01-08T14:09:00Z"/>
                <w:rFonts w:ascii="Arial" w:hAnsi="Arial" w:cs="Arial"/>
                <w:color w:val="000000" w:themeColor="text1"/>
                <w:kern w:val="2"/>
                <w:sz w:val="18"/>
                <w:szCs w:val="18"/>
                <w:rPrChange w:id="4041" w:author="卡噗胖胖" w:date="2019-01-08T14:09:00Z">
                  <w:rPr>
                    <w:ins w:id="4042" w:author="卡噗胖胖" w:date="2019-01-08T14:09:00Z"/>
                  </w:rPr>
                </w:rPrChange>
              </w:rPr>
            </w:pPr>
            <w:ins w:id="4043" w:author="卡噗胖胖" w:date="2019-01-08T14:09:00Z">
              <w:r>
                <w:rPr>
                  <w:rFonts w:ascii="Arial" w:hAnsi="Arial" w:cs="Arial"/>
                  <w:color w:val="000000" w:themeColor="text1"/>
                  <w:kern w:val="2"/>
                  <w:sz w:val="18"/>
                  <w:szCs w:val="18"/>
                  <w:rPrChange w:id="4044" w:author="卡噗胖胖" w:date="2019-01-08T14:09:00Z">
                    <w:rPr/>
                  </w:rPrChange>
                </w:rPr>
                <w:t xml:space="preserve">        &lt;/DATAINFOS&gt;</w:t>
              </w:r>
            </w:ins>
          </w:p>
          <w:p>
            <w:pPr>
              <w:pStyle w:val="100"/>
              <w:ind w:firstLine="360"/>
              <w:rPr>
                <w:ins w:id="4045" w:author="卡噗胖胖" w:date="2019-01-08T14:09:00Z"/>
                <w:rFonts w:ascii="Arial" w:hAnsi="Arial" w:cs="Arial"/>
                <w:color w:val="000000" w:themeColor="text1"/>
                <w:kern w:val="2"/>
                <w:sz w:val="18"/>
                <w:szCs w:val="18"/>
                <w:rPrChange w:id="4046" w:author="卡噗胖胖" w:date="2019-01-08T14:09:00Z">
                  <w:rPr>
                    <w:ins w:id="4047" w:author="卡噗胖胖" w:date="2019-01-08T14:09:00Z"/>
                  </w:rPr>
                </w:rPrChange>
              </w:rPr>
            </w:pPr>
            <w:ins w:id="4048" w:author="卡噗胖胖" w:date="2019-01-08T14:09:00Z">
              <w:r>
                <w:rPr>
                  <w:rFonts w:ascii="Arial" w:hAnsi="Arial" w:cs="Arial"/>
                  <w:color w:val="000000" w:themeColor="text1"/>
                  <w:kern w:val="2"/>
                  <w:sz w:val="18"/>
                  <w:szCs w:val="18"/>
                  <w:rPrChange w:id="4049" w:author="卡噗胖胖" w:date="2019-01-08T14:09:00Z">
                    <w:rPr/>
                  </w:rPrChange>
                </w:rPr>
                <w:t xml:space="preserve">        &lt;SPLITPAGE&gt;</w:t>
              </w:r>
            </w:ins>
          </w:p>
          <w:p>
            <w:pPr>
              <w:pStyle w:val="100"/>
              <w:ind w:firstLine="360"/>
              <w:rPr>
                <w:ins w:id="4050" w:author="卡噗胖胖" w:date="2019-01-08T14:09:00Z"/>
                <w:rFonts w:ascii="Arial" w:hAnsi="Arial" w:cs="Arial"/>
                <w:color w:val="000000" w:themeColor="text1"/>
                <w:kern w:val="2"/>
                <w:sz w:val="18"/>
                <w:szCs w:val="18"/>
                <w:rPrChange w:id="4051" w:author="卡噗胖胖" w:date="2019-01-08T14:09:00Z">
                  <w:rPr>
                    <w:ins w:id="4052" w:author="卡噗胖胖" w:date="2019-01-08T14:09:00Z"/>
                  </w:rPr>
                </w:rPrChange>
              </w:rPr>
            </w:pPr>
            <w:ins w:id="4053" w:author="卡噗胖胖" w:date="2019-01-08T14:09:00Z">
              <w:r>
                <w:rPr>
                  <w:rFonts w:hint="eastAsia" w:ascii="Arial" w:hAnsi="Arial" w:cs="Arial"/>
                  <w:color w:val="000000" w:themeColor="text1"/>
                  <w:kern w:val="2"/>
                  <w:sz w:val="18"/>
                  <w:szCs w:val="18"/>
                  <w:rPrChange w:id="4054" w:author="卡噗胖胖" w:date="2019-01-08T14:09:00Z">
                    <w:rPr>
                      <w:rFonts w:hint="eastAsia"/>
                    </w:rPr>
                  </w:rPrChange>
                </w:rPr>
                <w:t xml:space="preserve">            &lt;COUNTPERPAGE&gt;</w:t>
              </w:r>
            </w:ins>
            <w:ins w:id="4055" w:author="卡噗胖胖" w:date="2019-01-08T14:09:00Z">
              <w:r>
                <w:rPr>
                  <w:rFonts w:hint="eastAsia" w:ascii="Arial" w:hAnsi="Arial" w:cs="Arial"/>
                  <w:color w:val="000000" w:themeColor="text1"/>
                  <w:kern w:val="2"/>
                  <w:sz w:val="18"/>
                  <w:szCs w:val="18"/>
                  <w:rPrChange w:id="4056" w:author="卡噗胖胖" w:date="2019-01-08T14:09:00Z">
                    <w:rPr>
                      <w:rFonts w:hint="eastAsia"/>
                    </w:rPr>
                  </w:rPrChange>
                </w:rPr>
                <w:t>每页查询条数</w:t>
              </w:r>
            </w:ins>
            <w:ins w:id="4057" w:author="卡噗胖胖" w:date="2019-01-08T14:09:00Z">
              <w:r>
                <w:rPr>
                  <w:rFonts w:hint="eastAsia" w:ascii="Arial" w:hAnsi="Arial" w:cs="Arial"/>
                  <w:color w:val="000000" w:themeColor="text1"/>
                  <w:kern w:val="2"/>
                  <w:sz w:val="18"/>
                  <w:szCs w:val="18"/>
                  <w:rPrChange w:id="4058" w:author="卡噗胖胖" w:date="2019-01-08T14:09:00Z">
                    <w:rPr>
                      <w:rFonts w:hint="eastAsia"/>
                    </w:rPr>
                  </w:rPrChange>
                </w:rPr>
                <w:t>&lt;/COUNTPERPAGE&gt;</w:t>
              </w:r>
            </w:ins>
          </w:p>
          <w:p>
            <w:pPr>
              <w:pStyle w:val="100"/>
              <w:ind w:firstLine="360"/>
              <w:rPr>
                <w:ins w:id="4059" w:author="卡噗胖胖" w:date="2019-01-08T14:09:00Z"/>
                <w:rFonts w:ascii="Arial" w:hAnsi="Arial" w:cs="Arial"/>
                <w:color w:val="000000" w:themeColor="text1"/>
                <w:kern w:val="2"/>
                <w:sz w:val="18"/>
                <w:szCs w:val="18"/>
                <w:rPrChange w:id="4060" w:author="卡噗胖胖" w:date="2019-01-08T14:09:00Z">
                  <w:rPr>
                    <w:ins w:id="4061" w:author="卡噗胖胖" w:date="2019-01-08T14:09:00Z"/>
                  </w:rPr>
                </w:rPrChange>
              </w:rPr>
            </w:pPr>
            <w:ins w:id="4062" w:author="卡噗胖胖" w:date="2019-01-08T14:09:00Z">
              <w:r>
                <w:rPr>
                  <w:rFonts w:hint="eastAsia" w:ascii="Arial" w:hAnsi="Arial" w:cs="Arial"/>
                  <w:color w:val="000000" w:themeColor="text1"/>
                  <w:kern w:val="2"/>
                  <w:sz w:val="18"/>
                  <w:szCs w:val="18"/>
                  <w:rPrChange w:id="4063" w:author="卡噗胖胖" w:date="2019-01-08T14:09:00Z">
                    <w:rPr>
                      <w:rFonts w:hint="eastAsia"/>
                    </w:rPr>
                  </w:rPrChange>
                </w:rPr>
                <w:t xml:space="preserve">            &lt;CURRENTPAGE&gt;</w:t>
              </w:r>
            </w:ins>
            <w:ins w:id="4064" w:author="卡噗胖胖" w:date="2019-01-08T14:09:00Z">
              <w:r>
                <w:rPr>
                  <w:rFonts w:hint="eastAsia" w:ascii="Arial" w:hAnsi="Arial" w:cs="Arial"/>
                  <w:color w:val="000000" w:themeColor="text1"/>
                  <w:kern w:val="2"/>
                  <w:sz w:val="18"/>
                  <w:szCs w:val="18"/>
                  <w:rPrChange w:id="4065" w:author="卡噗胖胖" w:date="2019-01-08T14:09:00Z">
                    <w:rPr>
                      <w:rFonts w:hint="eastAsia"/>
                    </w:rPr>
                  </w:rPrChange>
                </w:rPr>
                <w:t>当前页码</w:t>
              </w:r>
            </w:ins>
            <w:ins w:id="4066" w:author="卡噗胖胖" w:date="2019-01-08T14:09:00Z">
              <w:r>
                <w:rPr>
                  <w:rFonts w:hint="eastAsia" w:ascii="Arial" w:hAnsi="Arial" w:cs="Arial"/>
                  <w:color w:val="000000" w:themeColor="text1"/>
                  <w:kern w:val="2"/>
                  <w:sz w:val="18"/>
                  <w:szCs w:val="18"/>
                  <w:rPrChange w:id="4067" w:author="卡噗胖胖" w:date="2019-01-08T14:09:00Z">
                    <w:rPr>
                      <w:rFonts w:hint="eastAsia"/>
                    </w:rPr>
                  </w:rPrChange>
                </w:rPr>
                <w:t>&lt;/CURRENTPAGE&gt;</w:t>
              </w:r>
            </w:ins>
          </w:p>
          <w:p>
            <w:pPr>
              <w:pStyle w:val="100"/>
              <w:ind w:firstLine="360"/>
              <w:rPr>
                <w:ins w:id="4068" w:author="卡噗胖胖" w:date="2019-01-08T14:09:00Z"/>
                <w:rFonts w:ascii="Arial" w:hAnsi="Arial" w:cs="Arial"/>
                <w:color w:val="000000" w:themeColor="text1"/>
                <w:kern w:val="2"/>
                <w:sz w:val="18"/>
                <w:szCs w:val="18"/>
                <w:rPrChange w:id="4069" w:author="卡噗胖胖" w:date="2019-01-08T14:09:00Z">
                  <w:rPr>
                    <w:ins w:id="4070" w:author="卡噗胖胖" w:date="2019-01-08T14:09:00Z"/>
                  </w:rPr>
                </w:rPrChange>
              </w:rPr>
            </w:pPr>
            <w:ins w:id="4071" w:author="卡噗胖胖" w:date="2019-01-08T14:09:00Z">
              <w:r>
                <w:rPr>
                  <w:rFonts w:hint="eastAsia" w:ascii="Arial" w:hAnsi="Arial" w:cs="Arial"/>
                  <w:color w:val="000000" w:themeColor="text1"/>
                  <w:kern w:val="2"/>
                  <w:sz w:val="18"/>
                  <w:szCs w:val="18"/>
                  <w:rPrChange w:id="4072" w:author="卡噗胖胖" w:date="2019-01-08T14:09:00Z">
                    <w:rPr>
                      <w:rFonts w:hint="eastAsia"/>
                    </w:rPr>
                  </w:rPrChange>
                </w:rPr>
                <w:t xml:space="preserve">            &lt;TOTALPAGES&gt;</w:t>
              </w:r>
            </w:ins>
            <w:ins w:id="4073" w:author="卡噗胖胖" w:date="2019-01-08T14:09:00Z">
              <w:r>
                <w:rPr>
                  <w:rFonts w:hint="eastAsia" w:ascii="Arial" w:hAnsi="Arial" w:cs="Arial"/>
                  <w:color w:val="000000" w:themeColor="text1"/>
                  <w:kern w:val="2"/>
                  <w:sz w:val="18"/>
                  <w:szCs w:val="18"/>
                  <w:rPrChange w:id="4074" w:author="卡噗胖胖" w:date="2019-01-08T14:09:00Z">
                    <w:rPr>
                      <w:rFonts w:hint="eastAsia"/>
                    </w:rPr>
                  </w:rPrChange>
                </w:rPr>
                <w:t>总页数</w:t>
              </w:r>
            </w:ins>
            <w:ins w:id="4075" w:author="卡噗胖胖" w:date="2019-01-08T14:09:00Z">
              <w:r>
                <w:rPr>
                  <w:rFonts w:hint="eastAsia" w:ascii="Arial" w:hAnsi="Arial" w:cs="Arial"/>
                  <w:color w:val="000000" w:themeColor="text1"/>
                  <w:kern w:val="2"/>
                  <w:sz w:val="18"/>
                  <w:szCs w:val="18"/>
                  <w:rPrChange w:id="4076" w:author="卡噗胖胖" w:date="2019-01-08T14:09:00Z">
                    <w:rPr>
                      <w:rFonts w:hint="eastAsia"/>
                    </w:rPr>
                  </w:rPrChange>
                </w:rPr>
                <w:t>&lt;/TOTALPAGES&gt;</w:t>
              </w:r>
            </w:ins>
          </w:p>
          <w:p>
            <w:pPr>
              <w:pStyle w:val="100"/>
              <w:ind w:firstLine="360"/>
              <w:rPr>
                <w:ins w:id="4077" w:author="卡噗胖胖" w:date="2019-01-08T14:09:00Z"/>
                <w:rFonts w:ascii="Arial" w:hAnsi="Arial" w:cs="Arial"/>
                <w:color w:val="000000" w:themeColor="text1"/>
                <w:kern w:val="2"/>
                <w:sz w:val="18"/>
                <w:szCs w:val="18"/>
                <w:rPrChange w:id="4078" w:author="卡噗胖胖" w:date="2019-01-08T14:09:00Z">
                  <w:rPr>
                    <w:ins w:id="4079" w:author="卡噗胖胖" w:date="2019-01-08T14:09:00Z"/>
                  </w:rPr>
                </w:rPrChange>
              </w:rPr>
            </w:pPr>
            <w:ins w:id="4080" w:author="卡噗胖胖" w:date="2019-01-08T14:09:00Z">
              <w:r>
                <w:rPr>
                  <w:rFonts w:hint="eastAsia" w:ascii="Arial" w:hAnsi="Arial" w:cs="Arial"/>
                  <w:color w:val="000000" w:themeColor="text1"/>
                  <w:kern w:val="2"/>
                  <w:sz w:val="18"/>
                  <w:szCs w:val="18"/>
                  <w:rPrChange w:id="4081" w:author="卡噗胖胖" w:date="2019-01-08T14:09:00Z">
                    <w:rPr>
                      <w:rFonts w:hint="eastAsia"/>
                    </w:rPr>
                  </w:rPrChange>
                </w:rPr>
                <w:t xml:space="preserve">            &lt;TOTALNUMBER&gt;</w:t>
              </w:r>
            </w:ins>
            <w:ins w:id="4082" w:author="卡噗胖胖" w:date="2019-01-08T14:09:00Z">
              <w:r>
                <w:rPr>
                  <w:rFonts w:hint="eastAsia" w:ascii="Arial" w:hAnsi="Arial" w:cs="Arial"/>
                  <w:color w:val="000000" w:themeColor="text1"/>
                  <w:kern w:val="2"/>
                  <w:sz w:val="18"/>
                  <w:szCs w:val="18"/>
                  <w:rPrChange w:id="4083" w:author="卡噗胖胖" w:date="2019-01-08T14:09:00Z">
                    <w:rPr>
                      <w:rFonts w:hint="eastAsia"/>
                    </w:rPr>
                  </w:rPrChange>
                </w:rPr>
                <w:t>总条数</w:t>
              </w:r>
            </w:ins>
            <w:ins w:id="4084" w:author="卡噗胖胖" w:date="2019-01-08T14:09:00Z">
              <w:r>
                <w:rPr>
                  <w:rFonts w:hint="eastAsia" w:ascii="Arial" w:hAnsi="Arial" w:cs="Arial"/>
                  <w:color w:val="000000" w:themeColor="text1"/>
                  <w:kern w:val="2"/>
                  <w:sz w:val="18"/>
                  <w:szCs w:val="18"/>
                  <w:rPrChange w:id="4085" w:author="卡噗胖胖" w:date="2019-01-08T14:09:00Z">
                    <w:rPr>
                      <w:rFonts w:hint="eastAsia"/>
                    </w:rPr>
                  </w:rPrChange>
                </w:rPr>
                <w:t>&lt;/TOTALNUMBER&gt;</w:t>
              </w:r>
            </w:ins>
          </w:p>
          <w:p>
            <w:pPr>
              <w:pStyle w:val="100"/>
              <w:ind w:firstLine="360"/>
              <w:rPr>
                <w:ins w:id="4086" w:author="卡噗胖胖" w:date="2019-01-08T14:09:00Z"/>
                <w:rFonts w:ascii="Arial" w:hAnsi="Arial" w:cs="Arial"/>
                <w:color w:val="000000" w:themeColor="text1"/>
                <w:kern w:val="2"/>
                <w:sz w:val="18"/>
                <w:szCs w:val="18"/>
                <w:rPrChange w:id="4087" w:author="卡噗胖胖" w:date="2019-01-08T14:09:00Z">
                  <w:rPr>
                    <w:ins w:id="4088" w:author="卡噗胖胖" w:date="2019-01-08T14:09:00Z"/>
                  </w:rPr>
                </w:rPrChange>
              </w:rPr>
            </w:pPr>
            <w:ins w:id="4089" w:author="卡噗胖胖" w:date="2019-01-08T14:09:00Z">
              <w:r>
                <w:rPr>
                  <w:rFonts w:ascii="Arial" w:hAnsi="Arial" w:cs="Arial"/>
                  <w:color w:val="000000" w:themeColor="text1"/>
                  <w:kern w:val="2"/>
                  <w:sz w:val="18"/>
                  <w:szCs w:val="18"/>
                  <w:rPrChange w:id="4090" w:author="卡噗胖胖" w:date="2019-01-08T14:09:00Z">
                    <w:rPr/>
                  </w:rPrChange>
                </w:rPr>
                <w:t xml:space="preserve">        &lt;/SPLITPAGE&gt;</w:t>
              </w:r>
            </w:ins>
          </w:p>
          <w:p>
            <w:pPr>
              <w:pStyle w:val="100"/>
              <w:ind w:firstLine="360"/>
              <w:rPr>
                <w:ins w:id="4091" w:author="卡噗胖胖" w:date="2019-01-08T14:09:00Z"/>
                <w:rFonts w:ascii="Arial" w:hAnsi="Arial" w:cs="Arial"/>
                <w:color w:val="000000" w:themeColor="text1"/>
                <w:kern w:val="2"/>
                <w:sz w:val="18"/>
                <w:szCs w:val="18"/>
                <w:rPrChange w:id="4092" w:author="卡噗胖胖" w:date="2019-01-08T14:09:00Z">
                  <w:rPr>
                    <w:ins w:id="4093" w:author="卡噗胖胖" w:date="2019-01-08T14:09:00Z"/>
                  </w:rPr>
                </w:rPrChange>
              </w:rPr>
            </w:pPr>
            <w:ins w:id="4094" w:author="卡噗胖胖" w:date="2019-01-08T14:09:00Z">
              <w:r>
                <w:rPr>
                  <w:rFonts w:ascii="Arial" w:hAnsi="Arial" w:cs="Arial"/>
                  <w:color w:val="000000" w:themeColor="text1"/>
                  <w:kern w:val="2"/>
                  <w:sz w:val="18"/>
                  <w:szCs w:val="18"/>
                  <w:rPrChange w:id="4095" w:author="卡噗胖胖" w:date="2019-01-08T14:09:00Z">
                    <w:rPr/>
                  </w:rPrChange>
                </w:rPr>
                <w:t xml:space="preserve">    &lt;/DATA&gt;</w:t>
              </w:r>
            </w:ins>
          </w:p>
          <w:p>
            <w:pPr>
              <w:pStyle w:val="100"/>
              <w:ind w:firstLine="360"/>
              <w:rPr>
                <w:ins w:id="4096" w:author="卡噗胖胖" w:date="2019-01-08T14:09:00Z"/>
                <w:rFonts w:ascii="Arial" w:hAnsi="Arial" w:cs="Arial"/>
                <w:color w:val="000000" w:themeColor="text1"/>
                <w:kern w:val="2"/>
                <w:sz w:val="18"/>
                <w:szCs w:val="18"/>
                <w:rPrChange w:id="4097" w:author="卡噗胖胖" w:date="2019-01-08T14:09:00Z">
                  <w:rPr>
                    <w:ins w:id="4098" w:author="卡噗胖胖" w:date="2019-01-08T14:09:00Z"/>
                  </w:rPr>
                </w:rPrChange>
              </w:rPr>
            </w:pPr>
            <w:ins w:id="4099" w:author="卡噗胖胖" w:date="2019-01-08T14:09:00Z">
              <w:r>
                <w:rPr>
                  <w:rFonts w:hint="eastAsia" w:ascii="Arial" w:hAnsi="Arial" w:cs="Arial"/>
                  <w:color w:val="000000" w:themeColor="text1"/>
                  <w:kern w:val="2"/>
                  <w:sz w:val="18"/>
                  <w:szCs w:val="18"/>
                  <w:rPrChange w:id="4100" w:author="卡噗胖胖" w:date="2019-01-08T14:09:00Z">
                    <w:rPr>
                      <w:rFonts w:hint="eastAsia"/>
                    </w:rPr>
                  </w:rPrChange>
                </w:rPr>
                <w:t xml:space="preserve">    &lt;DESC&gt;</w:t>
              </w:r>
            </w:ins>
            <w:ins w:id="4101" w:author="卡噗胖胖" w:date="2019-01-08T14:09:00Z">
              <w:r>
                <w:rPr>
                  <w:rFonts w:hint="eastAsia" w:ascii="Arial" w:hAnsi="Arial" w:cs="Arial"/>
                  <w:color w:val="000000" w:themeColor="text1"/>
                  <w:kern w:val="2"/>
                  <w:sz w:val="18"/>
                  <w:szCs w:val="18"/>
                  <w:rPrChange w:id="4102" w:author="卡噗胖胖" w:date="2019-01-08T14:09:00Z">
                    <w:rPr>
                      <w:rFonts w:hint="eastAsia"/>
                    </w:rPr>
                  </w:rPrChange>
                </w:rPr>
                <w:t>数据处理情况的描述</w:t>
              </w:r>
            </w:ins>
            <w:ins w:id="4103" w:author="卡噗胖胖" w:date="2019-01-08T14:09:00Z">
              <w:r>
                <w:rPr>
                  <w:rFonts w:hint="eastAsia" w:ascii="Arial" w:hAnsi="Arial" w:cs="Arial"/>
                  <w:color w:val="000000" w:themeColor="text1"/>
                  <w:kern w:val="2"/>
                  <w:sz w:val="18"/>
                  <w:szCs w:val="18"/>
                  <w:rPrChange w:id="4104" w:author="卡噗胖胖" w:date="2019-01-08T14:09:00Z">
                    <w:rPr>
                      <w:rFonts w:hint="eastAsia"/>
                    </w:rPr>
                  </w:rPrChange>
                </w:rPr>
                <w:t>&lt;/DESC&gt;</w:t>
              </w:r>
            </w:ins>
          </w:p>
          <w:p>
            <w:pPr>
              <w:pStyle w:val="100"/>
              <w:ind w:firstLine="360"/>
              <w:rPr>
                <w:del w:id="4105" w:author="卡噗胖胖" w:date="2019-01-08T14:09:00Z"/>
                <w:rFonts w:ascii="Arial" w:hAnsi="Arial" w:cs="Arial"/>
                <w:color w:val="000000" w:themeColor="text1"/>
                <w:kern w:val="2"/>
                <w:sz w:val="18"/>
                <w:szCs w:val="18"/>
                <w14:textFill>
                  <w14:solidFill>
                    <w14:schemeClr w14:val="tx1"/>
                  </w14:solidFill>
                </w14:textFill>
              </w:rPr>
            </w:pPr>
            <w:ins w:id="4106" w:author="卡噗胖胖" w:date="2019-01-08T14:09:00Z">
              <w:r>
                <w:rPr>
                  <w:rFonts w:ascii="Arial" w:hAnsi="Arial" w:cs="Arial"/>
                  <w:color w:val="000000" w:themeColor="text1"/>
                  <w:kern w:val="2"/>
                  <w:sz w:val="18"/>
                  <w:szCs w:val="18"/>
                  <w:rPrChange w:id="4107" w:author="卡噗胖胖" w:date="2019-01-08T14:09:00Z">
                    <w:rPr/>
                  </w:rPrChange>
                </w:rPr>
                <w:t>&lt;/ESB&gt;</w:t>
              </w:r>
            </w:ins>
            <w:del w:id="4108" w:author="卡噗胖胖" w:date="2019-01-08T14:09: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4109" w:author="卡噗胖胖" w:date="2019-01-08T14:09:00Z"/>
                <w:rFonts w:ascii="Arial" w:hAnsi="Arial" w:cs="Arial"/>
                <w:color w:val="000000" w:themeColor="text1"/>
                <w:kern w:val="2"/>
                <w:sz w:val="18"/>
                <w:szCs w:val="18"/>
                <w14:textFill>
                  <w14:solidFill>
                    <w14:schemeClr w14:val="tx1"/>
                  </w14:solidFill>
                </w14:textFill>
              </w:rPr>
            </w:pPr>
            <w:del w:id="4110" w:author="卡噗胖胖" w:date="2019-01-08T14:09: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4111" w:author="卡噗胖胖" w:date="2019-01-08T14:09:00Z"/>
                <w:rFonts w:ascii="Arial" w:hAnsi="Arial" w:cs="Arial"/>
                <w:color w:val="000000" w:themeColor="text1"/>
                <w:kern w:val="2"/>
                <w:sz w:val="18"/>
                <w:szCs w:val="18"/>
                <w14:textFill>
                  <w14:solidFill>
                    <w14:schemeClr w14:val="tx1"/>
                  </w14:solidFill>
                </w14:textFill>
              </w:rPr>
            </w:pPr>
            <w:del w:id="411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&lt;RESULT&gt;S成功/E失败&lt;/RESULT&gt;</w:delText>
              </w:r>
            </w:del>
          </w:p>
          <w:p>
            <w:pPr>
              <w:pStyle w:val="100"/>
              <w:ind w:firstLine="360"/>
              <w:rPr>
                <w:del w:id="4113" w:author="卡噗胖胖" w:date="2019-01-08T14:09:00Z"/>
                <w:rFonts w:ascii="Arial" w:hAnsi="Arial" w:cs="Arial"/>
                <w:color w:val="000000" w:themeColor="text1"/>
                <w:kern w:val="2"/>
                <w:sz w:val="18"/>
                <w:szCs w:val="18"/>
                <w14:textFill>
                  <w14:solidFill>
                    <w14:schemeClr w14:val="tx1"/>
                  </w14:solidFill>
                </w14:textFill>
              </w:rPr>
            </w:pPr>
            <w:del w:id="4114" w:author="卡噗胖胖" w:date="2019-01-08T14:09: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4115" w:author="卡噗胖胖" w:date="2019-01-08T14:09:00Z"/>
                <w:rFonts w:ascii="Arial" w:hAnsi="Arial" w:cs="Arial"/>
                <w:color w:val="000000" w:themeColor="text1"/>
                <w:kern w:val="2"/>
                <w:sz w:val="18"/>
                <w:szCs w:val="18"/>
                <w14:textFill>
                  <w14:solidFill>
                    <w14:schemeClr w14:val="tx1"/>
                  </w14:solidFill>
                </w14:textFill>
              </w:rPr>
            </w:pPr>
            <w:del w:id="4116" w:author="卡噗胖胖" w:date="2019-01-08T14:09: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4117" w:author="卡噗胖胖" w:date="2019-01-08T14:09:00Z"/>
                <w:rFonts w:ascii="Arial" w:hAnsi="Arial" w:cs="Arial"/>
                <w:color w:val="000000" w:themeColor="text1"/>
                <w:kern w:val="2"/>
                <w:sz w:val="18"/>
                <w:szCs w:val="18"/>
                <w14:textFill>
                  <w14:solidFill>
                    <w14:schemeClr w14:val="tx1"/>
                  </w14:solidFill>
                </w14:textFill>
              </w:rPr>
            </w:pPr>
            <w:del w:id="4118"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4119" w:author="卡噗胖胖" w:date="2019-01-08T14:09:00Z"/>
                <w:rFonts w:ascii="Arial" w:hAnsi="Arial" w:cs="Arial"/>
                <w:color w:val="000000" w:themeColor="text1"/>
                <w:kern w:val="2"/>
                <w:sz w:val="18"/>
                <w:szCs w:val="18"/>
                <w14:textFill>
                  <w14:solidFill>
                    <w14:schemeClr w14:val="tx1"/>
                  </w14:solidFill>
                </w14:textFill>
              </w:rPr>
            </w:pPr>
            <w:del w:id="4120" w:author="卡噗胖胖" w:date="2019-01-08T14:09: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4121" w:author="卡噗胖胖" w:date="2019-01-08T14:09:00Z"/>
                <w:rFonts w:ascii="Arial" w:hAnsi="Arial" w:cs="Arial"/>
                <w:color w:val="000000" w:themeColor="text1"/>
                <w:kern w:val="2"/>
                <w:sz w:val="18"/>
                <w:szCs w:val="18"/>
                <w14:textFill>
                  <w14:solidFill>
                    <w14:schemeClr w14:val="tx1"/>
                  </w14:solidFill>
                </w14:textFill>
              </w:rPr>
            </w:pPr>
            <w:del w:id="412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ind w:firstLine="360"/>
              <w:rPr>
                <w:del w:id="4123" w:author="卡噗胖胖" w:date="2019-01-08T14:09:00Z"/>
                <w:rFonts w:ascii="Arial" w:hAnsi="Arial" w:cs="Arial"/>
                <w:color w:val="000000" w:themeColor="text1"/>
                <w:kern w:val="2"/>
                <w:sz w:val="18"/>
                <w:szCs w:val="18"/>
                <w14:textFill>
                  <w14:solidFill>
                    <w14:schemeClr w14:val="tx1"/>
                  </w14:solidFill>
                </w14:textFill>
              </w:rPr>
            </w:pPr>
            <w:del w:id="4124"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ind w:firstLine="360"/>
              <w:rPr>
                <w:del w:id="4125" w:author="卡噗胖胖" w:date="2019-01-08T14:09:00Z"/>
                <w:rFonts w:ascii="Arial" w:hAnsi="Arial" w:cs="Arial"/>
                <w:color w:val="000000" w:themeColor="text1"/>
                <w:kern w:val="2"/>
                <w:sz w:val="18"/>
                <w:szCs w:val="18"/>
                <w14:textFill>
                  <w14:solidFill>
                    <w14:schemeClr w14:val="tx1"/>
                  </w14:solidFill>
                </w14:textFill>
              </w:rPr>
            </w:pPr>
            <w:del w:id="4126"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&lt;DESC2&gt;科目编码的值&lt;/DESC2&gt;</w:delText>
              </w:r>
            </w:del>
          </w:p>
          <w:p>
            <w:pPr>
              <w:pStyle w:val="100"/>
              <w:ind w:firstLine="360"/>
              <w:rPr>
                <w:del w:id="4127" w:author="卡噗胖胖" w:date="2019-01-08T14:09:00Z"/>
                <w:rFonts w:ascii="Arial" w:hAnsi="Arial" w:cs="Arial"/>
                <w:color w:val="000000" w:themeColor="text1"/>
                <w:kern w:val="2"/>
                <w:sz w:val="18"/>
                <w:szCs w:val="18"/>
                <w14:textFill>
                  <w14:solidFill>
                    <w14:schemeClr w14:val="tx1"/>
                  </w14:solidFill>
                </w14:textFill>
              </w:rPr>
            </w:pPr>
            <w:del w:id="4128"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&lt;DESC3&gt;科目类型的值&lt;/DESC3&gt;</w:delText>
              </w:r>
            </w:del>
          </w:p>
          <w:p>
            <w:pPr>
              <w:pStyle w:val="100"/>
              <w:ind w:firstLine="360"/>
              <w:rPr>
                <w:del w:id="4129" w:author="卡噗胖胖" w:date="2019-01-08T14:09:00Z"/>
                <w:rFonts w:ascii="Arial" w:hAnsi="Arial" w:cs="Arial"/>
                <w:color w:val="000000" w:themeColor="text1"/>
                <w:kern w:val="2"/>
                <w:sz w:val="18"/>
                <w:szCs w:val="18"/>
                <w14:textFill>
                  <w14:solidFill>
                    <w14:schemeClr w14:val="tx1"/>
                  </w14:solidFill>
                </w14:textFill>
              </w:rPr>
            </w:pPr>
            <w:del w:id="4130"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&lt;DESC4&gt;是否末级科目的值&lt;/DESC4&gt;</w:delText>
              </w:r>
            </w:del>
          </w:p>
          <w:p>
            <w:pPr>
              <w:pStyle w:val="100"/>
              <w:ind w:firstLine="360"/>
              <w:rPr>
                <w:del w:id="4131" w:author="卡噗胖胖" w:date="2019-01-08T14:09:00Z"/>
                <w:rFonts w:ascii="Arial" w:hAnsi="Arial" w:cs="Arial"/>
                <w:color w:val="000000" w:themeColor="text1"/>
                <w:kern w:val="2"/>
                <w:sz w:val="18"/>
                <w:szCs w:val="18"/>
                <w14:textFill>
                  <w14:solidFill>
                    <w14:schemeClr w14:val="tx1"/>
                  </w14:solidFill>
                </w14:textFill>
              </w:rPr>
            </w:pPr>
            <w:del w:id="413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&lt;DESC5&gt;科目级数的值&lt;/DESC5&gt;</w:delText>
              </w:r>
            </w:del>
          </w:p>
          <w:p>
            <w:pPr>
              <w:pStyle w:val="100"/>
              <w:ind w:firstLine="360"/>
              <w:rPr>
                <w:del w:id="4133" w:author="卡噗胖胖" w:date="2019-01-08T14:09:00Z"/>
                <w:rFonts w:ascii="Arial" w:hAnsi="Arial" w:cs="Arial"/>
                <w:color w:val="000000" w:themeColor="text1"/>
                <w:kern w:val="2"/>
                <w:sz w:val="18"/>
                <w:szCs w:val="18"/>
                <w14:textFill>
                  <w14:solidFill>
                    <w14:schemeClr w14:val="tx1"/>
                  </w14:solidFill>
                </w14:textFill>
              </w:rPr>
            </w:pPr>
            <w:del w:id="4134"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&lt;DESC6&gt;是否建安的值&lt;/DESC6&gt;</w:delText>
              </w:r>
            </w:del>
          </w:p>
          <w:p>
            <w:pPr>
              <w:pStyle w:val="100"/>
              <w:ind w:firstLine="360"/>
              <w:rPr>
                <w:del w:id="4135" w:author="卡噗胖胖" w:date="2019-01-08T14:09:00Z"/>
                <w:rFonts w:ascii="Arial" w:hAnsi="Arial" w:cs="Arial"/>
                <w:color w:val="000000" w:themeColor="text1"/>
                <w:kern w:val="2"/>
                <w:sz w:val="18"/>
                <w:szCs w:val="18"/>
                <w14:textFill>
                  <w14:solidFill>
                    <w14:schemeClr w14:val="tx1"/>
                  </w14:solidFill>
                </w14:textFill>
              </w:rPr>
            </w:pPr>
            <w:del w:id="4136"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&lt;DESC7&gt;是否测算科目的值&lt;/DESC7&gt;</w:delText>
              </w:r>
            </w:del>
          </w:p>
          <w:p>
            <w:pPr>
              <w:pStyle w:val="100"/>
              <w:ind w:firstLine="360"/>
              <w:rPr>
                <w:del w:id="4137" w:author="卡噗胖胖" w:date="2019-01-08T14:09:00Z"/>
                <w:rFonts w:ascii="Arial" w:hAnsi="Arial" w:cs="Arial"/>
                <w:color w:val="000000" w:themeColor="text1"/>
                <w:kern w:val="2"/>
                <w:sz w:val="18"/>
                <w:szCs w:val="18"/>
                <w14:textFill>
                  <w14:solidFill>
                    <w14:schemeClr w14:val="tx1"/>
                  </w14:solidFill>
                </w14:textFill>
              </w:rPr>
            </w:pPr>
            <w:del w:id="4138"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&lt;DESC8&gt;是否末级测算科目的值&lt;/DESC8&gt;</w:delText>
              </w:r>
            </w:del>
          </w:p>
          <w:p>
            <w:pPr>
              <w:pStyle w:val="100"/>
              <w:ind w:firstLine="360"/>
              <w:rPr>
                <w:del w:id="4139" w:author="卡噗胖胖" w:date="2019-01-08T14:09:00Z"/>
                <w:rFonts w:ascii="Arial" w:hAnsi="Arial" w:cs="Arial"/>
                <w:color w:val="000000" w:themeColor="text1"/>
                <w:kern w:val="2"/>
                <w:sz w:val="18"/>
                <w:szCs w:val="18"/>
                <w14:textFill>
                  <w14:solidFill>
                    <w14:schemeClr w14:val="tx1"/>
                  </w14:solidFill>
                </w14:textFill>
              </w:rPr>
            </w:pPr>
            <w:del w:id="4140"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&lt;DESC9&gt;分摊模式的值&lt;/DESC9&gt;</w:delText>
              </w:r>
            </w:del>
          </w:p>
          <w:p>
            <w:pPr>
              <w:pStyle w:val="100"/>
              <w:ind w:firstLine="360"/>
              <w:rPr>
                <w:del w:id="4141" w:author="卡噗胖胖" w:date="2019-01-08T14:09:00Z"/>
                <w:rFonts w:ascii="Arial" w:hAnsi="Arial" w:cs="Arial"/>
                <w:color w:val="000000" w:themeColor="text1"/>
                <w:kern w:val="2"/>
                <w:sz w:val="18"/>
                <w:szCs w:val="18"/>
                <w14:textFill>
                  <w14:solidFill>
                    <w14:schemeClr w14:val="tx1"/>
                  </w14:solidFill>
                </w14:textFill>
              </w:rPr>
            </w:pPr>
            <w:del w:id="414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&lt;DESC10&gt;科目归属的值&lt;/DESC10&gt;</w:delText>
              </w:r>
            </w:del>
          </w:p>
          <w:p>
            <w:pPr>
              <w:pStyle w:val="100"/>
              <w:ind w:firstLine="360"/>
              <w:rPr>
                <w:del w:id="4143" w:author="卡噗胖胖" w:date="2019-01-08T14:09:00Z"/>
                <w:rFonts w:ascii="Arial" w:hAnsi="Arial" w:cs="Arial"/>
                <w:color w:val="000000" w:themeColor="text1"/>
                <w:kern w:val="2"/>
                <w:sz w:val="18"/>
                <w:szCs w:val="18"/>
                <w14:textFill>
                  <w14:solidFill>
                    <w14:schemeClr w14:val="tx1"/>
                  </w14:solidFill>
                </w14:textFill>
              </w:rPr>
            </w:pPr>
            <w:del w:id="4144"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&lt;DESC11&gt;科目类别的值&lt;/DESC11&gt;</w:delText>
              </w:r>
            </w:del>
          </w:p>
          <w:p>
            <w:pPr>
              <w:pStyle w:val="100"/>
              <w:ind w:firstLine="360"/>
              <w:rPr>
                <w:del w:id="4145" w:author="卡噗胖胖" w:date="2019-01-08T14:09:00Z"/>
                <w:rFonts w:ascii="Arial" w:hAnsi="Arial" w:cs="Arial"/>
                <w:color w:val="000000" w:themeColor="text1"/>
                <w:kern w:val="2"/>
                <w:sz w:val="18"/>
                <w:szCs w:val="18"/>
                <w14:textFill>
                  <w14:solidFill>
                    <w14:schemeClr w14:val="tx1"/>
                  </w14:solidFill>
                </w14:textFill>
              </w:rPr>
            </w:pPr>
            <w:del w:id="4146"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&lt;DESC12&gt;科目分类的值&lt;/DESC12&gt;</w:delText>
              </w:r>
            </w:del>
          </w:p>
          <w:p>
            <w:pPr>
              <w:pStyle w:val="100"/>
              <w:ind w:firstLine="360"/>
              <w:rPr>
                <w:del w:id="4147" w:author="卡噗胖胖" w:date="2019-01-08T14:09:00Z"/>
                <w:rFonts w:ascii="Arial" w:hAnsi="Arial" w:cs="Arial"/>
                <w:color w:val="000000" w:themeColor="text1"/>
                <w:kern w:val="2"/>
                <w:sz w:val="18"/>
                <w:szCs w:val="18"/>
                <w14:textFill>
                  <w14:solidFill>
                    <w14:schemeClr w14:val="tx1"/>
                  </w14:solidFill>
                </w14:textFill>
              </w:rPr>
            </w:pPr>
            <w:del w:id="4148"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&lt;DESC13&gt;取值方式的值&lt;/DESC13&gt;</w:delText>
              </w:r>
            </w:del>
          </w:p>
          <w:p>
            <w:pPr>
              <w:pStyle w:val="100"/>
              <w:ind w:firstLine="360"/>
              <w:rPr>
                <w:del w:id="4149" w:author="卡噗胖胖" w:date="2019-01-08T14:09:00Z"/>
                <w:rFonts w:ascii="Arial" w:hAnsi="Arial" w:cs="Arial"/>
                <w:color w:val="000000" w:themeColor="text1"/>
                <w:kern w:val="2"/>
                <w:sz w:val="18"/>
                <w:szCs w:val="18"/>
                <w14:textFill>
                  <w14:solidFill>
                    <w14:schemeClr w14:val="tx1"/>
                  </w14:solidFill>
                </w14:textFill>
              </w:rPr>
            </w:pPr>
            <w:del w:id="4150"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&lt;DESC14&gt;测算基础类型的值&lt;/DESC14&gt;</w:delText>
              </w:r>
            </w:del>
          </w:p>
          <w:p>
            <w:pPr>
              <w:pStyle w:val="100"/>
              <w:ind w:firstLine="360"/>
              <w:rPr>
                <w:del w:id="4151" w:author="卡噗胖胖" w:date="2019-01-08T14:09:00Z"/>
                <w:rFonts w:ascii="Arial" w:hAnsi="Arial" w:cs="Arial"/>
                <w:color w:val="000000" w:themeColor="text1"/>
                <w:kern w:val="2"/>
                <w:sz w:val="18"/>
                <w:szCs w:val="18"/>
                <w14:textFill>
                  <w14:solidFill>
                    <w14:schemeClr w14:val="tx1"/>
                  </w14:solidFill>
                </w14:textFill>
              </w:rPr>
            </w:pPr>
            <w:del w:id="415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&lt;DESC15&gt;测算基础编码的值&lt;/DESC15&gt;</w:delText>
              </w:r>
            </w:del>
          </w:p>
          <w:p>
            <w:pPr>
              <w:pStyle w:val="100"/>
              <w:ind w:firstLine="360"/>
              <w:rPr>
                <w:del w:id="4153" w:author="卡噗胖胖" w:date="2019-01-08T14:09:00Z"/>
                <w:rFonts w:ascii="Arial" w:hAnsi="Arial" w:cs="Arial"/>
                <w:color w:val="000000" w:themeColor="text1"/>
                <w:kern w:val="2"/>
                <w:sz w:val="18"/>
                <w:szCs w:val="18"/>
                <w14:textFill>
                  <w14:solidFill>
                    <w14:schemeClr w14:val="tx1"/>
                  </w14:solidFill>
                </w14:textFill>
              </w:rPr>
            </w:pPr>
            <w:del w:id="4154"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&lt;DESC16&gt;测算基础名称的值&lt;/DESC16&gt;</w:delText>
              </w:r>
            </w:del>
          </w:p>
          <w:p>
            <w:pPr>
              <w:pStyle w:val="100"/>
              <w:ind w:firstLine="360"/>
              <w:rPr>
                <w:del w:id="4155" w:author="卡噗胖胖" w:date="2019-01-08T14:09:00Z"/>
                <w:rFonts w:ascii="Arial" w:hAnsi="Arial" w:cs="Arial"/>
                <w:color w:val="000000" w:themeColor="text1"/>
                <w:kern w:val="2"/>
                <w:sz w:val="18"/>
                <w:szCs w:val="18"/>
                <w14:textFill>
                  <w14:solidFill>
                    <w14:schemeClr w14:val="tx1"/>
                  </w14:solidFill>
                </w14:textFill>
              </w:rPr>
            </w:pPr>
            <w:del w:id="4156"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&lt;DESC17&gt;系数单位的值&lt;/DESC17&gt;</w:delText>
              </w:r>
            </w:del>
          </w:p>
          <w:p>
            <w:pPr>
              <w:pStyle w:val="100"/>
              <w:ind w:firstLine="360"/>
              <w:rPr>
                <w:del w:id="4157" w:author="卡噗胖胖" w:date="2019-01-08T14:09:00Z"/>
                <w:rFonts w:ascii="Arial" w:hAnsi="Arial" w:cs="Arial"/>
                <w:color w:val="000000" w:themeColor="text1"/>
                <w:kern w:val="2"/>
                <w:sz w:val="18"/>
                <w:szCs w:val="18"/>
                <w14:textFill>
                  <w14:solidFill>
                    <w14:schemeClr w14:val="tx1"/>
                  </w14:solidFill>
                </w14:textFill>
              </w:rPr>
            </w:pPr>
            <w:del w:id="4158"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&lt;DESC18&gt;工程量单位的值&lt;/DESC18&gt;</w:delText>
              </w:r>
            </w:del>
          </w:p>
          <w:p>
            <w:pPr>
              <w:pStyle w:val="100"/>
              <w:ind w:firstLine="360"/>
              <w:rPr>
                <w:del w:id="4159" w:author="卡噗胖胖" w:date="2019-01-08T14:09:00Z"/>
                <w:rFonts w:ascii="Arial" w:hAnsi="Arial" w:cs="Arial"/>
                <w:color w:val="000000" w:themeColor="text1"/>
                <w:kern w:val="2"/>
                <w:sz w:val="18"/>
                <w:szCs w:val="18"/>
                <w14:textFill>
                  <w14:solidFill>
                    <w14:schemeClr w14:val="tx1"/>
                  </w14:solidFill>
                </w14:textFill>
              </w:rPr>
            </w:pPr>
            <w:del w:id="4160"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&lt;DESC19&gt;科目大类的值&lt;/DESC19&gt;</w:delText>
              </w:r>
            </w:del>
          </w:p>
          <w:p>
            <w:pPr>
              <w:pStyle w:val="100"/>
              <w:ind w:firstLine="360"/>
              <w:rPr>
                <w:del w:id="4161" w:author="卡噗胖胖" w:date="2019-01-08T14:09:00Z"/>
                <w:rFonts w:ascii="Arial" w:hAnsi="Arial" w:cs="Arial"/>
                <w:color w:val="000000" w:themeColor="text1"/>
                <w:kern w:val="2"/>
                <w:sz w:val="18"/>
                <w:szCs w:val="18"/>
                <w14:textFill>
                  <w14:solidFill>
                    <w14:schemeClr w14:val="tx1"/>
                  </w14:solidFill>
                </w14:textFill>
              </w:rPr>
            </w:pPr>
            <w:del w:id="416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&lt;DESC20&gt;对应会计科目的值&lt;/DESC20&gt;</w:delText>
              </w:r>
            </w:del>
          </w:p>
          <w:p>
            <w:pPr>
              <w:pStyle w:val="100"/>
              <w:ind w:firstLine="360"/>
              <w:rPr>
                <w:del w:id="4163" w:author="卡噗胖胖" w:date="2019-01-08T14:09:00Z"/>
                <w:rFonts w:ascii="Arial" w:hAnsi="Arial" w:cs="Arial"/>
                <w:color w:val="000000" w:themeColor="text1"/>
                <w:kern w:val="2"/>
                <w:sz w:val="18"/>
                <w:szCs w:val="18"/>
                <w14:textFill>
                  <w14:solidFill>
                    <w14:schemeClr w14:val="tx1"/>
                  </w14:solidFill>
                </w14:textFill>
              </w:rPr>
            </w:pPr>
            <w:del w:id="4164"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&lt;DESC21&gt;源系统科目主键的值&lt;/DESC21&gt;</w:delText>
              </w:r>
            </w:del>
          </w:p>
          <w:p>
            <w:pPr>
              <w:pStyle w:val="100"/>
              <w:ind w:firstLine="360"/>
              <w:rPr>
                <w:del w:id="4165" w:author="卡噗胖胖" w:date="2019-01-08T14:09:00Z"/>
                <w:rFonts w:ascii="Arial" w:hAnsi="Arial" w:cs="Arial"/>
                <w:color w:val="000000" w:themeColor="text1"/>
                <w:kern w:val="2"/>
                <w:sz w:val="18"/>
                <w:szCs w:val="18"/>
                <w14:textFill>
                  <w14:solidFill>
                    <w14:schemeClr w14:val="tx1"/>
                  </w14:solidFill>
                </w14:textFill>
              </w:rPr>
            </w:pPr>
            <w:del w:id="4166"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&lt;DESC22&gt;源系统上级主键的值&lt;/DESC22&gt;</w:delText>
              </w:r>
            </w:del>
          </w:p>
          <w:p>
            <w:pPr>
              <w:pStyle w:val="100"/>
              <w:ind w:firstLine="360"/>
              <w:rPr>
                <w:del w:id="4167" w:author="卡噗胖胖" w:date="2019-01-08T14:09:00Z"/>
                <w:rFonts w:ascii="Arial" w:hAnsi="Arial" w:cs="Arial"/>
                <w:color w:val="000000" w:themeColor="text1"/>
                <w:kern w:val="2"/>
                <w:sz w:val="18"/>
                <w:szCs w:val="18"/>
                <w14:textFill>
                  <w14:solidFill>
                    <w14:schemeClr w14:val="tx1"/>
                  </w14:solidFill>
                </w14:textFill>
              </w:rPr>
            </w:pPr>
            <w:del w:id="4168"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&lt;DESC23&gt;启用状态的值&lt;/DESC23&gt;</w:delText>
              </w:r>
            </w:del>
          </w:p>
          <w:p>
            <w:pPr>
              <w:pStyle w:val="100"/>
              <w:ind w:firstLine="360"/>
              <w:rPr>
                <w:del w:id="4169" w:author="卡噗胖胖" w:date="2019-01-08T14:09:00Z"/>
                <w:rFonts w:ascii="Arial" w:hAnsi="Arial" w:cs="Arial"/>
                <w:color w:val="000000" w:themeColor="text1"/>
                <w:kern w:val="2"/>
                <w:sz w:val="18"/>
                <w:szCs w:val="18"/>
                <w14:textFill>
                  <w14:solidFill>
                    <w14:schemeClr w14:val="tx1"/>
                  </w14:solidFill>
                </w14:textFill>
              </w:rPr>
            </w:pPr>
            <w:del w:id="4170"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ind w:firstLine="360"/>
              <w:rPr>
                <w:del w:id="4171" w:author="卡噗胖胖" w:date="2019-01-08T14:09:00Z"/>
                <w:rFonts w:ascii="Arial" w:hAnsi="Arial" w:cs="Arial"/>
                <w:color w:val="000000" w:themeColor="text1"/>
                <w:kern w:val="2"/>
                <w:sz w:val="18"/>
                <w:szCs w:val="18"/>
                <w14:textFill>
                  <w14:solidFill>
                    <w14:schemeClr w14:val="tx1"/>
                  </w14:solidFill>
                </w14:textFill>
              </w:rPr>
            </w:pPr>
            <w:del w:id="417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ind w:firstLine="360"/>
              <w:rPr>
                <w:del w:id="4173" w:author="卡噗胖胖" w:date="2019-01-08T14:09:00Z"/>
                <w:rFonts w:ascii="Arial" w:hAnsi="Arial" w:cs="Arial"/>
                <w:color w:val="000000" w:themeColor="text1"/>
                <w:kern w:val="2"/>
                <w:sz w:val="18"/>
                <w:szCs w:val="18"/>
                <w14:textFill>
                  <w14:solidFill>
                    <w14:schemeClr w14:val="tx1"/>
                  </w14:solidFill>
                </w14:textFill>
              </w:rPr>
            </w:pPr>
            <w:del w:id="4174"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ind w:firstLine="360"/>
              <w:rPr>
                <w:del w:id="4175" w:author="卡噗胖胖" w:date="2019-01-08T14:09:00Z"/>
                <w:rFonts w:ascii="Arial" w:hAnsi="Arial" w:cs="Arial"/>
                <w:color w:val="000000" w:themeColor="text1"/>
                <w:kern w:val="2"/>
                <w:sz w:val="18"/>
                <w:szCs w:val="18"/>
                <w14:textFill>
                  <w14:solidFill>
                    <w14:schemeClr w14:val="tx1"/>
                  </w14:solidFill>
                </w14:textFill>
              </w:rPr>
            </w:pPr>
            <w:del w:id="4176" w:author="卡噗胖胖" w:date="2019-01-08T14:09: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4177" w:author="卡噗胖胖" w:date="2019-01-08T14:09:00Z"/>
                <w:rFonts w:ascii="Arial" w:hAnsi="Arial" w:cs="Arial"/>
                <w:color w:val="000000" w:themeColor="text1"/>
                <w:kern w:val="2"/>
                <w:sz w:val="18"/>
                <w:szCs w:val="18"/>
                <w14:textFill>
                  <w14:solidFill>
                    <w14:schemeClr w14:val="tx1"/>
                  </w14:solidFill>
                </w14:textFill>
              </w:rPr>
            </w:pPr>
            <w:del w:id="4178" w:author="卡噗胖胖" w:date="2019-01-08T14:09: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4179" w:author="卡噗胖胖" w:date="2019-01-08T14:09:00Z"/>
                <w:rFonts w:ascii="Arial" w:hAnsi="Arial" w:cs="Arial"/>
                <w:color w:val="000000" w:themeColor="text1"/>
                <w:kern w:val="2"/>
                <w:sz w:val="18"/>
                <w:szCs w:val="18"/>
                <w14:textFill>
                  <w14:solidFill>
                    <w14:schemeClr w14:val="tx1"/>
                  </w14:solidFill>
                </w14:textFill>
              </w:rPr>
            </w:pPr>
            <w:del w:id="4180"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ind w:firstLine="360"/>
              <w:rPr>
                <w:del w:id="4181" w:author="卡噗胖胖" w:date="2019-01-08T14:09:00Z"/>
                <w:rFonts w:ascii="Arial" w:hAnsi="Arial" w:cs="Arial"/>
                <w:color w:val="000000" w:themeColor="text1"/>
                <w:kern w:val="2"/>
                <w:sz w:val="18"/>
                <w:szCs w:val="18"/>
                <w14:textFill>
                  <w14:solidFill>
                    <w14:schemeClr w14:val="tx1"/>
                  </w14:solidFill>
                </w14:textFill>
              </w:rPr>
            </w:pPr>
            <w:del w:id="418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ind w:firstLine="360"/>
              <w:rPr>
                <w:del w:id="4183" w:author="卡噗胖胖" w:date="2019-01-08T14:09:00Z"/>
                <w:rFonts w:ascii="Arial" w:hAnsi="Arial" w:cs="Arial"/>
                <w:color w:val="000000" w:themeColor="text1"/>
                <w:kern w:val="2"/>
                <w:sz w:val="18"/>
                <w:szCs w:val="18"/>
                <w14:textFill>
                  <w14:solidFill>
                    <w14:schemeClr w14:val="tx1"/>
                  </w14:solidFill>
                </w14:textFill>
              </w:rPr>
            </w:pPr>
            <w:del w:id="4184"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&lt;DESC2&gt;科目编码的值&lt;/DESC2&gt;</w:delText>
              </w:r>
            </w:del>
          </w:p>
          <w:p>
            <w:pPr>
              <w:pStyle w:val="100"/>
              <w:ind w:firstLine="360"/>
              <w:rPr>
                <w:del w:id="4185" w:author="卡噗胖胖" w:date="2019-01-08T14:09:00Z"/>
                <w:rFonts w:ascii="Arial" w:hAnsi="Arial" w:cs="Arial"/>
                <w:color w:val="000000" w:themeColor="text1"/>
                <w:kern w:val="2"/>
                <w:sz w:val="18"/>
                <w:szCs w:val="18"/>
                <w14:textFill>
                  <w14:solidFill>
                    <w14:schemeClr w14:val="tx1"/>
                  </w14:solidFill>
                </w14:textFill>
              </w:rPr>
            </w:pPr>
            <w:del w:id="4186"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&lt;DESC3&gt;科目类型的值&lt;/DESC3&gt;</w:delText>
              </w:r>
            </w:del>
          </w:p>
          <w:p>
            <w:pPr>
              <w:pStyle w:val="100"/>
              <w:ind w:firstLine="360"/>
              <w:rPr>
                <w:del w:id="4187" w:author="卡噗胖胖" w:date="2019-01-08T14:09:00Z"/>
                <w:rFonts w:ascii="Arial" w:hAnsi="Arial" w:cs="Arial"/>
                <w:color w:val="000000" w:themeColor="text1"/>
                <w:kern w:val="2"/>
                <w:sz w:val="18"/>
                <w:szCs w:val="18"/>
                <w14:textFill>
                  <w14:solidFill>
                    <w14:schemeClr w14:val="tx1"/>
                  </w14:solidFill>
                </w14:textFill>
              </w:rPr>
            </w:pPr>
            <w:del w:id="4188"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&lt;DESC4&gt;是否末级科目的值&lt;/DESC4&gt;</w:delText>
              </w:r>
            </w:del>
          </w:p>
          <w:p>
            <w:pPr>
              <w:pStyle w:val="100"/>
              <w:ind w:firstLine="360"/>
              <w:rPr>
                <w:del w:id="4189" w:author="卡噗胖胖" w:date="2019-01-08T14:09:00Z"/>
                <w:rFonts w:ascii="Arial" w:hAnsi="Arial" w:cs="Arial"/>
                <w:color w:val="000000" w:themeColor="text1"/>
                <w:kern w:val="2"/>
                <w:sz w:val="18"/>
                <w:szCs w:val="18"/>
                <w14:textFill>
                  <w14:solidFill>
                    <w14:schemeClr w14:val="tx1"/>
                  </w14:solidFill>
                </w14:textFill>
              </w:rPr>
            </w:pPr>
            <w:del w:id="4190"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&lt;DESC5&gt;科目级数的值&lt;/DESC5&gt;</w:delText>
              </w:r>
            </w:del>
          </w:p>
          <w:p>
            <w:pPr>
              <w:pStyle w:val="100"/>
              <w:ind w:firstLine="360"/>
              <w:rPr>
                <w:del w:id="4191" w:author="卡噗胖胖" w:date="2019-01-08T14:09:00Z"/>
                <w:rFonts w:ascii="Arial" w:hAnsi="Arial" w:cs="Arial"/>
                <w:color w:val="000000" w:themeColor="text1"/>
                <w:kern w:val="2"/>
                <w:sz w:val="18"/>
                <w:szCs w:val="18"/>
                <w14:textFill>
                  <w14:solidFill>
                    <w14:schemeClr w14:val="tx1"/>
                  </w14:solidFill>
                </w14:textFill>
              </w:rPr>
            </w:pPr>
            <w:del w:id="419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&lt;DESC6&gt;是否建安的值&lt;/DESC6&gt;</w:delText>
              </w:r>
            </w:del>
          </w:p>
          <w:p>
            <w:pPr>
              <w:pStyle w:val="100"/>
              <w:ind w:firstLine="360"/>
              <w:rPr>
                <w:del w:id="4193" w:author="卡噗胖胖" w:date="2019-01-08T14:09:00Z"/>
                <w:rFonts w:ascii="Arial" w:hAnsi="Arial" w:cs="Arial"/>
                <w:color w:val="000000" w:themeColor="text1"/>
                <w:kern w:val="2"/>
                <w:sz w:val="18"/>
                <w:szCs w:val="18"/>
                <w14:textFill>
                  <w14:solidFill>
                    <w14:schemeClr w14:val="tx1"/>
                  </w14:solidFill>
                </w14:textFill>
              </w:rPr>
            </w:pPr>
            <w:del w:id="4194"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&lt;DESC7&gt;是否测算科目的值&lt;/DESC7&gt;</w:delText>
              </w:r>
            </w:del>
          </w:p>
          <w:p>
            <w:pPr>
              <w:pStyle w:val="100"/>
              <w:ind w:firstLine="360"/>
              <w:rPr>
                <w:del w:id="4195" w:author="卡噗胖胖" w:date="2019-01-08T14:09:00Z"/>
                <w:rFonts w:ascii="Arial" w:hAnsi="Arial" w:cs="Arial"/>
                <w:color w:val="000000" w:themeColor="text1"/>
                <w:kern w:val="2"/>
                <w:sz w:val="18"/>
                <w:szCs w:val="18"/>
                <w14:textFill>
                  <w14:solidFill>
                    <w14:schemeClr w14:val="tx1"/>
                  </w14:solidFill>
                </w14:textFill>
              </w:rPr>
            </w:pPr>
            <w:del w:id="4196"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&lt;DESC8&gt;是否末级测算科目的值&lt;/DESC8&gt;</w:delText>
              </w:r>
            </w:del>
          </w:p>
          <w:p>
            <w:pPr>
              <w:pStyle w:val="100"/>
              <w:ind w:firstLine="360"/>
              <w:rPr>
                <w:del w:id="4197" w:author="卡噗胖胖" w:date="2019-01-08T14:09:00Z"/>
                <w:rFonts w:ascii="Arial" w:hAnsi="Arial" w:cs="Arial"/>
                <w:color w:val="000000" w:themeColor="text1"/>
                <w:kern w:val="2"/>
                <w:sz w:val="18"/>
                <w:szCs w:val="18"/>
                <w14:textFill>
                  <w14:solidFill>
                    <w14:schemeClr w14:val="tx1"/>
                  </w14:solidFill>
                </w14:textFill>
              </w:rPr>
            </w:pPr>
            <w:del w:id="4198"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&lt;DESC9&gt;分摊模式的值&lt;/DESC9&gt;</w:delText>
              </w:r>
            </w:del>
          </w:p>
          <w:p>
            <w:pPr>
              <w:pStyle w:val="100"/>
              <w:ind w:firstLine="360"/>
              <w:rPr>
                <w:del w:id="4199" w:author="卡噗胖胖" w:date="2019-01-08T14:09:00Z"/>
                <w:rFonts w:ascii="Arial" w:hAnsi="Arial" w:cs="Arial"/>
                <w:color w:val="000000" w:themeColor="text1"/>
                <w:kern w:val="2"/>
                <w:sz w:val="18"/>
                <w:szCs w:val="18"/>
                <w14:textFill>
                  <w14:solidFill>
                    <w14:schemeClr w14:val="tx1"/>
                  </w14:solidFill>
                </w14:textFill>
              </w:rPr>
            </w:pPr>
            <w:del w:id="4200"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&lt;DESC10&gt;科目归属的值&lt;/DESC10&gt;</w:delText>
              </w:r>
            </w:del>
          </w:p>
          <w:p>
            <w:pPr>
              <w:pStyle w:val="100"/>
              <w:ind w:firstLine="360"/>
              <w:rPr>
                <w:del w:id="4201" w:author="卡噗胖胖" w:date="2019-01-08T14:09:00Z"/>
                <w:rFonts w:ascii="Arial" w:hAnsi="Arial" w:cs="Arial"/>
                <w:color w:val="000000" w:themeColor="text1"/>
                <w:kern w:val="2"/>
                <w:sz w:val="18"/>
                <w:szCs w:val="18"/>
                <w14:textFill>
                  <w14:solidFill>
                    <w14:schemeClr w14:val="tx1"/>
                  </w14:solidFill>
                </w14:textFill>
              </w:rPr>
            </w:pPr>
            <w:del w:id="420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&lt;DESC11&gt;科目类别的值&lt;/DESC11&gt;</w:delText>
              </w:r>
            </w:del>
          </w:p>
          <w:p>
            <w:pPr>
              <w:pStyle w:val="100"/>
              <w:ind w:firstLine="360"/>
              <w:rPr>
                <w:del w:id="4203" w:author="卡噗胖胖" w:date="2019-01-08T14:09:00Z"/>
                <w:rFonts w:ascii="Arial" w:hAnsi="Arial" w:cs="Arial"/>
                <w:color w:val="000000" w:themeColor="text1"/>
                <w:kern w:val="2"/>
                <w:sz w:val="18"/>
                <w:szCs w:val="18"/>
                <w14:textFill>
                  <w14:solidFill>
                    <w14:schemeClr w14:val="tx1"/>
                  </w14:solidFill>
                </w14:textFill>
              </w:rPr>
            </w:pPr>
            <w:del w:id="4204"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&lt;DESC12&gt;科目分类的值&lt;/DESC12&gt;</w:delText>
              </w:r>
            </w:del>
          </w:p>
          <w:p>
            <w:pPr>
              <w:pStyle w:val="100"/>
              <w:ind w:firstLine="360"/>
              <w:rPr>
                <w:del w:id="4205" w:author="卡噗胖胖" w:date="2019-01-08T14:09:00Z"/>
                <w:rFonts w:ascii="Arial" w:hAnsi="Arial" w:cs="Arial"/>
                <w:color w:val="000000" w:themeColor="text1"/>
                <w:kern w:val="2"/>
                <w:sz w:val="18"/>
                <w:szCs w:val="18"/>
                <w14:textFill>
                  <w14:solidFill>
                    <w14:schemeClr w14:val="tx1"/>
                  </w14:solidFill>
                </w14:textFill>
              </w:rPr>
            </w:pPr>
            <w:del w:id="4206"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&lt;DESC13&gt;取值方式的值&lt;/DESC13&gt;</w:delText>
              </w:r>
            </w:del>
          </w:p>
          <w:p>
            <w:pPr>
              <w:pStyle w:val="100"/>
              <w:ind w:firstLine="360"/>
              <w:rPr>
                <w:del w:id="4207" w:author="卡噗胖胖" w:date="2019-01-08T14:09:00Z"/>
                <w:rFonts w:ascii="Arial" w:hAnsi="Arial" w:cs="Arial"/>
                <w:color w:val="000000" w:themeColor="text1"/>
                <w:kern w:val="2"/>
                <w:sz w:val="18"/>
                <w:szCs w:val="18"/>
                <w14:textFill>
                  <w14:solidFill>
                    <w14:schemeClr w14:val="tx1"/>
                  </w14:solidFill>
                </w14:textFill>
              </w:rPr>
            </w:pPr>
            <w:del w:id="4208"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&lt;DESC14&gt;测算基础类型的值&lt;/DESC14&gt;</w:delText>
              </w:r>
            </w:del>
          </w:p>
          <w:p>
            <w:pPr>
              <w:pStyle w:val="100"/>
              <w:ind w:firstLine="360"/>
              <w:rPr>
                <w:del w:id="4209" w:author="卡噗胖胖" w:date="2019-01-08T14:09:00Z"/>
                <w:rFonts w:ascii="Arial" w:hAnsi="Arial" w:cs="Arial"/>
                <w:color w:val="000000" w:themeColor="text1"/>
                <w:kern w:val="2"/>
                <w:sz w:val="18"/>
                <w:szCs w:val="18"/>
                <w14:textFill>
                  <w14:solidFill>
                    <w14:schemeClr w14:val="tx1"/>
                  </w14:solidFill>
                </w14:textFill>
              </w:rPr>
            </w:pPr>
            <w:del w:id="4210"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&lt;DESC15&gt;测算基础编码的值&lt;/DESC15&gt;</w:delText>
              </w:r>
            </w:del>
          </w:p>
          <w:p>
            <w:pPr>
              <w:pStyle w:val="100"/>
              <w:ind w:firstLine="360"/>
              <w:rPr>
                <w:del w:id="4211" w:author="卡噗胖胖" w:date="2019-01-08T14:09:00Z"/>
                <w:rFonts w:ascii="Arial" w:hAnsi="Arial" w:cs="Arial"/>
                <w:color w:val="000000" w:themeColor="text1"/>
                <w:kern w:val="2"/>
                <w:sz w:val="18"/>
                <w:szCs w:val="18"/>
                <w14:textFill>
                  <w14:solidFill>
                    <w14:schemeClr w14:val="tx1"/>
                  </w14:solidFill>
                </w14:textFill>
              </w:rPr>
            </w:pPr>
            <w:del w:id="421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&lt;DESC16&gt;测算基础名称的值&lt;/DESC16&gt;</w:delText>
              </w:r>
            </w:del>
          </w:p>
          <w:p>
            <w:pPr>
              <w:pStyle w:val="100"/>
              <w:ind w:firstLine="360"/>
              <w:rPr>
                <w:del w:id="4213" w:author="卡噗胖胖" w:date="2019-01-08T14:09:00Z"/>
                <w:rFonts w:ascii="Arial" w:hAnsi="Arial" w:cs="Arial"/>
                <w:color w:val="000000" w:themeColor="text1"/>
                <w:kern w:val="2"/>
                <w:sz w:val="18"/>
                <w:szCs w:val="18"/>
                <w14:textFill>
                  <w14:solidFill>
                    <w14:schemeClr w14:val="tx1"/>
                  </w14:solidFill>
                </w14:textFill>
              </w:rPr>
            </w:pPr>
            <w:del w:id="4214"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&lt;DESC17&gt;系数单位的值&lt;/DESC17&gt;</w:delText>
              </w:r>
            </w:del>
          </w:p>
          <w:p>
            <w:pPr>
              <w:pStyle w:val="100"/>
              <w:ind w:firstLine="360"/>
              <w:rPr>
                <w:del w:id="4215" w:author="卡噗胖胖" w:date="2019-01-08T14:09:00Z"/>
                <w:rFonts w:ascii="Arial" w:hAnsi="Arial" w:cs="Arial"/>
                <w:color w:val="000000" w:themeColor="text1"/>
                <w:kern w:val="2"/>
                <w:sz w:val="18"/>
                <w:szCs w:val="18"/>
                <w14:textFill>
                  <w14:solidFill>
                    <w14:schemeClr w14:val="tx1"/>
                  </w14:solidFill>
                </w14:textFill>
              </w:rPr>
            </w:pPr>
            <w:del w:id="4216"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&lt;DESC18&gt;工程量单位的值&lt;/DESC18&gt;</w:delText>
              </w:r>
            </w:del>
          </w:p>
          <w:p>
            <w:pPr>
              <w:pStyle w:val="100"/>
              <w:ind w:firstLine="360"/>
              <w:rPr>
                <w:del w:id="4217" w:author="卡噗胖胖" w:date="2019-01-08T14:09:00Z"/>
                <w:rFonts w:ascii="Arial" w:hAnsi="Arial" w:cs="Arial"/>
                <w:color w:val="000000" w:themeColor="text1"/>
                <w:kern w:val="2"/>
                <w:sz w:val="18"/>
                <w:szCs w:val="18"/>
                <w14:textFill>
                  <w14:solidFill>
                    <w14:schemeClr w14:val="tx1"/>
                  </w14:solidFill>
                </w14:textFill>
              </w:rPr>
            </w:pPr>
            <w:del w:id="4218"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&lt;DESC19&gt;科目大类的值&lt;/DESC19&gt;</w:delText>
              </w:r>
            </w:del>
          </w:p>
          <w:p>
            <w:pPr>
              <w:pStyle w:val="100"/>
              <w:ind w:firstLine="360"/>
              <w:rPr>
                <w:del w:id="4219" w:author="卡噗胖胖" w:date="2019-01-08T14:09:00Z"/>
                <w:rFonts w:ascii="Arial" w:hAnsi="Arial" w:cs="Arial"/>
                <w:color w:val="000000" w:themeColor="text1"/>
                <w:kern w:val="2"/>
                <w:sz w:val="18"/>
                <w:szCs w:val="18"/>
                <w14:textFill>
                  <w14:solidFill>
                    <w14:schemeClr w14:val="tx1"/>
                  </w14:solidFill>
                </w14:textFill>
              </w:rPr>
            </w:pPr>
            <w:del w:id="4220"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&lt;DESC20&gt;对应会计科目的值&lt;/DESC20&gt;</w:delText>
              </w:r>
            </w:del>
          </w:p>
          <w:p>
            <w:pPr>
              <w:pStyle w:val="100"/>
              <w:ind w:firstLine="360"/>
              <w:rPr>
                <w:del w:id="4221" w:author="卡噗胖胖" w:date="2019-01-08T14:09:00Z"/>
                <w:rFonts w:ascii="Arial" w:hAnsi="Arial" w:cs="Arial"/>
                <w:color w:val="000000" w:themeColor="text1"/>
                <w:kern w:val="2"/>
                <w:sz w:val="18"/>
                <w:szCs w:val="18"/>
                <w14:textFill>
                  <w14:solidFill>
                    <w14:schemeClr w14:val="tx1"/>
                  </w14:solidFill>
                </w14:textFill>
              </w:rPr>
            </w:pPr>
            <w:del w:id="422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&lt;DESC21&gt;源系统科目主键的值&lt;/DESC21&gt;</w:delText>
              </w:r>
            </w:del>
          </w:p>
          <w:p>
            <w:pPr>
              <w:pStyle w:val="100"/>
              <w:ind w:firstLine="360"/>
              <w:rPr>
                <w:del w:id="4223" w:author="卡噗胖胖" w:date="2019-01-08T14:09:00Z"/>
                <w:rFonts w:ascii="Arial" w:hAnsi="Arial" w:cs="Arial"/>
                <w:color w:val="000000" w:themeColor="text1"/>
                <w:kern w:val="2"/>
                <w:sz w:val="18"/>
                <w:szCs w:val="18"/>
                <w14:textFill>
                  <w14:solidFill>
                    <w14:schemeClr w14:val="tx1"/>
                  </w14:solidFill>
                </w14:textFill>
              </w:rPr>
            </w:pPr>
            <w:del w:id="4224"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&lt;DESC22&gt;源系统上级主键的值&lt;/DESC22&gt;</w:delText>
              </w:r>
            </w:del>
          </w:p>
          <w:p>
            <w:pPr>
              <w:pStyle w:val="100"/>
              <w:ind w:firstLine="360"/>
              <w:rPr>
                <w:del w:id="4225" w:author="卡噗胖胖" w:date="2019-01-08T14:09:00Z"/>
                <w:rFonts w:ascii="Arial" w:hAnsi="Arial" w:cs="Arial"/>
                <w:color w:val="000000" w:themeColor="text1"/>
                <w:kern w:val="2"/>
                <w:sz w:val="18"/>
                <w:szCs w:val="18"/>
                <w14:textFill>
                  <w14:solidFill>
                    <w14:schemeClr w14:val="tx1"/>
                  </w14:solidFill>
                </w14:textFill>
              </w:rPr>
            </w:pPr>
            <w:del w:id="4226"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&lt;DESC23&gt;启用状态的值&lt;/DESC23&gt;</w:delText>
              </w:r>
            </w:del>
          </w:p>
          <w:p>
            <w:pPr>
              <w:pStyle w:val="100"/>
              <w:ind w:firstLine="360"/>
              <w:rPr>
                <w:del w:id="4227" w:author="卡噗胖胖" w:date="2019-01-08T14:09:00Z"/>
                <w:rFonts w:ascii="Arial" w:hAnsi="Arial" w:cs="Arial"/>
                <w:color w:val="000000" w:themeColor="text1"/>
                <w:kern w:val="2"/>
                <w:sz w:val="18"/>
                <w:szCs w:val="18"/>
                <w14:textFill>
                  <w14:solidFill>
                    <w14:schemeClr w14:val="tx1"/>
                  </w14:solidFill>
                </w14:textFill>
              </w:rPr>
            </w:pPr>
            <w:del w:id="4228"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ind w:firstLine="360"/>
              <w:rPr>
                <w:del w:id="4229" w:author="卡噗胖胖" w:date="2019-01-08T14:09:00Z"/>
                <w:rFonts w:ascii="Arial" w:hAnsi="Arial" w:cs="Arial"/>
                <w:color w:val="000000" w:themeColor="text1"/>
                <w:kern w:val="2"/>
                <w:sz w:val="18"/>
                <w:szCs w:val="18"/>
                <w14:textFill>
                  <w14:solidFill>
                    <w14:schemeClr w14:val="tx1"/>
                  </w14:solidFill>
                </w14:textFill>
              </w:rPr>
            </w:pPr>
            <w:del w:id="4230"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ind w:firstLine="360"/>
              <w:rPr>
                <w:del w:id="4231" w:author="卡噗胖胖" w:date="2019-01-08T14:09:00Z"/>
                <w:rFonts w:ascii="Arial" w:hAnsi="Arial" w:cs="Arial"/>
                <w:color w:val="000000" w:themeColor="text1"/>
                <w:kern w:val="2"/>
                <w:sz w:val="18"/>
                <w:szCs w:val="18"/>
                <w14:textFill>
                  <w14:solidFill>
                    <w14:schemeClr w14:val="tx1"/>
                  </w14:solidFill>
                </w14:textFill>
              </w:rPr>
            </w:pPr>
            <w:del w:id="423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ind w:firstLine="360"/>
              <w:rPr>
                <w:del w:id="4233" w:author="卡噗胖胖" w:date="2019-01-08T14:09:00Z"/>
                <w:rFonts w:ascii="Arial" w:hAnsi="Arial" w:cs="Arial"/>
                <w:color w:val="000000" w:themeColor="text1"/>
                <w:kern w:val="2"/>
                <w:sz w:val="18"/>
                <w:szCs w:val="18"/>
                <w14:textFill>
                  <w14:solidFill>
                    <w14:schemeClr w14:val="tx1"/>
                  </w14:solidFill>
                </w14:textFill>
              </w:rPr>
            </w:pPr>
            <w:del w:id="4234" w:author="卡噗胖胖" w:date="2019-01-08T14:09: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4235" w:author="卡噗胖胖" w:date="2019-01-08T14:09:00Z"/>
                <w:rFonts w:ascii="Arial" w:hAnsi="Arial" w:cs="Arial"/>
                <w:color w:val="000000" w:themeColor="text1"/>
                <w:kern w:val="2"/>
                <w:sz w:val="18"/>
                <w:szCs w:val="18"/>
                <w14:textFill>
                  <w14:solidFill>
                    <w14:schemeClr w14:val="tx1"/>
                  </w14:solidFill>
                </w14:textFill>
              </w:rPr>
            </w:pPr>
            <w:del w:id="4236" w:author="卡噗胖胖" w:date="2019-01-08T14:09: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4237" w:author="卡噗胖胖" w:date="2019-01-08T14:09:00Z"/>
                <w:rFonts w:ascii="Arial" w:hAnsi="Arial" w:cs="Arial"/>
                <w:color w:val="000000" w:themeColor="text1"/>
                <w:kern w:val="2"/>
                <w:sz w:val="18"/>
                <w:szCs w:val="18"/>
                <w14:textFill>
                  <w14:solidFill>
                    <w14:schemeClr w14:val="tx1"/>
                  </w14:solidFill>
                </w14:textFill>
              </w:rPr>
            </w:pPr>
            <w:del w:id="4238" w:author="卡噗胖胖" w:date="2019-01-08T14:09: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4239" w:author="卡噗胖胖" w:date="2019-01-08T14:09:00Z"/>
                <w:rFonts w:ascii="Arial" w:hAnsi="Arial" w:cs="Arial"/>
                <w:color w:val="000000" w:themeColor="text1"/>
                <w:kern w:val="2"/>
                <w:sz w:val="18"/>
                <w:szCs w:val="18"/>
                <w14:textFill>
                  <w14:solidFill>
                    <w14:schemeClr w14:val="tx1"/>
                  </w14:solidFill>
                </w14:textFill>
              </w:rPr>
            </w:pPr>
            <w:del w:id="4240"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4241" w:author="卡噗胖胖" w:date="2019-01-08T14:09:00Z"/>
                <w:rFonts w:ascii="Arial" w:hAnsi="Arial" w:cs="Arial"/>
                <w:color w:val="000000" w:themeColor="text1"/>
                <w:kern w:val="2"/>
                <w:sz w:val="18"/>
                <w:szCs w:val="18"/>
                <w14:textFill>
                  <w14:solidFill>
                    <w14:schemeClr w14:val="tx1"/>
                  </w14:solidFill>
                </w14:textFill>
              </w:rPr>
            </w:pPr>
            <w:del w:id="424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4243" w:author="卡噗胖胖" w:date="2019-01-08T14:09:00Z"/>
                <w:rFonts w:ascii="Arial" w:hAnsi="Arial" w:cs="Arial"/>
                <w:color w:val="000000" w:themeColor="text1"/>
                <w:kern w:val="2"/>
                <w:sz w:val="18"/>
                <w:szCs w:val="18"/>
                <w14:textFill>
                  <w14:solidFill>
                    <w14:schemeClr w14:val="tx1"/>
                  </w14:solidFill>
                </w14:textFill>
              </w:rPr>
            </w:pPr>
            <w:del w:id="4244"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&lt;TOTALPAGES&gt;总页数&lt;/TOTALPAGES&gt;</w:delText>
              </w:r>
            </w:del>
          </w:p>
          <w:p>
            <w:pPr>
              <w:pStyle w:val="100"/>
              <w:ind w:firstLine="360"/>
              <w:rPr>
                <w:del w:id="4245" w:author="卡噗胖胖" w:date="2019-01-08T14:09:00Z"/>
                <w:rFonts w:ascii="Arial" w:hAnsi="Arial" w:cs="Arial"/>
                <w:color w:val="000000" w:themeColor="text1"/>
                <w:kern w:val="2"/>
                <w:sz w:val="18"/>
                <w:szCs w:val="18"/>
                <w14:textFill>
                  <w14:solidFill>
                    <w14:schemeClr w14:val="tx1"/>
                  </w14:solidFill>
                </w14:textFill>
              </w:rPr>
            </w:pPr>
            <w:del w:id="4246"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&lt;TOTALNUMBER&gt;总条数&lt;/TOTALNUMBER&gt;</w:delText>
              </w:r>
            </w:del>
          </w:p>
          <w:p>
            <w:pPr>
              <w:pStyle w:val="100"/>
              <w:ind w:firstLine="360"/>
              <w:rPr>
                <w:del w:id="4247" w:author="卡噗胖胖" w:date="2019-01-08T14:09:00Z"/>
                <w:rFonts w:ascii="Arial" w:hAnsi="Arial" w:cs="Arial"/>
                <w:color w:val="000000" w:themeColor="text1"/>
                <w:kern w:val="2"/>
                <w:sz w:val="18"/>
                <w:szCs w:val="18"/>
                <w14:textFill>
                  <w14:solidFill>
                    <w14:schemeClr w14:val="tx1"/>
                  </w14:solidFill>
                </w14:textFill>
              </w:rPr>
            </w:pPr>
            <w:del w:id="4248" w:author="卡噗胖胖" w:date="2019-01-08T14:09: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4249" w:author="卡噗胖胖" w:date="2019-01-08T14:09:00Z"/>
                <w:rFonts w:ascii="Arial" w:hAnsi="Arial" w:cs="Arial"/>
                <w:color w:val="000000" w:themeColor="text1"/>
                <w:kern w:val="2"/>
                <w:sz w:val="18"/>
                <w:szCs w:val="18"/>
                <w14:textFill>
                  <w14:solidFill>
                    <w14:schemeClr w14:val="tx1"/>
                  </w14:solidFill>
                </w14:textFill>
              </w:rPr>
            </w:pPr>
            <w:del w:id="4250" w:author="卡噗胖胖" w:date="2019-01-08T14:09: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4251" w:author="卡噗胖胖" w:date="2019-01-08T14:09:00Z"/>
                <w:rFonts w:ascii="Arial" w:hAnsi="Arial" w:cs="Arial"/>
                <w:color w:val="000000" w:themeColor="text1"/>
                <w:kern w:val="2"/>
                <w:sz w:val="18"/>
                <w:szCs w:val="18"/>
                <w14:textFill>
                  <w14:solidFill>
                    <w14:schemeClr w14:val="tx1"/>
                  </w14:solidFill>
                </w14:textFill>
              </w:rPr>
            </w:pPr>
            <w:del w:id="4252" w:author="卡噗胖胖" w:date="2019-01-08T14:09:00Z">
              <w:r>
                <w:rPr>
                  <w:rFonts w:hint="eastAsia" w:ascii="Arial" w:hAnsi="Arial" w:cs="Arial"/>
                  <w:color w:val="000000" w:themeColor="text1"/>
                  <w:kern w:val="2"/>
                  <w:sz w:val="18"/>
                  <w:szCs w:val="18"/>
                  <w14:textFill>
                    <w14:solidFill>
                      <w14:schemeClr w14:val="tx1"/>
                    </w14:solidFill>
                  </w14:textFill>
                </w:rPr>
                <w:delText xml:space="preserve">    &lt;DESC&gt;数据处理情况的描述&lt;/DESC&gt;</w:delText>
              </w:r>
            </w:del>
          </w:p>
          <w:p>
            <w:pPr>
              <w:spacing w:before="0" w:beforeLines="0" w:after="0" w:afterLines="0" w:line="240" w:lineRule="auto"/>
              <w:ind w:firstLine="0" w:firstLineChars="0"/>
              <w:rPr>
                <w:rFonts w:ascii="Arial" w:hAnsi="Arial" w:cs="Arial"/>
                <w:color w:val="000000" w:themeColor="text1"/>
                <w:sz w:val="18"/>
                <w:szCs w:val="18"/>
                <w14:textFill>
                  <w14:solidFill>
                    <w14:schemeClr w14:val="tx1"/>
                  </w14:solidFill>
                </w14:textFill>
              </w:rPr>
            </w:pPr>
            <w:del w:id="4253" w:author="卡噗胖胖" w:date="2019-01-08T14:09: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1"/>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211"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72"/>
        <w:numPr>
          <w:ilvl w:val="0"/>
          <w:numId w:val="9"/>
        </w:numPr>
        <w:rPr>
          <w:rFonts w:ascii="仿宋" w:hAnsi="仿宋"/>
          <w:b w:val="0"/>
        </w:rPr>
      </w:pPr>
      <w:bookmarkStart w:id="142" w:name="_Toc534730173"/>
      <w:r>
        <w:rPr>
          <w:rFonts w:hint="eastAsia" w:ascii="仿宋" w:hAnsi="仿宋"/>
          <w:b w:val="0"/>
        </w:rPr>
        <w:t>行政区划</w:t>
      </w:r>
      <w:bookmarkEnd w:id="142"/>
    </w:p>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43" w:name="_Toc534730174"/>
      <w:r>
        <w:rPr>
          <w:rFonts w:hint="eastAsia" w:ascii="仿宋" w:hAnsi="仿宋" w:eastAsia="仿宋"/>
          <w:b w:val="0"/>
          <w:sz w:val="24"/>
          <w:szCs w:val="24"/>
        </w:rPr>
        <w:t>请求报文格式</w:t>
      </w:r>
      <w:bookmarkEnd w:id="143"/>
    </w:p>
    <w:p>
      <w:pPr>
        <w:spacing w:before="120" w:after="120" w:line="440" w:lineRule="exact"/>
        <w:ind w:firstLine="480"/>
        <w:rPr>
          <w:rFonts w:ascii="仿宋" w:hAnsi="仿宋" w:eastAsia="仿宋"/>
        </w:rPr>
      </w:pPr>
      <w:r>
        <w:rPr>
          <w:rFonts w:hint="eastAsia" w:ascii="仿宋" w:hAnsi="仿宋" w:eastAsia="仿宋"/>
        </w:rPr>
        <w:t>r</w:t>
      </w:r>
      <w:r>
        <w:rPr>
          <w:rFonts w:ascii="仿宋" w:hAnsi="仿宋" w:eastAsia="仿宋"/>
        </w:rPr>
        <w:t>est</w:t>
      </w:r>
      <w:r>
        <w:rPr>
          <w:rFonts w:hint="eastAsia" w:ascii="仿宋" w:hAnsi="仿宋" w:eastAsia="仿宋"/>
        </w:rPr>
        <w:t>请求报文如下</w:t>
      </w:r>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513" w:type="dxa"/>
            <w:shd w:val="clear" w:color="auto" w:fill="F1F1F1" w:themeFill="background1" w:themeFillShade="F2"/>
          </w:tcPr>
          <w:p>
            <w:pPr>
              <w:pStyle w:val="100"/>
              <w:ind w:firstLine="360"/>
              <w:rPr>
                <w:ins w:id="4254" w:author="卡噗胖胖" w:date="2019-01-08T14:12:00Z"/>
                <w:rFonts w:ascii="Arial" w:hAnsi="Arial" w:cs="Arial"/>
                <w:color w:val="000000" w:themeColor="text1"/>
                <w:kern w:val="2"/>
                <w:sz w:val="18"/>
                <w:szCs w:val="18"/>
                <w:rPrChange w:id="4255" w:author="卡噗胖胖" w:date="2019-01-08T14:12:00Z">
                  <w:rPr>
                    <w:ins w:id="4256" w:author="卡噗胖胖" w:date="2019-01-08T14:12:00Z"/>
                  </w:rPr>
                </w:rPrChange>
              </w:rPr>
            </w:pPr>
            <w:ins w:id="4257" w:author="卡噗胖胖" w:date="2019-01-08T14:12:00Z">
              <w:r>
                <w:rPr>
                  <w:rFonts w:ascii="Arial" w:hAnsi="Arial" w:cs="Arial"/>
                  <w:color w:val="000000" w:themeColor="text1"/>
                  <w:kern w:val="2"/>
                  <w:sz w:val="18"/>
                  <w:szCs w:val="18"/>
                  <w:rPrChange w:id="4258" w:author="卡噗胖胖" w:date="2019-01-08T14:12:00Z">
                    <w:rPr/>
                  </w:rPrChange>
                </w:rPr>
                <w:t>&lt;?xml version="1.0" encoding="UTF-8</w:t>
              </w:r>
            </w:ins>
            <w:ins w:id="4259" w:author="卡噗胖胖" w:date="2019-01-08T14:12:00Z">
              <w:r>
                <w:rPr>
                  <w:rFonts w:ascii="Arial" w:hAnsi="Arial" w:cs="Arial"/>
                  <w:color w:val="000000" w:themeColor="text1"/>
                  <w:kern w:val="2"/>
                  <w:sz w:val="18"/>
                  <w:szCs w:val="18"/>
                  <w:rPrChange w:id="4260" w:author="卡噗胖胖" w:date="2019-01-08T14:12:00Z">
                    <w:rPr/>
                  </w:rPrChange>
                </w:rPr>
                <w:t>" ?</w:t>
              </w:r>
            </w:ins>
            <w:ins w:id="4261" w:author="卡噗胖胖" w:date="2019-01-08T14:12:00Z">
              <w:r>
                <w:rPr>
                  <w:rFonts w:ascii="Arial" w:hAnsi="Arial" w:cs="Arial"/>
                  <w:color w:val="000000" w:themeColor="text1"/>
                  <w:kern w:val="2"/>
                  <w:sz w:val="18"/>
                  <w:szCs w:val="18"/>
                  <w:rPrChange w:id="4262" w:author="卡噗胖胖" w:date="2019-01-08T14:12:00Z">
                    <w:rPr/>
                  </w:rPrChange>
                </w:rPr>
                <w:t>&gt;</w:t>
              </w:r>
            </w:ins>
          </w:p>
          <w:p>
            <w:pPr>
              <w:pStyle w:val="100"/>
              <w:ind w:firstLine="360"/>
              <w:rPr>
                <w:ins w:id="4263" w:author="卡噗胖胖" w:date="2019-01-08T14:12:00Z"/>
                <w:rFonts w:ascii="Arial" w:hAnsi="Arial" w:cs="Arial"/>
                <w:color w:val="000000" w:themeColor="text1"/>
                <w:kern w:val="2"/>
                <w:sz w:val="18"/>
                <w:szCs w:val="18"/>
                <w:rPrChange w:id="4264" w:author="卡噗胖胖" w:date="2019-01-08T14:12:00Z">
                  <w:rPr>
                    <w:ins w:id="4265" w:author="卡噗胖胖" w:date="2019-01-08T14:12:00Z"/>
                  </w:rPr>
                </w:rPrChange>
              </w:rPr>
            </w:pPr>
            <w:ins w:id="4266" w:author="卡噗胖胖" w:date="2019-01-08T14:12:00Z">
              <w:r>
                <w:rPr>
                  <w:rFonts w:ascii="Arial" w:hAnsi="Arial" w:cs="Arial"/>
                  <w:color w:val="000000" w:themeColor="text1"/>
                  <w:kern w:val="2"/>
                  <w:sz w:val="18"/>
                  <w:szCs w:val="18"/>
                  <w:rPrChange w:id="4267" w:author="卡噗胖胖" w:date="2019-01-08T14:12:00Z">
                    <w:rPr/>
                  </w:rPrChange>
                </w:rPr>
                <w:t>&lt;ESB&gt;</w:t>
              </w:r>
            </w:ins>
          </w:p>
          <w:p>
            <w:pPr>
              <w:pStyle w:val="100"/>
              <w:ind w:firstLine="360"/>
              <w:rPr>
                <w:ins w:id="4268" w:author="卡噗胖胖" w:date="2019-01-08T14:12:00Z"/>
                <w:rFonts w:ascii="Arial" w:hAnsi="Arial" w:cs="Arial"/>
                <w:color w:val="000000" w:themeColor="text1"/>
                <w:kern w:val="2"/>
                <w:sz w:val="18"/>
                <w:szCs w:val="18"/>
                <w:rPrChange w:id="4269" w:author="卡噗胖胖" w:date="2019-01-08T14:12:00Z">
                  <w:rPr>
                    <w:ins w:id="4270" w:author="卡噗胖胖" w:date="2019-01-08T14:12:00Z"/>
                  </w:rPr>
                </w:rPrChange>
              </w:rPr>
            </w:pPr>
            <w:ins w:id="4271" w:author="卡噗胖胖" w:date="2019-01-08T14:12:00Z">
              <w:r>
                <w:rPr>
                  <w:rFonts w:ascii="Arial" w:hAnsi="Arial" w:cs="Arial"/>
                  <w:color w:val="000000" w:themeColor="text1"/>
                  <w:kern w:val="2"/>
                  <w:sz w:val="18"/>
                  <w:szCs w:val="18"/>
                  <w:rPrChange w:id="4272" w:author="卡噗胖胖" w:date="2019-01-08T14:12:00Z">
                    <w:rPr/>
                  </w:rPrChange>
                </w:rPr>
                <w:t xml:space="preserve">    &lt;DATA&gt;</w:t>
              </w:r>
            </w:ins>
          </w:p>
          <w:p>
            <w:pPr>
              <w:pStyle w:val="100"/>
              <w:ind w:firstLine="360"/>
              <w:rPr>
                <w:ins w:id="4273" w:author="卡噗胖胖" w:date="2019-01-08T14:12:00Z"/>
                <w:rFonts w:ascii="Arial" w:hAnsi="Arial" w:cs="Arial"/>
                <w:color w:val="000000" w:themeColor="text1"/>
                <w:kern w:val="2"/>
                <w:sz w:val="18"/>
                <w:szCs w:val="18"/>
                <w:rPrChange w:id="4274" w:author="卡噗胖胖" w:date="2019-01-08T14:12:00Z">
                  <w:rPr>
                    <w:ins w:id="4275" w:author="卡噗胖胖" w:date="2019-01-08T14:12:00Z"/>
                  </w:rPr>
                </w:rPrChange>
              </w:rPr>
            </w:pPr>
            <w:ins w:id="4276" w:author="卡噗胖胖" w:date="2019-01-08T14:12:00Z">
              <w:r>
                <w:rPr>
                  <w:rFonts w:ascii="Arial" w:hAnsi="Arial" w:cs="Arial"/>
                  <w:color w:val="000000" w:themeColor="text1"/>
                  <w:kern w:val="2"/>
                  <w:sz w:val="18"/>
                  <w:szCs w:val="18"/>
                  <w:rPrChange w:id="4277" w:author="卡噗胖胖" w:date="2019-01-08T14:12:00Z">
                    <w:rPr/>
                  </w:rPrChange>
                </w:rPr>
                <w:t xml:space="preserve">        &lt;DATAINFOS&gt;</w:t>
              </w:r>
            </w:ins>
          </w:p>
          <w:p>
            <w:pPr>
              <w:pStyle w:val="100"/>
              <w:ind w:firstLine="360"/>
              <w:rPr>
                <w:ins w:id="4278" w:author="卡噗胖胖" w:date="2019-01-08T14:12:00Z"/>
                <w:rFonts w:ascii="Arial" w:hAnsi="Arial" w:cs="Arial"/>
                <w:color w:val="000000" w:themeColor="text1"/>
                <w:kern w:val="2"/>
                <w:sz w:val="18"/>
                <w:szCs w:val="18"/>
                <w:rPrChange w:id="4279" w:author="卡噗胖胖" w:date="2019-01-08T14:12:00Z">
                  <w:rPr>
                    <w:ins w:id="4280" w:author="卡噗胖胖" w:date="2019-01-08T14:12:00Z"/>
                  </w:rPr>
                </w:rPrChange>
              </w:rPr>
            </w:pPr>
            <w:ins w:id="4281" w:author="卡噗胖胖" w:date="2019-01-08T14:12:00Z">
              <w:r>
                <w:rPr>
                  <w:rFonts w:hint="eastAsia" w:ascii="Arial" w:hAnsi="Arial" w:cs="Arial"/>
                  <w:color w:val="000000" w:themeColor="text1"/>
                  <w:kern w:val="2"/>
                  <w:sz w:val="18"/>
                  <w:szCs w:val="18"/>
                  <w:rPrChange w:id="4282" w:author="卡噗胖胖" w:date="2019-01-08T14:12:00Z">
                    <w:rPr>
                      <w:rFonts w:hint="eastAsia"/>
                    </w:rPr>
                  </w:rPrChange>
                </w:rPr>
                <w:t xml:space="preserve">            &lt;PUUID&gt;</w:t>
              </w:r>
            </w:ins>
            <w:ins w:id="4283" w:author="卡噗胖胖" w:date="2019-01-08T14:12:00Z">
              <w:r>
                <w:rPr>
                  <w:rFonts w:hint="eastAsia" w:ascii="Arial" w:hAnsi="Arial" w:cs="Arial"/>
                  <w:color w:val="000000" w:themeColor="text1"/>
                  <w:kern w:val="2"/>
                  <w:sz w:val="18"/>
                  <w:szCs w:val="18"/>
                  <w:rPrChange w:id="4284" w:author="卡噗胖胖" w:date="2019-01-08T14:12:00Z">
                    <w:rPr>
                      <w:rFonts w:hint="eastAsia"/>
                    </w:rPr>
                  </w:rPrChange>
                </w:rPr>
                <w:t>批数据</w:t>
              </w:r>
            </w:ins>
            <w:ins w:id="4285" w:author="卡噗胖胖" w:date="2019-01-08T14:12:00Z">
              <w:r>
                <w:rPr>
                  <w:rFonts w:hint="eastAsia" w:ascii="Arial" w:hAnsi="Arial" w:cs="Arial"/>
                  <w:color w:val="000000" w:themeColor="text1"/>
                  <w:kern w:val="2"/>
                  <w:sz w:val="18"/>
                  <w:szCs w:val="18"/>
                  <w:rPrChange w:id="4286" w:author="卡噗胖胖" w:date="2019-01-08T14:12:00Z">
                    <w:rPr>
                      <w:rFonts w:hint="eastAsia"/>
                    </w:rPr>
                  </w:rPrChange>
                </w:rPr>
                <w:t>的</w:t>
              </w:r>
            </w:ins>
            <w:ins w:id="4287" w:author="卡噗胖胖" w:date="2019-01-08T14:12:00Z">
              <w:r>
                <w:rPr>
                  <w:rFonts w:hint="eastAsia" w:ascii="Arial" w:hAnsi="Arial" w:cs="Arial"/>
                  <w:color w:val="000000" w:themeColor="text1"/>
                  <w:kern w:val="2"/>
                  <w:sz w:val="18"/>
                  <w:szCs w:val="18"/>
                  <w:rPrChange w:id="4288" w:author="卡噗胖胖" w:date="2019-01-08T14:12:00Z">
                    <w:rPr>
                      <w:rFonts w:hint="eastAsia"/>
                    </w:rPr>
                  </w:rPrChange>
                </w:rPr>
                <w:t>UUID&lt;/PUUID&gt;</w:t>
              </w:r>
            </w:ins>
          </w:p>
          <w:p>
            <w:pPr>
              <w:pStyle w:val="100"/>
              <w:ind w:firstLine="360"/>
              <w:rPr>
                <w:ins w:id="4289" w:author="卡噗胖胖" w:date="2019-01-08T14:12:00Z"/>
                <w:rFonts w:ascii="Arial" w:hAnsi="Arial" w:cs="Arial"/>
                <w:color w:val="000000" w:themeColor="text1"/>
                <w:kern w:val="2"/>
                <w:sz w:val="18"/>
                <w:szCs w:val="18"/>
                <w:rPrChange w:id="4290" w:author="卡噗胖胖" w:date="2019-01-08T14:12:00Z">
                  <w:rPr>
                    <w:ins w:id="4291" w:author="卡噗胖胖" w:date="2019-01-08T14:12:00Z"/>
                  </w:rPr>
                </w:rPrChange>
              </w:rPr>
            </w:pPr>
            <w:ins w:id="4292" w:author="卡噗胖胖" w:date="2019-01-08T14:12:00Z">
              <w:r>
                <w:rPr>
                  <w:rFonts w:ascii="Arial" w:hAnsi="Arial" w:cs="Arial"/>
                  <w:color w:val="000000" w:themeColor="text1"/>
                  <w:kern w:val="2"/>
                  <w:sz w:val="18"/>
                  <w:szCs w:val="18"/>
                  <w:rPrChange w:id="4293" w:author="卡噗胖胖" w:date="2019-01-08T14:12:00Z">
                    <w:rPr/>
                  </w:rPrChange>
                </w:rPr>
                <w:t xml:space="preserve">            &lt;DATAINFO&gt;</w:t>
              </w:r>
            </w:ins>
          </w:p>
          <w:p>
            <w:pPr>
              <w:pStyle w:val="100"/>
              <w:ind w:firstLine="360"/>
              <w:rPr>
                <w:ins w:id="4294" w:author="卡噗胖胖" w:date="2019-01-08T14:12:00Z"/>
                <w:rFonts w:ascii="Arial" w:hAnsi="Arial" w:cs="Arial"/>
                <w:color w:val="000000" w:themeColor="text1"/>
                <w:kern w:val="2"/>
                <w:sz w:val="18"/>
                <w:szCs w:val="18"/>
                <w:rPrChange w:id="4295" w:author="卡噗胖胖" w:date="2019-01-08T14:12:00Z">
                  <w:rPr>
                    <w:ins w:id="4296" w:author="卡噗胖胖" w:date="2019-01-08T14:12:00Z"/>
                  </w:rPr>
                </w:rPrChange>
              </w:rPr>
            </w:pPr>
            <w:ins w:id="4297" w:author="卡噗胖胖" w:date="2019-01-08T14:12:00Z">
              <w:r>
                <w:rPr>
                  <w:rFonts w:hint="eastAsia" w:ascii="Arial" w:hAnsi="Arial" w:cs="Arial"/>
                  <w:color w:val="000000" w:themeColor="text1"/>
                  <w:kern w:val="2"/>
                  <w:sz w:val="18"/>
                  <w:szCs w:val="18"/>
                  <w:rPrChange w:id="4298" w:author="卡噗胖胖" w:date="2019-01-08T14:12:00Z">
                    <w:rPr>
                      <w:rFonts w:hint="eastAsia"/>
                    </w:rPr>
                  </w:rPrChange>
                </w:rPr>
                <w:t xml:space="preserve">                &lt;CODE&gt;</w:t>
              </w:r>
            </w:ins>
            <w:ins w:id="4299" w:author="卡噗胖胖" w:date="2019-01-08T14:12:00Z">
              <w:r>
                <w:rPr>
                  <w:rFonts w:hint="eastAsia" w:ascii="Arial" w:hAnsi="Arial" w:cs="Arial"/>
                  <w:color w:val="000000" w:themeColor="text1"/>
                  <w:kern w:val="2"/>
                  <w:sz w:val="18"/>
                  <w:szCs w:val="18"/>
                  <w:rPrChange w:id="4300" w:author="卡噗胖胖" w:date="2019-01-08T14:12:00Z">
                    <w:rPr>
                      <w:rFonts w:hint="eastAsia"/>
                    </w:rPr>
                  </w:rPrChange>
                </w:rPr>
                <w:t>主编码的值</w:t>
              </w:r>
            </w:ins>
            <w:ins w:id="4301" w:author="卡噗胖胖" w:date="2019-01-08T14:12:00Z">
              <w:r>
                <w:rPr>
                  <w:rFonts w:hint="eastAsia" w:ascii="Arial" w:hAnsi="Arial" w:cs="Arial"/>
                  <w:color w:val="000000" w:themeColor="text1"/>
                  <w:kern w:val="2"/>
                  <w:sz w:val="18"/>
                  <w:szCs w:val="18"/>
                  <w:rPrChange w:id="4302" w:author="卡噗胖胖" w:date="2019-01-08T14:12:00Z">
                    <w:rPr>
                      <w:rFonts w:hint="eastAsia"/>
                    </w:rPr>
                  </w:rPrChange>
                </w:rPr>
                <w:t>&lt;/CODE&gt;</w:t>
              </w:r>
            </w:ins>
          </w:p>
          <w:p>
            <w:pPr>
              <w:pStyle w:val="100"/>
              <w:ind w:firstLine="360"/>
              <w:rPr>
                <w:ins w:id="4303" w:author="卡噗胖胖" w:date="2019-01-08T14:12:00Z"/>
                <w:rFonts w:ascii="Arial" w:hAnsi="Arial" w:cs="Arial"/>
                <w:color w:val="000000" w:themeColor="text1"/>
                <w:kern w:val="2"/>
                <w:sz w:val="18"/>
                <w:szCs w:val="18"/>
                <w:rPrChange w:id="4304" w:author="卡噗胖胖" w:date="2019-01-08T14:12:00Z">
                  <w:rPr>
                    <w:ins w:id="4305" w:author="卡噗胖胖" w:date="2019-01-08T14:12:00Z"/>
                  </w:rPr>
                </w:rPrChange>
              </w:rPr>
            </w:pPr>
            <w:ins w:id="4306" w:author="卡噗胖胖" w:date="2019-01-08T14:12:00Z">
              <w:r>
                <w:rPr>
                  <w:rFonts w:hint="eastAsia" w:ascii="Arial" w:hAnsi="Arial" w:cs="Arial"/>
                  <w:color w:val="000000" w:themeColor="text1"/>
                  <w:kern w:val="2"/>
                  <w:sz w:val="18"/>
                  <w:szCs w:val="18"/>
                  <w:rPrChange w:id="4307" w:author="卡噗胖胖" w:date="2019-01-08T14:12:00Z">
                    <w:rPr>
                      <w:rFonts w:hint="eastAsia"/>
                    </w:rPr>
                  </w:rPrChange>
                </w:rPr>
                <w:t xml:space="preserve">                &lt;LASTMODIFYRECORDTIME&gt;</w:t>
              </w:r>
            </w:ins>
            <w:ins w:id="4308" w:author="卡噗胖胖" w:date="2019-01-08T14:12:00Z">
              <w:r>
                <w:rPr>
                  <w:rFonts w:hint="eastAsia" w:ascii="Arial" w:hAnsi="Arial" w:cs="Arial"/>
                  <w:color w:val="000000" w:themeColor="text1"/>
                  <w:kern w:val="2"/>
                  <w:sz w:val="18"/>
                  <w:szCs w:val="18"/>
                  <w:rPrChange w:id="4309" w:author="卡噗胖胖" w:date="2019-01-08T14:12:00Z">
                    <w:rPr>
                      <w:rFonts w:hint="eastAsia"/>
                    </w:rPr>
                  </w:rPrChange>
                </w:rPr>
                <w:t>上一次变更时间的值</w:t>
              </w:r>
            </w:ins>
            <w:ins w:id="4310" w:author="卡噗胖胖" w:date="2019-01-08T14:12:00Z">
              <w:r>
                <w:rPr>
                  <w:rFonts w:hint="eastAsia" w:ascii="Arial" w:hAnsi="Arial" w:cs="Arial"/>
                  <w:color w:val="000000" w:themeColor="text1"/>
                  <w:kern w:val="2"/>
                  <w:sz w:val="18"/>
                  <w:szCs w:val="18"/>
                  <w:rPrChange w:id="4311" w:author="卡噗胖胖" w:date="2019-01-08T14:12:00Z">
                    <w:rPr>
                      <w:rFonts w:hint="eastAsia"/>
                    </w:rPr>
                  </w:rPrChange>
                </w:rPr>
                <w:t>&lt;/LASTMODIFYRECORDTIME&gt;</w:t>
              </w:r>
            </w:ins>
          </w:p>
          <w:p>
            <w:pPr>
              <w:pStyle w:val="100"/>
              <w:ind w:firstLine="360"/>
              <w:rPr>
                <w:ins w:id="4312" w:author="卡噗胖胖" w:date="2019-01-08T14:12:00Z"/>
                <w:rFonts w:ascii="Arial" w:hAnsi="Arial" w:cs="Arial"/>
                <w:color w:val="000000" w:themeColor="text1"/>
                <w:kern w:val="2"/>
                <w:sz w:val="18"/>
                <w:szCs w:val="18"/>
                <w:rPrChange w:id="4313" w:author="卡噗胖胖" w:date="2019-01-08T14:12:00Z">
                  <w:rPr>
                    <w:ins w:id="4314" w:author="卡噗胖胖" w:date="2019-01-08T14:12:00Z"/>
                  </w:rPr>
                </w:rPrChange>
              </w:rPr>
            </w:pPr>
            <w:ins w:id="4315" w:author="卡噗胖胖" w:date="2019-01-08T14:12:00Z">
              <w:r>
                <w:rPr>
                  <w:rFonts w:ascii="Arial" w:hAnsi="Arial" w:cs="Arial"/>
                  <w:color w:val="000000" w:themeColor="text1"/>
                  <w:kern w:val="2"/>
                  <w:sz w:val="18"/>
                  <w:szCs w:val="18"/>
                  <w:rPrChange w:id="4316" w:author="卡噗胖胖" w:date="2019-01-08T14:12:00Z">
                    <w:rPr/>
                  </w:rPrChange>
                </w:rPr>
                <w:t xml:space="preserve">            &lt;/DATAINFO&gt;</w:t>
              </w:r>
            </w:ins>
          </w:p>
          <w:p>
            <w:pPr>
              <w:pStyle w:val="100"/>
              <w:ind w:firstLine="360"/>
              <w:rPr>
                <w:ins w:id="4317" w:author="卡噗胖胖" w:date="2019-01-08T14:12:00Z"/>
                <w:rFonts w:ascii="Arial" w:hAnsi="Arial" w:cs="Arial"/>
                <w:color w:val="000000" w:themeColor="text1"/>
                <w:kern w:val="2"/>
                <w:sz w:val="18"/>
                <w:szCs w:val="18"/>
                <w:rPrChange w:id="4318" w:author="卡噗胖胖" w:date="2019-01-08T14:12:00Z">
                  <w:rPr>
                    <w:ins w:id="4319" w:author="卡噗胖胖" w:date="2019-01-08T14:12:00Z"/>
                  </w:rPr>
                </w:rPrChange>
              </w:rPr>
            </w:pPr>
            <w:ins w:id="4320" w:author="卡噗胖胖" w:date="2019-01-08T14:12:00Z">
              <w:r>
                <w:rPr>
                  <w:rFonts w:ascii="Arial" w:hAnsi="Arial" w:cs="Arial"/>
                  <w:color w:val="000000" w:themeColor="text1"/>
                  <w:kern w:val="2"/>
                  <w:sz w:val="18"/>
                  <w:szCs w:val="18"/>
                  <w:rPrChange w:id="4321" w:author="卡噗胖胖" w:date="2019-01-08T14:12:00Z">
                    <w:rPr/>
                  </w:rPrChange>
                </w:rPr>
                <w:t xml:space="preserve">        &lt;/DATAINFOS&gt;</w:t>
              </w:r>
            </w:ins>
          </w:p>
          <w:p>
            <w:pPr>
              <w:pStyle w:val="100"/>
              <w:ind w:firstLine="360"/>
              <w:rPr>
                <w:ins w:id="4322" w:author="卡噗胖胖" w:date="2019-01-08T14:12:00Z"/>
                <w:rFonts w:ascii="Arial" w:hAnsi="Arial" w:cs="Arial"/>
                <w:color w:val="000000" w:themeColor="text1"/>
                <w:kern w:val="2"/>
                <w:sz w:val="18"/>
                <w:szCs w:val="18"/>
                <w:rPrChange w:id="4323" w:author="卡噗胖胖" w:date="2019-01-08T14:12:00Z">
                  <w:rPr>
                    <w:ins w:id="4324" w:author="卡噗胖胖" w:date="2019-01-08T14:12:00Z"/>
                  </w:rPr>
                </w:rPrChange>
              </w:rPr>
            </w:pPr>
            <w:ins w:id="4325" w:author="卡噗胖胖" w:date="2019-01-08T14:12:00Z">
              <w:r>
                <w:rPr>
                  <w:rFonts w:ascii="Arial" w:hAnsi="Arial" w:cs="Arial"/>
                  <w:color w:val="000000" w:themeColor="text1"/>
                  <w:kern w:val="2"/>
                  <w:sz w:val="18"/>
                  <w:szCs w:val="18"/>
                  <w:rPrChange w:id="4326" w:author="卡噗胖胖" w:date="2019-01-08T14:12:00Z">
                    <w:rPr/>
                  </w:rPrChange>
                </w:rPr>
                <w:t xml:space="preserve">        &lt;SPLITPAGE&gt;</w:t>
              </w:r>
            </w:ins>
          </w:p>
          <w:p>
            <w:pPr>
              <w:pStyle w:val="100"/>
              <w:ind w:firstLine="360"/>
              <w:rPr>
                <w:ins w:id="4327" w:author="卡噗胖胖" w:date="2019-01-08T14:12:00Z"/>
                <w:rFonts w:ascii="Arial" w:hAnsi="Arial" w:cs="Arial"/>
                <w:color w:val="000000" w:themeColor="text1"/>
                <w:kern w:val="2"/>
                <w:sz w:val="18"/>
                <w:szCs w:val="18"/>
                <w:rPrChange w:id="4328" w:author="卡噗胖胖" w:date="2019-01-08T14:12:00Z">
                  <w:rPr>
                    <w:ins w:id="4329" w:author="卡噗胖胖" w:date="2019-01-08T14:12:00Z"/>
                  </w:rPr>
                </w:rPrChange>
              </w:rPr>
            </w:pPr>
            <w:ins w:id="4330" w:author="卡噗胖胖" w:date="2019-01-08T14:12:00Z">
              <w:r>
                <w:rPr>
                  <w:rFonts w:hint="eastAsia" w:ascii="Arial" w:hAnsi="Arial" w:cs="Arial"/>
                  <w:color w:val="000000" w:themeColor="text1"/>
                  <w:kern w:val="2"/>
                  <w:sz w:val="18"/>
                  <w:szCs w:val="18"/>
                  <w:rPrChange w:id="4331" w:author="卡噗胖胖" w:date="2019-01-08T14:12:00Z">
                    <w:rPr>
                      <w:rFonts w:hint="eastAsia"/>
                    </w:rPr>
                  </w:rPrChange>
                </w:rPr>
                <w:t xml:space="preserve">            &lt;COUNTPERPAGE&gt;</w:t>
              </w:r>
            </w:ins>
            <w:ins w:id="4332" w:author="卡噗胖胖" w:date="2019-01-08T14:12:00Z">
              <w:r>
                <w:rPr>
                  <w:rFonts w:hint="eastAsia" w:ascii="Arial" w:hAnsi="Arial" w:cs="Arial"/>
                  <w:color w:val="000000" w:themeColor="text1"/>
                  <w:kern w:val="2"/>
                  <w:sz w:val="18"/>
                  <w:szCs w:val="18"/>
                  <w:rPrChange w:id="4333" w:author="卡噗胖胖" w:date="2019-01-08T14:12:00Z">
                    <w:rPr>
                      <w:rFonts w:hint="eastAsia"/>
                    </w:rPr>
                  </w:rPrChange>
                </w:rPr>
                <w:t>每页查询条数</w:t>
              </w:r>
            </w:ins>
            <w:ins w:id="4334" w:author="卡噗胖胖" w:date="2019-01-08T14:12:00Z">
              <w:r>
                <w:rPr>
                  <w:rFonts w:hint="eastAsia" w:ascii="Arial" w:hAnsi="Arial" w:cs="Arial"/>
                  <w:color w:val="000000" w:themeColor="text1"/>
                  <w:kern w:val="2"/>
                  <w:sz w:val="18"/>
                  <w:szCs w:val="18"/>
                  <w:rPrChange w:id="4335" w:author="卡噗胖胖" w:date="2019-01-08T14:12:00Z">
                    <w:rPr>
                      <w:rFonts w:hint="eastAsia"/>
                    </w:rPr>
                  </w:rPrChange>
                </w:rPr>
                <w:t>&lt;/COUNTPERPAGE&gt;</w:t>
              </w:r>
            </w:ins>
          </w:p>
          <w:p>
            <w:pPr>
              <w:pStyle w:val="100"/>
              <w:ind w:firstLine="360"/>
              <w:rPr>
                <w:ins w:id="4336" w:author="卡噗胖胖" w:date="2019-01-08T14:12:00Z"/>
                <w:rFonts w:ascii="Arial" w:hAnsi="Arial" w:cs="Arial"/>
                <w:color w:val="000000" w:themeColor="text1"/>
                <w:kern w:val="2"/>
                <w:sz w:val="18"/>
                <w:szCs w:val="18"/>
                <w:rPrChange w:id="4337" w:author="卡噗胖胖" w:date="2019-01-08T14:12:00Z">
                  <w:rPr>
                    <w:ins w:id="4338" w:author="卡噗胖胖" w:date="2019-01-08T14:12:00Z"/>
                  </w:rPr>
                </w:rPrChange>
              </w:rPr>
            </w:pPr>
            <w:ins w:id="4339" w:author="卡噗胖胖" w:date="2019-01-08T14:12:00Z">
              <w:r>
                <w:rPr>
                  <w:rFonts w:hint="eastAsia" w:ascii="Arial" w:hAnsi="Arial" w:cs="Arial"/>
                  <w:color w:val="000000" w:themeColor="text1"/>
                  <w:kern w:val="2"/>
                  <w:sz w:val="18"/>
                  <w:szCs w:val="18"/>
                  <w:rPrChange w:id="4340" w:author="卡噗胖胖" w:date="2019-01-08T14:12:00Z">
                    <w:rPr>
                      <w:rFonts w:hint="eastAsia"/>
                    </w:rPr>
                  </w:rPrChange>
                </w:rPr>
                <w:t xml:space="preserve">            &lt;CURRENTPAGE&gt;</w:t>
              </w:r>
            </w:ins>
            <w:ins w:id="4341" w:author="卡噗胖胖" w:date="2019-01-08T14:12:00Z">
              <w:r>
                <w:rPr>
                  <w:rFonts w:hint="eastAsia" w:ascii="Arial" w:hAnsi="Arial" w:cs="Arial"/>
                  <w:color w:val="000000" w:themeColor="text1"/>
                  <w:kern w:val="2"/>
                  <w:sz w:val="18"/>
                  <w:szCs w:val="18"/>
                  <w:rPrChange w:id="4342" w:author="卡噗胖胖" w:date="2019-01-08T14:12:00Z">
                    <w:rPr>
                      <w:rFonts w:hint="eastAsia"/>
                    </w:rPr>
                  </w:rPrChange>
                </w:rPr>
                <w:t>当前页码</w:t>
              </w:r>
            </w:ins>
            <w:ins w:id="4343" w:author="卡噗胖胖" w:date="2019-01-08T14:12:00Z">
              <w:r>
                <w:rPr>
                  <w:rFonts w:hint="eastAsia" w:ascii="Arial" w:hAnsi="Arial" w:cs="Arial"/>
                  <w:color w:val="000000" w:themeColor="text1"/>
                  <w:kern w:val="2"/>
                  <w:sz w:val="18"/>
                  <w:szCs w:val="18"/>
                  <w:rPrChange w:id="4344" w:author="卡噗胖胖" w:date="2019-01-08T14:12:00Z">
                    <w:rPr>
                      <w:rFonts w:hint="eastAsia"/>
                    </w:rPr>
                  </w:rPrChange>
                </w:rPr>
                <w:t>&lt;/CURRENTPAGE&gt;</w:t>
              </w:r>
            </w:ins>
          </w:p>
          <w:p>
            <w:pPr>
              <w:pStyle w:val="100"/>
              <w:ind w:firstLine="360"/>
              <w:rPr>
                <w:ins w:id="4345" w:author="卡噗胖胖" w:date="2019-01-08T14:12:00Z"/>
                <w:rFonts w:ascii="Arial" w:hAnsi="Arial" w:cs="Arial"/>
                <w:color w:val="000000" w:themeColor="text1"/>
                <w:kern w:val="2"/>
                <w:sz w:val="18"/>
                <w:szCs w:val="18"/>
                <w:rPrChange w:id="4346" w:author="卡噗胖胖" w:date="2019-01-08T14:12:00Z">
                  <w:rPr>
                    <w:ins w:id="4347" w:author="卡噗胖胖" w:date="2019-01-08T14:12:00Z"/>
                  </w:rPr>
                </w:rPrChange>
              </w:rPr>
            </w:pPr>
            <w:ins w:id="4348" w:author="卡噗胖胖" w:date="2019-01-08T14:12:00Z">
              <w:r>
                <w:rPr>
                  <w:rFonts w:ascii="Arial" w:hAnsi="Arial" w:cs="Arial"/>
                  <w:color w:val="000000" w:themeColor="text1"/>
                  <w:kern w:val="2"/>
                  <w:sz w:val="18"/>
                  <w:szCs w:val="18"/>
                  <w:rPrChange w:id="4349" w:author="卡噗胖胖" w:date="2019-01-08T14:12:00Z">
                    <w:rPr/>
                  </w:rPrChange>
                </w:rPr>
                <w:t xml:space="preserve">        &lt;/SPLITPAGE&gt;</w:t>
              </w:r>
            </w:ins>
          </w:p>
          <w:p>
            <w:pPr>
              <w:pStyle w:val="100"/>
              <w:ind w:firstLine="360"/>
              <w:rPr>
                <w:ins w:id="4350" w:author="卡噗胖胖" w:date="2019-01-08T14:12:00Z"/>
                <w:rFonts w:ascii="Arial" w:hAnsi="Arial" w:cs="Arial"/>
                <w:color w:val="000000" w:themeColor="text1"/>
                <w:kern w:val="2"/>
                <w:sz w:val="18"/>
                <w:szCs w:val="18"/>
                <w:rPrChange w:id="4351" w:author="卡噗胖胖" w:date="2019-01-08T14:12:00Z">
                  <w:rPr>
                    <w:ins w:id="4352" w:author="卡噗胖胖" w:date="2019-01-08T14:12:00Z"/>
                  </w:rPr>
                </w:rPrChange>
              </w:rPr>
            </w:pPr>
            <w:ins w:id="4353" w:author="卡噗胖胖" w:date="2019-01-08T14:12:00Z">
              <w:r>
                <w:rPr>
                  <w:rFonts w:ascii="Arial" w:hAnsi="Arial" w:cs="Arial"/>
                  <w:color w:val="000000" w:themeColor="text1"/>
                  <w:kern w:val="2"/>
                  <w:sz w:val="18"/>
                  <w:szCs w:val="18"/>
                  <w:rPrChange w:id="4354" w:author="卡噗胖胖" w:date="2019-01-08T14:12:00Z">
                    <w:rPr/>
                  </w:rPrChange>
                </w:rPr>
                <w:t xml:space="preserve">    &lt;/DATA&gt;</w:t>
              </w:r>
            </w:ins>
          </w:p>
          <w:p>
            <w:pPr>
              <w:pStyle w:val="100"/>
              <w:ind w:firstLine="360"/>
              <w:rPr>
                <w:del w:id="4355" w:author="卡噗胖胖" w:date="2019-01-08T14:12:00Z"/>
                <w:rFonts w:ascii="Arial" w:hAnsi="Arial" w:cs="Arial"/>
                <w:color w:val="000000" w:themeColor="text1"/>
                <w:kern w:val="2"/>
                <w:sz w:val="18"/>
                <w:szCs w:val="18"/>
                <w14:textFill>
                  <w14:solidFill>
                    <w14:schemeClr w14:val="tx1"/>
                  </w14:solidFill>
                </w14:textFill>
              </w:rPr>
            </w:pPr>
            <w:ins w:id="4356" w:author="卡噗胖胖" w:date="2019-01-08T14:12:00Z">
              <w:r>
                <w:rPr>
                  <w:rFonts w:ascii="Arial" w:hAnsi="Arial" w:cs="Arial"/>
                  <w:color w:val="000000" w:themeColor="text1"/>
                  <w:kern w:val="2"/>
                  <w:sz w:val="18"/>
                  <w:szCs w:val="18"/>
                  <w:rPrChange w:id="4357" w:author="卡噗胖胖" w:date="2019-01-08T14:12:00Z">
                    <w:rPr/>
                  </w:rPrChange>
                </w:rPr>
                <w:t>&lt;/ESB&gt;</w:t>
              </w:r>
            </w:ins>
            <w:del w:id="4358" w:author="卡噗胖胖" w:date="2019-01-08T14:12: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4359" w:author="卡噗胖胖" w:date="2019-01-08T14:12:00Z"/>
                <w:rFonts w:ascii="Arial" w:hAnsi="Arial" w:cs="Arial"/>
                <w:color w:val="000000" w:themeColor="text1"/>
                <w:kern w:val="2"/>
                <w:sz w:val="18"/>
                <w:szCs w:val="18"/>
                <w14:textFill>
                  <w14:solidFill>
                    <w14:schemeClr w14:val="tx1"/>
                  </w14:solidFill>
                </w14:textFill>
              </w:rPr>
            </w:pPr>
            <w:del w:id="4360" w:author="卡噗胖胖" w:date="2019-01-08T14:12: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4361" w:author="卡噗胖胖" w:date="2019-01-08T14:12:00Z"/>
                <w:rFonts w:ascii="Arial" w:hAnsi="Arial" w:cs="Arial"/>
                <w:color w:val="000000" w:themeColor="text1"/>
                <w:kern w:val="2"/>
                <w:sz w:val="18"/>
                <w:szCs w:val="18"/>
                <w14:textFill>
                  <w14:solidFill>
                    <w14:schemeClr w14:val="tx1"/>
                  </w14:solidFill>
                </w14:textFill>
              </w:rPr>
            </w:pPr>
            <w:del w:id="4362" w:author="卡噗胖胖" w:date="2019-01-08T14:12: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4363" w:author="卡噗胖胖" w:date="2019-01-08T14:12:00Z"/>
                <w:rFonts w:ascii="Arial" w:hAnsi="Arial" w:cs="Arial"/>
                <w:color w:val="000000" w:themeColor="text1"/>
                <w:kern w:val="2"/>
                <w:sz w:val="18"/>
                <w:szCs w:val="18"/>
                <w14:textFill>
                  <w14:solidFill>
                    <w14:schemeClr w14:val="tx1"/>
                  </w14:solidFill>
                </w14:textFill>
              </w:rPr>
            </w:pPr>
            <w:del w:id="4364" w:author="卡噗胖胖" w:date="2019-01-08T14:12: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4365" w:author="卡噗胖胖" w:date="2019-01-08T14:12:00Z"/>
                <w:rFonts w:ascii="Arial" w:hAnsi="Arial" w:cs="Arial"/>
                <w:color w:val="000000" w:themeColor="text1"/>
                <w:kern w:val="2"/>
                <w:sz w:val="18"/>
                <w:szCs w:val="18"/>
                <w14:textFill>
                  <w14:solidFill>
                    <w14:schemeClr w14:val="tx1"/>
                  </w14:solidFill>
                </w14:textFill>
              </w:rPr>
            </w:pPr>
            <w:del w:id="4366"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4367" w:author="卡噗胖胖" w:date="2019-01-08T14:12:00Z"/>
                <w:rFonts w:ascii="Arial" w:hAnsi="Arial" w:cs="Arial"/>
                <w:color w:val="000000" w:themeColor="text1"/>
                <w:kern w:val="2"/>
                <w:sz w:val="18"/>
                <w:szCs w:val="18"/>
                <w14:textFill>
                  <w14:solidFill>
                    <w14:schemeClr w14:val="tx1"/>
                  </w14:solidFill>
                </w14:textFill>
              </w:rPr>
            </w:pPr>
            <w:del w:id="4368" w:author="卡噗胖胖" w:date="2019-01-08T14:12: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4369" w:author="卡噗胖胖" w:date="2019-01-08T14:12:00Z"/>
                <w:rFonts w:ascii="Arial" w:hAnsi="Arial" w:cs="Arial"/>
                <w:color w:val="000000" w:themeColor="text1"/>
                <w:kern w:val="2"/>
                <w:sz w:val="18"/>
                <w:szCs w:val="18"/>
                <w14:textFill>
                  <w14:solidFill>
                    <w14:schemeClr w14:val="tx1"/>
                  </w14:solidFill>
                </w14:textFill>
              </w:rPr>
            </w:pPr>
            <w:del w:id="4370" w:author="卡噗胖胖" w:date="2019-01-08T14:12:00Z">
              <w:r>
                <w:rPr>
                  <w:rFonts w:ascii="Arial" w:hAnsi="Arial" w:cs="Arial"/>
                  <w:color w:val="000000" w:themeColor="text1"/>
                  <w:kern w:val="2"/>
                  <w:sz w:val="18"/>
                  <w:szCs w:val="18"/>
                  <w14:textFill>
                    <w14:solidFill>
                      <w14:schemeClr w14:val="tx1"/>
                    </w14:solidFill>
                  </w14:textFill>
                </w:rPr>
                <w:delText xml:space="preserve">&lt;LASTMODIFYRECORDTIME REMARK="上一次变更时间" STARTTIME="开始时间的值" ENDTIME="结束时间的值"&gt;&lt;/LASTMODIFYRECORDTIME&gt; </w:delText>
              </w:r>
            </w:del>
          </w:p>
          <w:p>
            <w:pPr>
              <w:pStyle w:val="100"/>
              <w:ind w:firstLine="360"/>
              <w:rPr>
                <w:del w:id="4371" w:author="卡噗胖胖" w:date="2019-01-08T14:12:00Z"/>
                <w:rFonts w:ascii="Arial" w:hAnsi="Arial" w:cs="Arial"/>
                <w:color w:val="000000" w:themeColor="text1"/>
                <w:kern w:val="2"/>
                <w:sz w:val="18"/>
                <w:szCs w:val="18"/>
                <w14:textFill>
                  <w14:solidFill>
                    <w14:schemeClr w14:val="tx1"/>
                  </w14:solidFill>
                </w14:textFill>
              </w:rPr>
            </w:pPr>
            <w:del w:id="4372" w:author="卡噗胖胖" w:date="2019-01-08T14:12: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4373" w:author="卡噗胖胖" w:date="2019-01-08T14:12:00Z"/>
                <w:rFonts w:ascii="Arial" w:hAnsi="Arial" w:cs="Arial"/>
                <w:color w:val="000000" w:themeColor="text1"/>
                <w:kern w:val="2"/>
                <w:sz w:val="18"/>
                <w:szCs w:val="18"/>
                <w14:textFill>
                  <w14:solidFill>
                    <w14:schemeClr w14:val="tx1"/>
                  </w14:solidFill>
                </w14:textFill>
              </w:rPr>
            </w:pPr>
            <w:del w:id="4374" w:author="卡噗胖胖" w:date="2019-01-08T14:12: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4375" w:author="卡噗胖胖" w:date="2019-01-08T14:12:00Z"/>
                <w:rFonts w:ascii="Arial" w:hAnsi="Arial" w:cs="Arial"/>
                <w:color w:val="000000" w:themeColor="text1"/>
                <w:kern w:val="2"/>
                <w:sz w:val="18"/>
                <w:szCs w:val="18"/>
                <w14:textFill>
                  <w14:solidFill>
                    <w14:schemeClr w14:val="tx1"/>
                  </w14:solidFill>
                </w14:textFill>
              </w:rPr>
            </w:pPr>
            <w:del w:id="4376" w:author="卡噗胖胖" w:date="2019-01-08T14:12: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4377" w:author="卡噗胖胖" w:date="2019-01-08T14:12:00Z"/>
                <w:rFonts w:ascii="Arial" w:hAnsi="Arial" w:cs="Arial"/>
                <w:color w:val="000000" w:themeColor="text1"/>
                <w:kern w:val="2"/>
                <w:sz w:val="18"/>
                <w:szCs w:val="18"/>
                <w14:textFill>
                  <w14:solidFill>
                    <w14:schemeClr w14:val="tx1"/>
                  </w14:solidFill>
                </w14:textFill>
              </w:rPr>
            </w:pPr>
            <w:del w:id="4378"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4379" w:author="卡噗胖胖" w:date="2019-01-08T14:12:00Z"/>
                <w:rFonts w:ascii="Arial" w:hAnsi="Arial" w:cs="Arial"/>
                <w:color w:val="000000" w:themeColor="text1"/>
                <w:kern w:val="2"/>
                <w:sz w:val="18"/>
                <w:szCs w:val="18"/>
                <w14:textFill>
                  <w14:solidFill>
                    <w14:schemeClr w14:val="tx1"/>
                  </w14:solidFill>
                </w14:textFill>
              </w:rPr>
            </w:pPr>
            <w:del w:id="4380"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4381" w:author="卡噗胖胖" w:date="2019-01-08T14:12:00Z"/>
                <w:rFonts w:ascii="Arial" w:hAnsi="Arial" w:cs="Arial"/>
                <w:color w:val="000000" w:themeColor="text1"/>
                <w:kern w:val="2"/>
                <w:sz w:val="18"/>
                <w:szCs w:val="18"/>
                <w14:textFill>
                  <w14:solidFill>
                    <w14:schemeClr w14:val="tx1"/>
                  </w14:solidFill>
                </w14:textFill>
              </w:rPr>
            </w:pPr>
            <w:del w:id="4382" w:author="卡噗胖胖" w:date="2019-01-08T14:12: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4383" w:author="卡噗胖胖" w:date="2019-01-08T14:12:00Z"/>
                <w:rFonts w:ascii="Arial" w:hAnsi="Arial" w:cs="Arial"/>
                <w:color w:val="000000" w:themeColor="text1"/>
                <w:kern w:val="2"/>
                <w:sz w:val="18"/>
                <w:szCs w:val="18"/>
                <w14:textFill>
                  <w14:solidFill>
                    <w14:schemeClr w14:val="tx1"/>
                  </w14:solidFill>
                </w14:textFill>
              </w:rPr>
            </w:pPr>
            <w:del w:id="4384" w:author="卡噗胖胖" w:date="2019-01-08T14:12: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spacing w:before="0" w:beforeLines="0" w:after="0" w:afterLines="0" w:line="240" w:lineRule="auto"/>
              <w:ind w:firstLine="360" w:firstLineChars="0"/>
              <w:rPr>
                <w:rFonts w:ascii="Arial" w:hAnsi="Arial" w:cs="Arial"/>
                <w:color w:val="000000" w:themeColor="text1"/>
                <w:sz w:val="18"/>
                <w:szCs w:val="18"/>
                <w14:textFill>
                  <w14:solidFill>
                    <w14:schemeClr w14:val="tx1"/>
                  </w14:solidFill>
                </w14:textFill>
              </w:rPr>
              <w:pPrChange w:id="4385" w:author="卡噗胖胖" w:date="2019-01-08T14:12:00Z">
                <w:pPr>
                  <w:spacing w:before="0" w:beforeLines="0" w:after="0" w:afterLines="0" w:line="240" w:lineRule="auto"/>
                  <w:ind w:firstLine="0" w:firstLineChars="0"/>
                </w:pPr>
              </w:pPrChange>
            </w:pPr>
            <w:del w:id="4386" w:author="卡噗胖胖" w:date="2019-01-08T14:12: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44" w:name="_Toc534730175"/>
      <w:r>
        <w:rPr>
          <w:rFonts w:hint="eastAsia" w:ascii="仿宋" w:hAnsi="仿宋" w:eastAsia="仿宋"/>
          <w:b w:val="0"/>
          <w:sz w:val="24"/>
          <w:szCs w:val="24"/>
        </w:rPr>
        <w:t>反馈报文格式</w:t>
      </w:r>
      <w:bookmarkEnd w:id="144"/>
    </w:p>
    <w:p>
      <w:pPr>
        <w:spacing w:before="120" w:after="120" w:line="440" w:lineRule="exact"/>
        <w:ind w:firstLine="480"/>
        <w:rPr>
          <w:rFonts w:ascii="仿宋" w:hAnsi="仿宋" w:eastAsia="仿宋"/>
        </w:rPr>
      </w:pPr>
      <w:r>
        <w:rPr>
          <w:rFonts w:hint="eastAsia" w:ascii="仿宋" w:hAnsi="仿宋" w:eastAsia="仿宋"/>
        </w:rPr>
        <w:t>反馈报文如下</w:t>
      </w:r>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513" w:type="dxa"/>
            <w:shd w:val="clear" w:color="auto" w:fill="F1F1F1" w:themeFill="background1" w:themeFillShade="F2"/>
          </w:tcPr>
          <w:p>
            <w:pPr>
              <w:pStyle w:val="100"/>
              <w:ind w:firstLine="360"/>
              <w:rPr>
                <w:ins w:id="4387" w:author="卡噗胖胖" w:date="2019-01-08T14:12:00Z"/>
                <w:rFonts w:ascii="Arial" w:hAnsi="Arial" w:cs="Arial"/>
                <w:color w:val="000000" w:themeColor="text1"/>
                <w:kern w:val="2"/>
                <w:sz w:val="18"/>
                <w:szCs w:val="18"/>
                <w:rPrChange w:id="4388" w:author="卡噗胖胖" w:date="2019-01-08T14:12:00Z">
                  <w:rPr>
                    <w:ins w:id="4389" w:author="卡噗胖胖" w:date="2019-01-08T14:12:00Z"/>
                  </w:rPr>
                </w:rPrChange>
              </w:rPr>
            </w:pPr>
            <w:ins w:id="4390" w:author="卡噗胖胖" w:date="2019-01-08T14:12:00Z">
              <w:r>
                <w:rPr>
                  <w:rFonts w:ascii="Arial" w:hAnsi="Arial" w:cs="Arial"/>
                  <w:color w:val="000000" w:themeColor="text1"/>
                  <w:kern w:val="2"/>
                  <w:sz w:val="18"/>
                  <w:szCs w:val="18"/>
                  <w:rPrChange w:id="4391" w:author="卡噗胖胖" w:date="2019-01-08T14:12:00Z">
                    <w:rPr/>
                  </w:rPrChange>
                </w:rPr>
                <w:t>&lt;?xml version="1.0" encoding="UTF-8</w:t>
              </w:r>
            </w:ins>
            <w:ins w:id="4392" w:author="卡噗胖胖" w:date="2019-01-08T14:12:00Z">
              <w:r>
                <w:rPr>
                  <w:rFonts w:ascii="Arial" w:hAnsi="Arial" w:cs="Arial"/>
                  <w:color w:val="000000" w:themeColor="text1"/>
                  <w:kern w:val="2"/>
                  <w:sz w:val="18"/>
                  <w:szCs w:val="18"/>
                  <w:rPrChange w:id="4393" w:author="卡噗胖胖" w:date="2019-01-08T14:12:00Z">
                    <w:rPr/>
                  </w:rPrChange>
                </w:rPr>
                <w:t>" ?</w:t>
              </w:r>
            </w:ins>
            <w:ins w:id="4394" w:author="卡噗胖胖" w:date="2019-01-08T14:12:00Z">
              <w:r>
                <w:rPr>
                  <w:rFonts w:ascii="Arial" w:hAnsi="Arial" w:cs="Arial"/>
                  <w:color w:val="000000" w:themeColor="text1"/>
                  <w:kern w:val="2"/>
                  <w:sz w:val="18"/>
                  <w:szCs w:val="18"/>
                  <w:rPrChange w:id="4395" w:author="卡噗胖胖" w:date="2019-01-08T14:12:00Z">
                    <w:rPr/>
                  </w:rPrChange>
                </w:rPr>
                <w:t>&gt;</w:t>
              </w:r>
            </w:ins>
          </w:p>
          <w:p>
            <w:pPr>
              <w:pStyle w:val="100"/>
              <w:ind w:firstLine="360"/>
              <w:rPr>
                <w:ins w:id="4396" w:author="卡噗胖胖" w:date="2019-01-08T14:12:00Z"/>
                <w:rFonts w:ascii="Arial" w:hAnsi="Arial" w:cs="Arial"/>
                <w:color w:val="000000" w:themeColor="text1"/>
                <w:kern w:val="2"/>
                <w:sz w:val="18"/>
                <w:szCs w:val="18"/>
                <w:rPrChange w:id="4397" w:author="卡噗胖胖" w:date="2019-01-08T14:12:00Z">
                  <w:rPr>
                    <w:ins w:id="4398" w:author="卡噗胖胖" w:date="2019-01-08T14:12:00Z"/>
                  </w:rPr>
                </w:rPrChange>
              </w:rPr>
            </w:pPr>
            <w:ins w:id="4399" w:author="卡噗胖胖" w:date="2019-01-08T14:12:00Z">
              <w:r>
                <w:rPr>
                  <w:rFonts w:ascii="Arial" w:hAnsi="Arial" w:cs="Arial"/>
                  <w:color w:val="000000" w:themeColor="text1"/>
                  <w:kern w:val="2"/>
                  <w:sz w:val="18"/>
                  <w:szCs w:val="18"/>
                  <w:rPrChange w:id="4400" w:author="卡噗胖胖" w:date="2019-01-08T14:12:00Z">
                    <w:rPr/>
                  </w:rPrChange>
                </w:rPr>
                <w:t>&lt;ESB&gt;</w:t>
              </w:r>
            </w:ins>
          </w:p>
          <w:p>
            <w:pPr>
              <w:pStyle w:val="100"/>
              <w:ind w:firstLine="360"/>
              <w:rPr>
                <w:ins w:id="4401" w:author="卡噗胖胖" w:date="2019-01-08T14:12:00Z"/>
                <w:rFonts w:ascii="Arial" w:hAnsi="Arial" w:cs="Arial"/>
                <w:color w:val="000000" w:themeColor="text1"/>
                <w:kern w:val="2"/>
                <w:sz w:val="18"/>
                <w:szCs w:val="18"/>
                <w:rPrChange w:id="4402" w:author="卡噗胖胖" w:date="2019-01-08T14:12:00Z">
                  <w:rPr>
                    <w:ins w:id="4403" w:author="卡噗胖胖" w:date="2019-01-08T14:12:00Z"/>
                  </w:rPr>
                </w:rPrChange>
              </w:rPr>
            </w:pPr>
            <w:ins w:id="4404" w:author="卡噗胖胖" w:date="2019-01-08T14:12:00Z">
              <w:r>
                <w:rPr>
                  <w:rFonts w:hint="eastAsia" w:ascii="Arial" w:hAnsi="Arial" w:cs="Arial"/>
                  <w:color w:val="000000" w:themeColor="text1"/>
                  <w:kern w:val="2"/>
                  <w:sz w:val="18"/>
                  <w:szCs w:val="18"/>
                  <w:rPrChange w:id="4405" w:author="卡噗胖胖" w:date="2019-01-08T14:12:00Z">
                    <w:rPr>
                      <w:rFonts w:hint="eastAsia"/>
                    </w:rPr>
                  </w:rPrChange>
                </w:rPr>
                <w:t xml:space="preserve">    &lt;RESULT&gt;S</w:t>
              </w:r>
            </w:ins>
            <w:ins w:id="4406" w:author="卡噗胖胖" w:date="2019-01-08T14:12:00Z">
              <w:r>
                <w:rPr>
                  <w:rFonts w:hint="eastAsia" w:ascii="Arial" w:hAnsi="Arial" w:cs="Arial"/>
                  <w:color w:val="000000" w:themeColor="text1"/>
                  <w:kern w:val="2"/>
                  <w:sz w:val="18"/>
                  <w:szCs w:val="18"/>
                  <w:rPrChange w:id="4407" w:author="卡噗胖胖" w:date="2019-01-08T14:12:00Z">
                    <w:rPr>
                      <w:rFonts w:hint="eastAsia"/>
                    </w:rPr>
                  </w:rPrChange>
                </w:rPr>
                <w:t>成功</w:t>
              </w:r>
            </w:ins>
            <w:ins w:id="4408" w:author="卡噗胖胖" w:date="2019-01-08T14:12:00Z">
              <w:r>
                <w:rPr>
                  <w:rFonts w:hint="eastAsia" w:ascii="Arial" w:hAnsi="Arial" w:cs="Arial"/>
                  <w:color w:val="000000" w:themeColor="text1"/>
                  <w:kern w:val="2"/>
                  <w:sz w:val="18"/>
                  <w:szCs w:val="18"/>
                  <w:rPrChange w:id="4409" w:author="卡噗胖胖" w:date="2019-01-08T14:12:00Z">
                    <w:rPr>
                      <w:rFonts w:hint="eastAsia"/>
                    </w:rPr>
                  </w:rPrChange>
                </w:rPr>
                <w:t>/E</w:t>
              </w:r>
            </w:ins>
            <w:ins w:id="4410" w:author="卡噗胖胖" w:date="2019-01-08T14:12:00Z">
              <w:r>
                <w:rPr>
                  <w:rFonts w:hint="eastAsia" w:ascii="Arial" w:hAnsi="Arial" w:cs="Arial"/>
                  <w:color w:val="000000" w:themeColor="text1"/>
                  <w:kern w:val="2"/>
                  <w:sz w:val="18"/>
                  <w:szCs w:val="18"/>
                  <w:rPrChange w:id="4411" w:author="卡噗胖胖" w:date="2019-01-08T14:12:00Z">
                    <w:rPr>
                      <w:rFonts w:hint="eastAsia"/>
                    </w:rPr>
                  </w:rPrChange>
                </w:rPr>
                <w:t>失败</w:t>
              </w:r>
            </w:ins>
            <w:ins w:id="4412" w:author="卡噗胖胖" w:date="2019-01-08T14:12:00Z">
              <w:r>
                <w:rPr>
                  <w:rFonts w:hint="eastAsia" w:ascii="Arial" w:hAnsi="Arial" w:cs="Arial"/>
                  <w:color w:val="000000" w:themeColor="text1"/>
                  <w:kern w:val="2"/>
                  <w:sz w:val="18"/>
                  <w:szCs w:val="18"/>
                  <w:rPrChange w:id="4413" w:author="卡噗胖胖" w:date="2019-01-08T14:12:00Z">
                    <w:rPr>
                      <w:rFonts w:hint="eastAsia"/>
                    </w:rPr>
                  </w:rPrChange>
                </w:rPr>
                <w:t>&lt;/RESULT&gt;</w:t>
              </w:r>
            </w:ins>
          </w:p>
          <w:p>
            <w:pPr>
              <w:pStyle w:val="100"/>
              <w:ind w:firstLine="360"/>
              <w:rPr>
                <w:ins w:id="4414" w:author="卡噗胖胖" w:date="2019-01-08T14:12:00Z"/>
                <w:rFonts w:ascii="Arial" w:hAnsi="Arial" w:cs="Arial"/>
                <w:color w:val="000000" w:themeColor="text1"/>
                <w:kern w:val="2"/>
                <w:sz w:val="18"/>
                <w:szCs w:val="18"/>
                <w:rPrChange w:id="4415" w:author="卡噗胖胖" w:date="2019-01-08T14:12:00Z">
                  <w:rPr>
                    <w:ins w:id="4416" w:author="卡噗胖胖" w:date="2019-01-08T14:12:00Z"/>
                  </w:rPr>
                </w:rPrChange>
              </w:rPr>
            </w:pPr>
            <w:ins w:id="4417" w:author="卡噗胖胖" w:date="2019-01-08T14:12:00Z">
              <w:r>
                <w:rPr>
                  <w:rFonts w:ascii="Arial" w:hAnsi="Arial" w:cs="Arial"/>
                  <w:color w:val="000000" w:themeColor="text1"/>
                  <w:kern w:val="2"/>
                  <w:sz w:val="18"/>
                  <w:szCs w:val="18"/>
                  <w:rPrChange w:id="4418" w:author="卡噗胖胖" w:date="2019-01-08T14:12:00Z">
                    <w:rPr/>
                  </w:rPrChange>
                </w:rPr>
                <w:t xml:space="preserve">    &lt;DATA&gt;</w:t>
              </w:r>
            </w:ins>
          </w:p>
          <w:p>
            <w:pPr>
              <w:pStyle w:val="100"/>
              <w:ind w:firstLine="360"/>
              <w:rPr>
                <w:ins w:id="4419" w:author="卡噗胖胖" w:date="2019-01-08T14:12:00Z"/>
                <w:rFonts w:ascii="Arial" w:hAnsi="Arial" w:cs="Arial"/>
                <w:color w:val="000000" w:themeColor="text1"/>
                <w:kern w:val="2"/>
                <w:sz w:val="18"/>
                <w:szCs w:val="18"/>
                <w:rPrChange w:id="4420" w:author="卡噗胖胖" w:date="2019-01-08T14:12:00Z">
                  <w:rPr>
                    <w:ins w:id="4421" w:author="卡噗胖胖" w:date="2019-01-08T14:12:00Z"/>
                  </w:rPr>
                </w:rPrChange>
              </w:rPr>
            </w:pPr>
            <w:ins w:id="4422" w:author="卡噗胖胖" w:date="2019-01-08T14:12:00Z">
              <w:r>
                <w:rPr>
                  <w:rFonts w:ascii="Arial" w:hAnsi="Arial" w:cs="Arial"/>
                  <w:color w:val="000000" w:themeColor="text1"/>
                  <w:kern w:val="2"/>
                  <w:sz w:val="18"/>
                  <w:szCs w:val="18"/>
                  <w:rPrChange w:id="4423" w:author="卡噗胖胖" w:date="2019-01-08T14:12:00Z">
                    <w:rPr/>
                  </w:rPrChange>
                </w:rPr>
                <w:t xml:space="preserve">        &lt;DATAINFOS&gt;</w:t>
              </w:r>
            </w:ins>
          </w:p>
          <w:p>
            <w:pPr>
              <w:pStyle w:val="100"/>
              <w:ind w:firstLine="360"/>
              <w:rPr>
                <w:ins w:id="4424" w:author="卡噗胖胖" w:date="2019-01-08T14:12:00Z"/>
                <w:rFonts w:ascii="Arial" w:hAnsi="Arial" w:cs="Arial"/>
                <w:color w:val="000000" w:themeColor="text1"/>
                <w:kern w:val="2"/>
                <w:sz w:val="18"/>
                <w:szCs w:val="18"/>
                <w:rPrChange w:id="4425" w:author="卡噗胖胖" w:date="2019-01-08T14:12:00Z">
                  <w:rPr>
                    <w:ins w:id="4426" w:author="卡噗胖胖" w:date="2019-01-08T14:12:00Z"/>
                  </w:rPr>
                </w:rPrChange>
              </w:rPr>
            </w:pPr>
            <w:ins w:id="4427" w:author="卡噗胖胖" w:date="2019-01-08T14:12:00Z">
              <w:r>
                <w:rPr>
                  <w:rFonts w:hint="eastAsia" w:ascii="Arial" w:hAnsi="Arial" w:cs="Arial"/>
                  <w:color w:val="000000" w:themeColor="text1"/>
                  <w:kern w:val="2"/>
                  <w:sz w:val="18"/>
                  <w:szCs w:val="18"/>
                  <w:rPrChange w:id="4428" w:author="卡噗胖胖" w:date="2019-01-08T14:12:00Z">
                    <w:rPr>
                      <w:rFonts w:hint="eastAsia"/>
                    </w:rPr>
                  </w:rPrChange>
                </w:rPr>
                <w:t xml:space="preserve">            &lt;PUUID&gt;</w:t>
              </w:r>
            </w:ins>
            <w:ins w:id="4429" w:author="卡噗胖胖" w:date="2019-01-08T14:12:00Z">
              <w:r>
                <w:rPr>
                  <w:rFonts w:hint="eastAsia" w:ascii="Arial" w:hAnsi="Arial" w:cs="Arial"/>
                  <w:color w:val="000000" w:themeColor="text1"/>
                  <w:kern w:val="2"/>
                  <w:sz w:val="18"/>
                  <w:szCs w:val="18"/>
                  <w:rPrChange w:id="4430" w:author="卡噗胖胖" w:date="2019-01-08T14:12:00Z">
                    <w:rPr>
                      <w:rFonts w:hint="eastAsia"/>
                    </w:rPr>
                  </w:rPrChange>
                </w:rPr>
                <w:t>批数据</w:t>
              </w:r>
            </w:ins>
            <w:ins w:id="4431" w:author="卡噗胖胖" w:date="2019-01-08T14:12:00Z">
              <w:r>
                <w:rPr>
                  <w:rFonts w:hint="eastAsia" w:ascii="Arial" w:hAnsi="Arial" w:cs="Arial"/>
                  <w:color w:val="000000" w:themeColor="text1"/>
                  <w:kern w:val="2"/>
                  <w:sz w:val="18"/>
                  <w:szCs w:val="18"/>
                  <w:rPrChange w:id="4432" w:author="卡噗胖胖" w:date="2019-01-08T14:12:00Z">
                    <w:rPr>
                      <w:rFonts w:hint="eastAsia"/>
                    </w:rPr>
                  </w:rPrChange>
                </w:rPr>
                <w:t>的</w:t>
              </w:r>
            </w:ins>
            <w:ins w:id="4433" w:author="卡噗胖胖" w:date="2019-01-08T14:12:00Z">
              <w:r>
                <w:rPr>
                  <w:rFonts w:hint="eastAsia" w:ascii="Arial" w:hAnsi="Arial" w:cs="Arial"/>
                  <w:color w:val="000000" w:themeColor="text1"/>
                  <w:kern w:val="2"/>
                  <w:sz w:val="18"/>
                  <w:szCs w:val="18"/>
                  <w:rPrChange w:id="4434" w:author="卡噗胖胖" w:date="2019-01-08T14:12:00Z">
                    <w:rPr>
                      <w:rFonts w:hint="eastAsia"/>
                    </w:rPr>
                  </w:rPrChange>
                </w:rPr>
                <w:t>UUID&lt;/PUUID&gt;</w:t>
              </w:r>
            </w:ins>
          </w:p>
          <w:p>
            <w:pPr>
              <w:pStyle w:val="100"/>
              <w:ind w:firstLine="360"/>
              <w:rPr>
                <w:ins w:id="4435" w:author="卡噗胖胖" w:date="2019-01-08T14:12:00Z"/>
                <w:rFonts w:ascii="Arial" w:hAnsi="Arial" w:cs="Arial"/>
                <w:color w:val="000000" w:themeColor="text1"/>
                <w:kern w:val="2"/>
                <w:sz w:val="18"/>
                <w:szCs w:val="18"/>
                <w:rPrChange w:id="4436" w:author="卡噗胖胖" w:date="2019-01-08T14:12:00Z">
                  <w:rPr>
                    <w:ins w:id="4437" w:author="卡噗胖胖" w:date="2019-01-08T14:12:00Z"/>
                  </w:rPr>
                </w:rPrChange>
              </w:rPr>
            </w:pPr>
            <w:ins w:id="4438" w:author="卡噗胖胖" w:date="2019-01-08T14:12:00Z">
              <w:r>
                <w:rPr>
                  <w:rFonts w:ascii="Arial" w:hAnsi="Arial" w:cs="Arial"/>
                  <w:color w:val="000000" w:themeColor="text1"/>
                  <w:kern w:val="2"/>
                  <w:sz w:val="18"/>
                  <w:szCs w:val="18"/>
                  <w:rPrChange w:id="4439" w:author="卡噗胖胖" w:date="2019-01-08T14:12:00Z">
                    <w:rPr/>
                  </w:rPrChange>
                </w:rPr>
                <w:t xml:space="preserve">            &lt;DATAINFO&gt;</w:t>
              </w:r>
            </w:ins>
          </w:p>
          <w:p>
            <w:pPr>
              <w:pStyle w:val="100"/>
              <w:ind w:firstLine="360"/>
              <w:rPr>
                <w:ins w:id="4440" w:author="卡噗胖胖" w:date="2019-01-08T14:12:00Z"/>
                <w:rFonts w:ascii="Arial" w:hAnsi="Arial" w:cs="Arial"/>
                <w:color w:val="000000" w:themeColor="text1"/>
                <w:kern w:val="2"/>
                <w:sz w:val="18"/>
                <w:szCs w:val="18"/>
                <w:rPrChange w:id="4441" w:author="卡噗胖胖" w:date="2019-01-08T14:12:00Z">
                  <w:rPr>
                    <w:ins w:id="4442" w:author="卡噗胖胖" w:date="2019-01-08T14:12:00Z"/>
                  </w:rPr>
                </w:rPrChange>
              </w:rPr>
            </w:pPr>
            <w:ins w:id="4443" w:author="卡噗胖胖" w:date="2019-01-08T14:12:00Z">
              <w:r>
                <w:rPr>
                  <w:rFonts w:hint="eastAsia" w:ascii="Arial" w:hAnsi="Arial" w:cs="Arial"/>
                  <w:color w:val="000000" w:themeColor="text1"/>
                  <w:kern w:val="2"/>
                  <w:sz w:val="18"/>
                  <w:szCs w:val="18"/>
                  <w:rPrChange w:id="4444" w:author="卡噗胖胖" w:date="2019-01-08T14:12:00Z">
                    <w:rPr>
                      <w:rFonts w:hint="eastAsia"/>
                    </w:rPr>
                  </w:rPrChange>
                </w:rPr>
                <w:t xml:space="preserve">                &lt;CODE&gt;</w:t>
              </w:r>
            </w:ins>
            <w:ins w:id="4445" w:author="卡噗胖胖" w:date="2019-01-08T14:12:00Z">
              <w:r>
                <w:rPr>
                  <w:rFonts w:hint="eastAsia" w:ascii="Arial" w:hAnsi="Arial" w:cs="Arial"/>
                  <w:color w:val="000000" w:themeColor="text1"/>
                  <w:kern w:val="2"/>
                  <w:sz w:val="18"/>
                  <w:szCs w:val="18"/>
                  <w:rPrChange w:id="4446" w:author="卡噗胖胖" w:date="2019-01-08T14:12:00Z">
                    <w:rPr>
                      <w:rFonts w:hint="eastAsia"/>
                    </w:rPr>
                  </w:rPrChange>
                </w:rPr>
                <w:t>主编码的值</w:t>
              </w:r>
            </w:ins>
            <w:ins w:id="4447" w:author="卡噗胖胖" w:date="2019-01-08T14:12:00Z">
              <w:r>
                <w:rPr>
                  <w:rFonts w:hint="eastAsia" w:ascii="Arial" w:hAnsi="Arial" w:cs="Arial"/>
                  <w:color w:val="000000" w:themeColor="text1"/>
                  <w:kern w:val="2"/>
                  <w:sz w:val="18"/>
                  <w:szCs w:val="18"/>
                  <w:rPrChange w:id="4448" w:author="卡噗胖胖" w:date="2019-01-08T14:12:00Z">
                    <w:rPr>
                      <w:rFonts w:hint="eastAsia"/>
                    </w:rPr>
                  </w:rPrChange>
                </w:rPr>
                <w:t>&lt;/CODE&gt;</w:t>
              </w:r>
            </w:ins>
          </w:p>
          <w:p>
            <w:pPr>
              <w:pStyle w:val="100"/>
              <w:ind w:firstLine="360"/>
              <w:rPr>
                <w:ins w:id="4449" w:author="卡噗胖胖" w:date="2019-01-08T14:12:00Z"/>
                <w:rFonts w:ascii="Arial" w:hAnsi="Arial" w:cs="Arial"/>
                <w:color w:val="000000" w:themeColor="text1"/>
                <w:kern w:val="2"/>
                <w:sz w:val="18"/>
                <w:szCs w:val="18"/>
                <w:rPrChange w:id="4450" w:author="卡噗胖胖" w:date="2019-01-08T14:12:00Z">
                  <w:rPr>
                    <w:ins w:id="4451" w:author="卡噗胖胖" w:date="2019-01-08T14:12:00Z"/>
                  </w:rPr>
                </w:rPrChange>
              </w:rPr>
            </w:pPr>
            <w:ins w:id="4452" w:author="卡噗胖胖" w:date="2019-01-08T14:12:00Z">
              <w:r>
                <w:rPr>
                  <w:rFonts w:hint="eastAsia" w:ascii="Arial" w:hAnsi="Arial" w:cs="Arial"/>
                  <w:color w:val="000000" w:themeColor="text1"/>
                  <w:kern w:val="2"/>
                  <w:sz w:val="18"/>
                  <w:szCs w:val="18"/>
                  <w:rPrChange w:id="4453" w:author="卡噗胖胖" w:date="2019-01-08T14:12:00Z">
                    <w:rPr>
                      <w:rFonts w:hint="eastAsia"/>
                    </w:rPr>
                  </w:rPrChange>
                </w:rPr>
                <w:t xml:space="preserve">                &lt;DESC1&gt;</w:t>
              </w:r>
            </w:ins>
            <w:ins w:id="4454" w:author="卡噗胖胖" w:date="2019-01-08T14:12:00Z">
              <w:r>
                <w:rPr>
                  <w:rFonts w:hint="eastAsia" w:ascii="Arial" w:hAnsi="Arial" w:cs="Arial"/>
                  <w:color w:val="000000" w:themeColor="text1"/>
                  <w:kern w:val="2"/>
                  <w:sz w:val="18"/>
                  <w:szCs w:val="18"/>
                  <w:rPrChange w:id="4455" w:author="卡噗胖胖" w:date="2019-01-08T14:12:00Z">
                    <w:rPr>
                      <w:rFonts w:hint="eastAsia"/>
                    </w:rPr>
                  </w:rPrChange>
                </w:rPr>
                <w:t>名称的值</w:t>
              </w:r>
            </w:ins>
            <w:ins w:id="4456" w:author="卡噗胖胖" w:date="2019-01-08T14:12:00Z">
              <w:r>
                <w:rPr>
                  <w:rFonts w:hint="eastAsia" w:ascii="Arial" w:hAnsi="Arial" w:cs="Arial"/>
                  <w:color w:val="000000" w:themeColor="text1"/>
                  <w:kern w:val="2"/>
                  <w:sz w:val="18"/>
                  <w:szCs w:val="18"/>
                  <w:rPrChange w:id="4457" w:author="卡噗胖胖" w:date="2019-01-08T14:12:00Z">
                    <w:rPr>
                      <w:rFonts w:hint="eastAsia"/>
                    </w:rPr>
                  </w:rPrChange>
                </w:rPr>
                <w:t>&lt;/DESC1&gt;</w:t>
              </w:r>
            </w:ins>
          </w:p>
          <w:p>
            <w:pPr>
              <w:pStyle w:val="100"/>
              <w:ind w:firstLine="360"/>
              <w:rPr>
                <w:ins w:id="4458" w:author="卡噗胖胖" w:date="2019-01-08T14:12:00Z"/>
                <w:rFonts w:ascii="Arial" w:hAnsi="Arial" w:cs="Arial"/>
                <w:color w:val="000000" w:themeColor="text1"/>
                <w:kern w:val="2"/>
                <w:sz w:val="18"/>
                <w:szCs w:val="18"/>
                <w:rPrChange w:id="4459" w:author="卡噗胖胖" w:date="2019-01-08T14:12:00Z">
                  <w:rPr>
                    <w:ins w:id="4460" w:author="卡噗胖胖" w:date="2019-01-08T14:12:00Z"/>
                  </w:rPr>
                </w:rPrChange>
              </w:rPr>
            </w:pPr>
            <w:ins w:id="4461" w:author="卡噗胖胖" w:date="2019-01-08T14:12:00Z">
              <w:r>
                <w:rPr>
                  <w:rFonts w:hint="eastAsia" w:ascii="Arial" w:hAnsi="Arial" w:cs="Arial"/>
                  <w:color w:val="000000" w:themeColor="text1"/>
                  <w:kern w:val="2"/>
                  <w:sz w:val="18"/>
                  <w:szCs w:val="18"/>
                  <w:rPrChange w:id="4462" w:author="卡噗胖胖" w:date="2019-01-08T14:12:00Z">
                    <w:rPr>
                      <w:rFonts w:hint="eastAsia"/>
                    </w:rPr>
                  </w:rPrChange>
                </w:rPr>
                <w:t xml:space="preserve">                &lt;DESC2&gt;</w:t>
              </w:r>
            </w:ins>
            <w:ins w:id="4463" w:author="卡噗胖胖" w:date="2019-01-08T14:12:00Z">
              <w:r>
                <w:rPr>
                  <w:rFonts w:hint="eastAsia" w:ascii="Arial" w:hAnsi="Arial" w:cs="Arial"/>
                  <w:color w:val="000000" w:themeColor="text1"/>
                  <w:kern w:val="2"/>
                  <w:sz w:val="18"/>
                  <w:szCs w:val="18"/>
                  <w:rPrChange w:id="4464" w:author="卡噗胖胖" w:date="2019-01-08T14:12:00Z">
                    <w:rPr>
                      <w:rFonts w:hint="eastAsia"/>
                    </w:rPr>
                  </w:rPrChange>
                </w:rPr>
                <w:t>行政区划代码的值</w:t>
              </w:r>
            </w:ins>
            <w:ins w:id="4465" w:author="卡噗胖胖" w:date="2019-01-08T14:12:00Z">
              <w:r>
                <w:rPr>
                  <w:rFonts w:hint="eastAsia" w:ascii="Arial" w:hAnsi="Arial" w:cs="Arial"/>
                  <w:color w:val="000000" w:themeColor="text1"/>
                  <w:kern w:val="2"/>
                  <w:sz w:val="18"/>
                  <w:szCs w:val="18"/>
                  <w:rPrChange w:id="4466" w:author="卡噗胖胖" w:date="2019-01-08T14:12:00Z">
                    <w:rPr>
                      <w:rFonts w:hint="eastAsia"/>
                    </w:rPr>
                  </w:rPrChange>
                </w:rPr>
                <w:t>&lt;/DESC2&gt;</w:t>
              </w:r>
            </w:ins>
          </w:p>
          <w:p>
            <w:pPr>
              <w:pStyle w:val="100"/>
              <w:ind w:firstLine="360"/>
              <w:rPr>
                <w:ins w:id="4467" w:author="卡噗胖胖" w:date="2019-01-08T14:12:00Z"/>
                <w:rFonts w:ascii="Arial" w:hAnsi="Arial" w:cs="Arial"/>
                <w:color w:val="000000" w:themeColor="text1"/>
                <w:kern w:val="2"/>
                <w:sz w:val="18"/>
                <w:szCs w:val="18"/>
                <w:rPrChange w:id="4468" w:author="卡噗胖胖" w:date="2019-01-08T14:12:00Z">
                  <w:rPr>
                    <w:ins w:id="4469" w:author="卡噗胖胖" w:date="2019-01-08T14:12:00Z"/>
                  </w:rPr>
                </w:rPrChange>
              </w:rPr>
            </w:pPr>
            <w:ins w:id="4470" w:author="卡噗胖胖" w:date="2019-01-08T14:12:00Z">
              <w:r>
                <w:rPr>
                  <w:rFonts w:hint="eastAsia" w:ascii="Arial" w:hAnsi="Arial" w:cs="Arial"/>
                  <w:color w:val="000000" w:themeColor="text1"/>
                  <w:kern w:val="2"/>
                  <w:sz w:val="18"/>
                  <w:szCs w:val="18"/>
                  <w:rPrChange w:id="4471" w:author="卡噗胖胖" w:date="2019-01-08T14:12:00Z">
                    <w:rPr>
                      <w:rFonts w:hint="eastAsia"/>
                    </w:rPr>
                  </w:rPrChange>
                </w:rPr>
                <w:t xml:space="preserve">                &lt;DESC3&gt;</w:t>
              </w:r>
            </w:ins>
            <w:ins w:id="4472" w:author="卡噗胖胖" w:date="2019-01-08T14:12:00Z">
              <w:r>
                <w:rPr>
                  <w:rFonts w:hint="eastAsia" w:ascii="Arial" w:hAnsi="Arial" w:cs="Arial"/>
                  <w:color w:val="000000" w:themeColor="text1"/>
                  <w:kern w:val="2"/>
                  <w:sz w:val="18"/>
                  <w:szCs w:val="18"/>
                  <w:rPrChange w:id="4473" w:author="卡噗胖胖" w:date="2019-01-08T14:12:00Z">
                    <w:rPr>
                      <w:rFonts w:hint="eastAsia"/>
                    </w:rPr>
                  </w:rPrChange>
                </w:rPr>
                <w:t>级别的值</w:t>
              </w:r>
            </w:ins>
            <w:ins w:id="4474" w:author="卡噗胖胖" w:date="2019-01-08T14:12:00Z">
              <w:r>
                <w:rPr>
                  <w:rFonts w:hint="eastAsia" w:ascii="Arial" w:hAnsi="Arial" w:cs="Arial"/>
                  <w:color w:val="000000" w:themeColor="text1"/>
                  <w:kern w:val="2"/>
                  <w:sz w:val="18"/>
                  <w:szCs w:val="18"/>
                  <w:rPrChange w:id="4475" w:author="卡噗胖胖" w:date="2019-01-08T14:12:00Z">
                    <w:rPr>
                      <w:rFonts w:hint="eastAsia"/>
                    </w:rPr>
                  </w:rPrChange>
                </w:rPr>
                <w:t>&lt;/DESC3&gt;</w:t>
              </w:r>
            </w:ins>
          </w:p>
          <w:p>
            <w:pPr>
              <w:pStyle w:val="100"/>
              <w:ind w:firstLine="360"/>
              <w:rPr>
                <w:ins w:id="4476" w:author="卡噗胖胖" w:date="2019-01-08T14:12:00Z"/>
                <w:rFonts w:ascii="Arial" w:hAnsi="Arial" w:cs="Arial"/>
                <w:color w:val="000000" w:themeColor="text1"/>
                <w:kern w:val="2"/>
                <w:sz w:val="18"/>
                <w:szCs w:val="18"/>
                <w:rPrChange w:id="4477" w:author="卡噗胖胖" w:date="2019-01-08T14:12:00Z">
                  <w:rPr>
                    <w:ins w:id="4478" w:author="卡噗胖胖" w:date="2019-01-08T14:12:00Z"/>
                  </w:rPr>
                </w:rPrChange>
              </w:rPr>
            </w:pPr>
            <w:ins w:id="4479" w:author="卡噗胖胖" w:date="2019-01-08T14:12:00Z">
              <w:r>
                <w:rPr>
                  <w:rFonts w:hint="eastAsia" w:ascii="Arial" w:hAnsi="Arial" w:cs="Arial"/>
                  <w:color w:val="000000" w:themeColor="text1"/>
                  <w:kern w:val="2"/>
                  <w:sz w:val="18"/>
                  <w:szCs w:val="18"/>
                  <w:rPrChange w:id="4480" w:author="卡噗胖胖" w:date="2019-01-08T14:12:00Z">
                    <w:rPr>
                      <w:rFonts w:hint="eastAsia"/>
                    </w:rPr>
                  </w:rPrChange>
                </w:rPr>
                <w:t xml:space="preserve">                &lt;DESC4&gt;</w:t>
              </w:r>
            </w:ins>
            <w:ins w:id="4481" w:author="卡噗胖胖" w:date="2019-01-08T14:12:00Z">
              <w:r>
                <w:rPr>
                  <w:rFonts w:hint="eastAsia" w:ascii="Arial" w:hAnsi="Arial" w:cs="Arial"/>
                  <w:color w:val="000000" w:themeColor="text1"/>
                  <w:kern w:val="2"/>
                  <w:sz w:val="18"/>
                  <w:szCs w:val="18"/>
                  <w:rPrChange w:id="4482" w:author="卡噗胖胖" w:date="2019-01-08T14:12:00Z">
                    <w:rPr>
                      <w:rFonts w:hint="eastAsia"/>
                    </w:rPr>
                  </w:rPrChange>
                </w:rPr>
                <w:t>英文名称的值</w:t>
              </w:r>
            </w:ins>
            <w:ins w:id="4483" w:author="卡噗胖胖" w:date="2019-01-08T14:12:00Z">
              <w:r>
                <w:rPr>
                  <w:rFonts w:hint="eastAsia" w:ascii="Arial" w:hAnsi="Arial" w:cs="Arial"/>
                  <w:color w:val="000000" w:themeColor="text1"/>
                  <w:kern w:val="2"/>
                  <w:sz w:val="18"/>
                  <w:szCs w:val="18"/>
                  <w:rPrChange w:id="4484" w:author="卡噗胖胖" w:date="2019-01-08T14:12:00Z">
                    <w:rPr>
                      <w:rFonts w:hint="eastAsia"/>
                    </w:rPr>
                  </w:rPrChange>
                </w:rPr>
                <w:t>&lt;/DESC4&gt;</w:t>
              </w:r>
            </w:ins>
          </w:p>
          <w:p>
            <w:pPr>
              <w:pStyle w:val="100"/>
              <w:ind w:firstLine="360"/>
              <w:rPr>
                <w:ins w:id="4485" w:author="卡噗胖胖" w:date="2019-01-08T14:12:00Z"/>
                <w:rFonts w:ascii="Arial" w:hAnsi="Arial" w:cs="Arial"/>
                <w:color w:val="000000" w:themeColor="text1"/>
                <w:kern w:val="2"/>
                <w:sz w:val="18"/>
                <w:szCs w:val="18"/>
                <w:rPrChange w:id="4486" w:author="卡噗胖胖" w:date="2019-01-08T14:12:00Z">
                  <w:rPr>
                    <w:ins w:id="4487" w:author="卡噗胖胖" w:date="2019-01-08T14:12:00Z"/>
                  </w:rPr>
                </w:rPrChange>
              </w:rPr>
            </w:pPr>
            <w:ins w:id="4488" w:author="卡噗胖胖" w:date="2019-01-08T14:12:00Z">
              <w:r>
                <w:rPr>
                  <w:rFonts w:hint="eastAsia" w:ascii="Arial" w:hAnsi="Arial" w:cs="Arial"/>
                  <w:color w:val="000000" w:themeColor="text1"/>
                  <w:kern w:val="2"/>
                  <w:sz w:val="18"/>
                  <w:szCs w:val="18"/>
                  <w:rPrChange w:id="4489" w:author="卡噗胖胖" w:date="2019-01-08T14:12:00Z">
                    <w:rPr>
                      <w:rFonts w:hint="eastAsia"/>
                    </w:rPr>
                  </w:rPrChange>
                </w:rPr>
                <w:t xml:space="preserve">                &lt;DESC5&gt;</w:t>
              </w:r>
            </w:ins>
            <w:ins w:id="4490" w:author="卡噗胖胖" w:date="2019-01-08T14:12:00Z">
              <w:r>
                <w:rPr>
                  <w:rFonts w:hint="eastAsia" w:ascii="Arial" w:hAnsi="Arial" w:cs="Arial"/>
                  <w:color w:val="000000" w:themeColor="text1"/>
                  <w:kern w:val="2"/>
                  <w:sz w:val="18"/>
                  <w:szCs w:val="18"/>
                  <w:rPrChange w:id="4491" w:author="卡噗胖胖" w:date="2019-01-08T14:12:00Z">
                    <w:rPr>
                      <w:rFonts w:hint="eastAsia"/>
                    </w:rPr>
                  </w:rPrChange>
                </w:rPr>
                <w:t>备注的值</w:t>
              </w:r>
            </w:ins>
            <w:ins w:id="4492" w:author="卡噗胖胖" w:date="2019-01-08T14:12:00Z">
              <w:r>
                <w:rPr>
                  <w:rFonts w:hint="eastAsia" w:ascii="Arial" w:hAnsi="Arial" w:cs="Arial"/>
                  <w:color w:val="000000" w:themeColor="text1"/>
                  <w:kern w:val="2"/>
                  <w:sz w:val="18"/>
                  <w:szCs w:val="18"/>
                  <w:rPrChange w:id="4493" w:author="卡噗胖胖" w:date="2019-01-08T14:12:00Z">
                    <w:rPr>
                      <w:rFonts w:hint="eastAsia"/>
                    </w:rPr>
                  </w:rPrChange>
                </w:rPr>
                <w:t>&lt;/DESC5&gt;</w:t>
              </w:r>
            </w:ins>
          </w:p>
          <w:p>
            <w:pPr>
              <w:pStyle w:val="100"/>
              <w:ind w:firstLine="360"/>
              <w:rPr>
                <w:ins w:id="4494" w:author="卡噗胖胖" w:date="2019-01-08T14:12:00Z"/>
                <w:rFonts w:ascii="Arial" w:hAnsi="Arial" w:cs="Arial"/>
                <w:color w:val="000000" w:themeColor="text1"/>
                <w:kern w:val="2"/>
                <w:sz w:val="18"/>
                <w:szCs w:val="18"/>
                <w:rPrChange w:id="4495" w:author="卡噗胖胖" w:date="2019-01-08T14:12:00Z">
                  <w:rPr>
                    <w:ins w:id="4496" w:author="卡噗胖胖" w:date="2019-01-08T14:12:00Z"/>
                  </w:rPr>
                </w:rPrChange>
              </w:rPr>
            </w:pPr>
            <w:ins w:id="4497" w:author="卡噗胖胖" w:date="2019-01-08T14:12:00Z">
              <w:r>
                <w:rPr>
                  <w:rFonts w:hint="eastAsia" w:ascii="Arial" w:hAnsi="Arial" w:cs="Arial"/>
                  <w:color w:val="000000" w:themeColor="text1"/>
                  <w:kern w:val="2"/>
                  <w:sz w:val="18"/>
                  <w:szCs w:val="18"/>
                  <w:rPrChange w:id="4498" w:author="卡噗胖胖" w:date="2019-01-08T14:12:00Z">
                    <w:rPr>
                      <w:rFonts w:hint="eastAsia"/>
                    </w:rPr>
                  </w:rPrChange>
                </w:rPr>
                <w:t xml:space="preserve">                &lt;DESC6&gt;</w:t>
              </w:r>
            </w:ins>
            <w:ins w:id="4499" w:author="卡噗胖胖" w:date="2019-01-08T14:12:00Z">
              <w:r>
                <w:rPr>
                  <w:rFonts w:hint="eastAsia" w:ascii="Arial" w:hAnsi="Arial" w:cs="Arial"/>
                  <w:color w:val="000000" w:themeColor="text1"/>
                  <w:kern w:val="2"/>
                  <w:sz w:val="18"/>
                  <w:szCs w:val="18"/>
                  <w:rPrChange w:id="4500" w:author="卡噗胖胖" w:date="2019-01-08T14:12:00Z">
                    <w:rPr>
                      <w:rFonts w:hint="eastAsia"/>
                    </w:rPr>
                  </w:rPrChange>
                </w:rPr>
                <w:t>启用状态的值</w:t>
              </w:r>
            </w:ins>
            <w:ins w:id="4501" w:author="卡噗胖胖" w:date="2019-01-08T14:12:00Z">
              <w:r>
                <w:rPr>
                  <w:rFonts w:hint="eastAsia" w:ascii="Arial" w:hAnsi="Arial" w:cs="Arial"/>
                  <w:color w:val="000000" w:themeColor="text1"/>
                  <w:kern w:val="2"/>
                  <w:sz w:val="18"/>
                  <w:szCs w:val="18"/>
                  <w:rPrChange w:id="4502" w:author="卡噗胖胖" w:date="2019-01-08T14:12:00Z">
                    <w:rPr>
                      <w:rFonts w:hint="eastAsia"/>
                    </w:rPr>
                  </w:rPrChange>
                </w:rPr>
                <w:t>&lt;/DESC6&gt;</w:t>
              </w:r>
            </w:ins>
          </w:p>
          <w:p>
            <w:pPr>
              <w:pStyle w:val="100"/>
              <w:ind w:firstLine="360"/>
              <w:rPr>
                <w:ins w:id="4503" w:author="卡噗胖胖" w:date="2019-01-08T14:12:00Z"/>
                <w:rFonts w:ascii="Arial" w:hAnsi="Arial" w:cs="Arial"/>
                <w:color w:val="000000" w:themeColor="text1"/>
                <w:kern w:val="2"/>
                <w:sz w:val="18"/>
                <w:szCs w:val="18"/>
                <w:rPrChange w:id="4504" w:author="卡噗胖胖" w:date="2019-01-08T14:12:00Z">
                  <w:rPr>
                    <w:ins w:id="4505" w:author="卡噗胖胖" w:date="2019-01-08T14:12:00Z"/>
                  </w:rPr>
                </w:rPrChange>
              </w:rPr>
            </w:pPr>
            <w:ins w:id="4506" w:author="卡噗胖胖" w:date="2019-01-08T14:12:00Z">
              <w:r>
                <w:rPr>
                  <w:rFonts w:hint="eastAsia" w:ascii="Arial" w:hAnsi="Arial" w:cs="Arial"/>
                  <w:color w:val="000000" w:themeColor="text1"/>
                  <w:kern w:val="2"/>
                  <w:sz w:val="18"/>
                  <w:szCs w:val="18"/>
                  <w:rPrChange w:id="4507" w:author="卡噗胖胖" w:date="2019-01-08T14:12:00Z">
                    <w:rPr>
                      <w:rFonts w:hint="eastAsia"/>
                    </w:rPr>
                  </w:rPrChange>
                </w:rPr>
                <w:t xml:space="preserve">                &lt;PARENTCODE&gt;</w:t>
              </w:r>
            </w:ins>
            <w:ins w:id="4508" w:author="卡噗胖胖" w:date="2019-01-08T14:12:00Z">
              <w:r>
                <w:rPr>
                  <w:rFonts w:hint="eastAsia" w:ascii="Arial" w:hAnsi="Arial" w:cs="Arial"/>
                  <w:color w:val="000000" w:themeColor="text1"/>
                  <w:kern w:val="2"/>
                  <w:sz w:val="18"/>
                  <w:szCs w:val="18"/>
                  <w:rPrChange w:id="4509" w:author="卡噗胖胖" w:date="2019-01-08T14:12:00Z">
                    <w:rPr>
                      <w:rFonts w:hint="eastAsia"/>
                    </w:rPr>
                  </w:rPrChange>
                </w:rPr>
                <w:t>父节点编码的值</w:t>
              </w:r>
            </w:ins>
            <w:ins w:id="4510" w:author="卡噗胖胖" w:date="2019-01-08T14:12:00Z">
              <w:r>
                <w:rPr>
                  <w:rFonts w:hint="eastAsia" w:ascii="Arial" w:hAnsi="Arial" w:cs="Arial"/>
                  <w:color w:val="000000" w:themeColor="text1"/>
                  <w:kern w:val="2"/>
                  <w:sz w:val="18"/>
                  <w:szCs w:val="18"/>
                  <w:rPrChange w:id="4511" w:author="卡噗胖胖" w:date="2019-01-08T14:12:00Z">
                    <w:rPr>
                      <w:rFonts w:hint="eastAsia"/>
                    </w:rPr>
                  </w:rPrChange>
                </w:rPr>
                <w:t>&lt;/PARENTCODE&gt;</w:t>
              </w:r>
            </w:ins>
          </w:p>
          <w:p>
            <w:pPr>
              <w:pStyle w:val="100"/>
              <w:ind w:firstLine="360"/>
              <w:rPr>
                <w:ins w:id="4512" w:author="卡噗胖胖" w:date="2019-01-08T14:12:00Z"/>
                <w:rFonts w:ascii="Arial" w:hAnsi="Arial" w:cs="Arial"/>
                <w:color w:val="000000" w:themeColor="text1"/>
                <w:kern w:val="2"/>
                <w:sz w:val="18"/>
                <w:szCs w:val="18"/>
                <w:rPrChange w:id="4513" w:author="卡噗胖胖" w:date="2019-01-08T14:12:00Z">
                  <w:rPr>
                    <w:ins w:id="4514" w:author="卡噗胖胖" w:date="2019-01-08T14:12:00Z"/>
                  </w:rPr>
                </w:rPrChange>
              </w:rPr>
            </w:pPr>
            <w:ins w:id="4515" w:author="卡噗胖胖" w:date="2019-01-08T14:12:00Z">
              <w:r>
                <w:rPr>
                  <w:rFonts w:hint="eastAsia" w:ascii="Arial" w:hAnsi="Arial" w:cs="Arial"/>
                  <w:color w:val="000000" w:themeColor="text1"/>
                  <w:kern w:val="2"/>
                  <w:sz w:val="18"/>
                  <w:szCs w:val="18"/>
                  <w:rPrChange w:id="4516" w:author="卡噗胖胖" w:date="2019-01-08T14:12:00Z">
                    <w:rPr>
                      <w:rFonts w:hint="eastAsia"/>
                    </w:rPr>
                  </w:rPrChange>
                </w:rPr>
                <w:t xml:space="preserve">                &lt;UUID&gt;UUID</w:t>
              </w:r>
            </w:ins>
            <w:ins w:id="4517" w:author="卡噗胖胖" w:date="2019-01-08T14:12:00Z">
              <w:r>
                <w:rPr>
                  <w:rFonts w:hint="eastAsia" w:ascii="Arial" w:hAnsi="Arial" w:cs="Arial"/>
                  <w:color w:val="000000" w:themeColor="text1"/>
                  <w:kern w:val="2"/>
                  <w:sz w:val="18"/>
                  <w:szCs w:val="18"/>
                  <w:rPrChange w:id="4518" w:author="卡噗胖胖" w:date="2019-01-08T14:12:00Z">
                    <w:rPr>
                      <w:rFonts w:hint="eastAsia"/>
                    </w:rPr>
                  </w:rPrChange>
                </w:rPr>
                <w:t>的值</w:t>
              </w:r>
            </w:ins>
            <w:ins w:id="4519" w:author="卡噗胖胖" w:date="2019-01-08T14:12:00Z">
              <w:r>
                <w:rPr>
                  <w:rFonts w:hint="eastAsia" w:ascii="Arial" w:hAnsi="Arial" w:cs="Arial"/>
                  <w:color w:val="000000" w:themeColor="text1"/>
                  <w:kern w:val="2"/>
                  <w:sz w:val="18"/>
                  <w:szCs w:val="18"/>
                  <w:rPrChange w:id="4520" w:author="卡噗胖胖" w:date="2019-01-08T14:12:00Z">
                    <w:rPr>
                      <w:rFonts w:hint="eastAsia"/>
                    </w:rPr>
                  </w:rPrChange>
                </w:rPr>
                <w:t>&lt;/UUID&gt;</w:t>
              </w:r>
            </w:ins>
          </w:p>
          <w:p>
            <w:pPr>
              <w:pStyle w:val="100"/>
              <w:ind w:firstLine="360"/>
              <w:rPr>
                <w:ins w:id="4521" w:author="卡噗胖胖" w:date="2019-01-08T14:12:00Z"/>
                <w:rFonts w:ascii="Arial" w:hAnsi="Arial" w:cs="Arial"/>
                <w:color w:val="000000" w:themeColor="text1"/>
                <w:kern w:val="2"/>
                <w:sz w:val="18"/>
                <w:szCs w:val="18"/>
                <w:rPrChange w:id="4522" w:author="卡噗胖胖" w:date="2019-01-08T14:12:00Z">
                  <w:rPr>
                    <w:ins w:id="4523" w:author="卡噗胖胖" w:date="2019-01-08T14:12:00Z"/>
                  </w:rPr>
                </w:rPrChange>
              </w:rPr>
            </w:pPr>
            <w:ins w:id="4524" w:author="卡噗胖胖" w:date="2019-01-08T14:12:00Z">
              <w:r>
                <w:rPr>
                  <w:rFonts w:ascii="Arial" w:hAnsi="Arial" w:cs="Arial"/>
                  <w:color w:val="000000" w:themeColor="text1"/>
                  <w:kern w:val="2"/>
                  <w:sz w:val="18"/>
                  <w:szCs w:val="18"/>
                  <w:rPrChange w:id="4525" w:author="卡噗胖胖" w:date="2019-01-08T14:12:00Z">
                    <w:rPr/>
                  </w:rPrChange>
                </w:rPr>
                <w:t xml:space="preserve">            &lt;/DATAINFO&gt;</w:t>
              </w:r>
            </w:ins>
          </w:p>
          <w:p>
            <w:pPr>
              <w:pStyle w:val="100"/>
              <w:ind w:firstLine="360"/>
              <w:rPr>
                <w:ins w:id="4526" w:author="卡噗胖胖" w:date="2019-01-08T14:12:00Z"/>
                <w:rFonts w:ascii="Arial" w:hAnsi="Arial" w:cs="Arial"/>
                <w:color w:val="000000" w:themeColor="text1"/>
                <w:kern w:val="2"/>
                <w:sz w:val="18"/>
                <w:szCs w:val="18"/>
                <w:rPrChange w:id="4527" w:author="卡噗胖胖" w:date="2019-01-08T14:12:00Z">
                  <w:rPr>
                    <w:ins w:id="4528" w:author="卡噗胖胖" w:date="2019-01-08T14:12:00Z"/>
                  </w:rPr>
                </w:rPrChange>
              </w:rPr>
            </w:pPr>
            <w:ins w:id="4529" w:author="卡噗胖胖" w:date="2019-01-08T14:12:00Z">
              <w:r>
                <w:rPr>
                  <w:rFonts w:ascii="Arial" w:hAnsi="Arial" w:cs="Arial"/>
                  <w:color w:val="000000" w:themeColor="text1"/>
                  <w:kern w:val="2"/>
                  <w:sz w:val="18"/>
                  <w:szCs w:val="18"/>
                  <w:rPrChange w:id="4530" w:author="卡噗胖胖" w:date="2019-01-08T14:12:00Z">
                    <w:rPr/>
                  </w:rPrChange>
                </w:rPr>
                <w:t xml:space="preserve">            &lt;DATAINFO&gt;</w:t>
              </w:r>
            </w:ins>
          </w:p>
          <w:p>
            <w:pPr>
              <w:pStyle w:val="100"/>
              <w:ind w:firstLine="360"/>
              <w:rPr>
                <w:ins w:id="4531" w:author="卡噗胖胖" w:date="2019-01-08T14:12:00Z"/>
                <w:rFonts w:ascii="Arial" w:hAnsi="Arial" w:cs="Arial"/>
                <w:color w:val="000000" w:themeColor="text1"/>
                <w:kern w:val="2"/>
                <w:sz w:val="18"/>
                <w:szCs w:val="18"/>
                <w:rPrChange w:id="4532" w:author="卡噗胖胖" w:date="2019-01-08T14:12:00Z">
                  <w:rPr>
                    <w:ins w:id="4533" w:author="卡噗胖胖" w:date="2019-01-08T14:12:00Z"/>
                  </w:rPr>
                </w:rPrChange>
              </w:rPr>
            </w:pPr>
            <w:ins w:id="4534" w:author="卡噗胖胖" w:date="2019-01-08T14:12:00Z">
              <w:r>
                <w:rPr>
                  <w:rFonts w:hint="eastAsia" w:ascii="Arial" w:hAnsi="Arial" w:cs="Arial"/>
                  <w:color w:val="000000" w:themeColor="text1"/>
                  <w:kern w:val="2"/>
                  <w:sz w:val="18"/>
                  <w:szCs w:val="18"/>
                  <w:rPrChange w:id="4535" w:author="卡噗胖胖" w:date="2019-01-08T14:12:00Z">
                    <w:rPr>
                      <w:rFonts w:hint="eastAsia"/>
                    </w:rPr>
                  </w:rPrChange>
                </w:rPr>
                <w:t xml:space="preserve">                &lt;CODE&gt;</w:t>
              </w:r>
            </w:ins>
            <w:ins w:id="4536" w:author="卡噗胖胖" w:date="2019-01-08T14:12:00Z">
              <w:r>
                <w:rPr>
                  <w:rFonts w:hint="eastAsia" w:ascii="Arial" w:hAnsi="Arial" w:cs="Arial"/>
                  <w:color w:val="000000" w:themeColor="text1"/>
                  <w:kern w:val="2"/>
                  <w:sz w:val="18"/>
                  <w:szCs w:val="18"/>
                  <w:rPrChange w:id="4537" w:author="卡噗胖胖" w:date="2019-01-08T14:12:00Z">
                    <w:rPr>
                      <w:rFonts w:hint="eastAsia"/>
                    </w:rPr>
                  </w:rPrChange>
                </w:rPr>
                <w:t>主编码的值</w:t>
              </w:r>
            </w:ins>
            <w:ins w:id="4538" w:author="卡噗胖胖" w:date="2019-01-08T14:12:00Z">
              <w:r>
                <w:rPr>
                  <w:rFonts w:hint="eastAsia" w:ascii="Arial" w:hAnsi="Arial" w:cs="Arial"/>
                  <w:color w:val="000000" w:themeColor="text1"/>
                  <w:kern w:val="2"/>
                  <w:sz w:val="18"/>
                  <w:szCs w:val="18"/>
                  <w:rPrChange w:id="4539" w:author="卡噗胖胖" w:date="2019-01-08T14:12:00Z">
                    <w:rPr>
                      <w:rFonts w:hint="eastAsia"/>
                    </w:rPr>
                  </w:rPrChange>
                </w:rPr>
                <w:t>&lt;/CODE&gt;</w:t>
              </w:r>
            </w:ins>
          </w:p>
          <w:p>
            <w:pPr>
              <w:pStyle w:val="100"/>
              <w:ind w:firstLine="360"/>
              <w:rPr>
                <w:ins w:id="4540" w:author="卡噗胖胖" w:date="2019-01-08T14:12:00Z"/>
                <w:rFonts w:ascii="Arial" w:hAnsi="Arial" w:cs="Arial"/>
                <w:color w:val="000000" w:themeColor="text1"/>
                <w:kern w:val="2"/>
                <w:sz w:val="18"/>
                <w:szCs w:val="18"/>
                <w:rPrChange w:id="4541" w:author="卡噗胖胖" w:date="2019-01-08T14:12:00Z">
                  <w:rPr>
                    <w:ins w:id="4542" w:author="卡噗胖胖" w:date="2019-01-08T14:12:00Z"/>
                  </w:rPr>
                </w:rPrChange>
              </w:rPr>
            </w:pPr>
            <w:ins w:id="4543" w:author="卡噗胖胖" w:date="2019-01-08T14:12:00Z">
              <w:r>
                <w:rPr>
                  <w:rFonts w:hint="eastAsia" w:ascii="Arial" w:hAnsi="Arial" w:cs="Arial"/>
                  <w:color w:val="000000" w:themeColor="text1"/>
                  <w:kern w:val="2"/>
                  <w:sz w:val="18"/>
                  <w:szCs w:val="18"/>
                  <w:rPrChange w:id="4544" w:author="卡噗胖胖" w:date="2019-01-08T14:12:00Z">
                    <w:rPr>
                      <w:rFonts w:hint="eastAsia"/>
                    </w:rPr>
                  </w:rPrChange>
                </w:rPr>
                <w:t xml:space="preserve">                &lt;DESC1&gt;</w:t>
              </w:r>
            </w:ins>
            <w:ins w:id="4545" w:author="卡噗胖胖" w:date="2019-01-08T14:12:00Z">
              <w:r>
                <w:rPr>
                  <w:rFonts w:hint="eastAsia" w:ascii="Arial" w:hAnsi="Arial" w:cs="Arial"/>
                  <w:color w:val="000000" w:themeColor="text1"/>
                  <w:kern w:val="2"/>
                  <w:sz w:val="18"/>
                  <w:szCs w:val="18"/>
                  <w:rPrChange w:id="4546" w:author="卡噗胖胖" w:date="2019-01-08T14:12:00Z">
                    <w:rPr>
                      <w:rFonts w:hint="eastAsia"/>
                    </w:rPr>
                  </w:rPrChange>
                </w:rPr>
                <w:t>名称的值</w:t>
              </w:r>
            </w:ins>
            <w:ins w:id="4547" w:author="卡噗胖胖" w:date="2019-01-08T14:12:00Z">
              <w:r>
                <w:rPr>
                  <w:rFonts w:hint="eastAsia" w:ascii="Arial" w:hAnsi="Arial" w:cs="Arial"/>
                  <w:color w:val="000000" w:themeColor="text1"/>
                  <w:kern w:val="2"/>
                  <w:sz w:val="18"/>
                  <w:szCs w:val="18"/>
                  <w:rPrChange w:id="4548" w:author="卡噗胖胖" w:date="2019-01-08T14:12:00Z">
                    <w:rPr>
                      <w:rFonts w:hint="eastAsia"/>
                    </w:rPr>
                  </w:rPrChange>
                </w:rPr>
                <w:t>&lt;/DESC1&gt;</w:t>
              </w:r>
            </w:ins>
          </w:p>
          <w:p>
            <w:pPr>
              <w:pStyle w:val="100"/>
              <w:ind w:firstLine="360"/>
              <w:rPr>
                <w:ins w:id="4549" w:author="卡噗胖胖" w:date="2019-01-08T14:12:00Z"/>
                <w:rFonts w:ascii="Arial" w:hAnsi="Arial" w:cs="Arial"/>
                <w:color w:val="000000" w:themeColor="text1"/>
                <w:kern w:val="2"/>
                <w:sz w:val="18"/>
                <w:szCs w:val="18"/>
                <w:rPrChange w:id="4550" w:author="卡噗胖胖" w:date="2019-01-08T14:12:00Z">
                  <w:rPr>
                    <w:ins w:id="4551" w:author="卡噗胖胖" w:date="2019-01-08T14:12:00Z"/>
                  </w:rPr>
                </w:rPrChange>
              </w:rPr>
            </w:pPr>
            <w:ins w:id="4552" w:author="卡噗胖胖" w:date="2019-01-08T14:12:00Z">
              <w:r>
                <w:rPr>
                  <w:rFonts w:hint="eastAsia" w:ascii="Arial" w:hAnsi="Arial" w:cs="Arial"/>
                  <w:color w:val="000000" w:themeColor="text1"/>
                  <w:kern w:val="2"/>
                  <w:sz w:val="18"/>
                  <w:szCs w:val="18"/>
                  <w:rPrChange w:id="4553" w:author="卡噗胖胖" w:date="2019-01-08T14:12:00Z">
                    <w:rPr>
                      <w:rFonts w:hint="eastAsia"/>
                    </w:rPr>
                  </w:rPrChange>
                </w:rPr>
                <w:t xml:space="preserve">                &lt;DESC2&gt;</w:t>
              </w:r>
            </w:ins>
            <w:ins w:id="4554" w:author="卡噗胖胖" w:date="2019-01-08T14:12:00Z">
              <w:r>
                <w:rPr>
                  <w:rFonts w:hint="eastAsia" w:ascii="Arial" w:hAnsi="Arial" w:cs="Arial"/>
                  <w:color w:val="000000" w:themeColor="text1"/>
                  <w:kern w:val="2"/>
                  <w:sz w:val="18"/>
                  <w:szCs w:val="18"/>
                  <w:rPrChange w:id="4555" w:author="卡噗胖胖" w:date="2019-01-08T14:12:00Z">
                    <w:rPr>
                      <w:rFonts w:hint="eastAsia"/>
                    </w:rPr>
                  </w:rPrChange>
                </w:rPr>
                <w:t>行政区划代码的值</w:t>
              </w:r>
            </w:ins>
            <w:ins w:id="4556" w:author="卡噗胖胖" w:date="2019-01-08T14:12:00Z">
              <w:r>
                <w:rPr>
                  <w:rFonts w:hint="eastAsia" w:ascii="Arial" w:hAnsi="Arial" w:cs="Arial"/>
                  <w:color w:val="000000" w:themeColor="text1"/>
                  <w:kern w:val="2"/>
                  <w:sz w:val="18"/>
                  <w:szCs w:val="18"/>
                  <w:rPrChange w:id="4557" w:author="卡噗胖胖" w:date="2019-01-08T14:12:00Z">
                    <w:rPr>
                      <w:rFonts w:hint="eastAsia"/>
                    </w:rPr>
                  </w:rPrChange>
                </w:rPr>
                <w:t>&lt;/DESC2&gt;</w:t>
              </w:r>
            </w:ins>
          </w:p>
          <w:p>
            <w:pPr>
              <w:pStyle w:val="100"/>
              <w:ind w:firstLine="360"/>
              <w:rPr>
                <w:ins w:id="4558" w:author="卡噗胖胖" w:date="2019-01-08T14:12:00Z"/>
                <w:rFonts w:ascii="Arial" w:hAnsi="Arial" w:cs="Arial"/>
                <w:color w:val="000000" w:themeColor="text1"/>
                <w:kern w:val="2"/>
                <w:sz w:val="18"/>
                <w:szCs w:val="18"/>
                <w:rPrChange w:id="4559" w:author="卡噗胖胖" w:date="2019-01-08T14:12:00Z">
                  <w:rPr>
                    <w:ins w:id="4560" w:author="卡噗胖胖" w:date="2019-01-08T14:12:00Z"/>
                  </w:rPr>
                </w:rPrChange>
              </w:rPr>
            </w:pPr>
            <w:ins w:id="4561" w:author="卡噗胖胖" w:date="2019-01-08T14:12:00Z">
              <w:r>
                <w:rPr>
                  <w:rFonts w:hint="eastAsia" w:ascii="Arial" w:hAnsi="Arial" w:cs="Arial"/>
                  <w:color w:val="000000" w:themeColor="text1"/>
                  <w:kern w:val="2"/>
                  <w:sz w:val="18"/>
                  <w:szCs w:val="18"/>
                  <w:rPrChange w:id="4562" w:author="卡噗胖胖" w:date="2019-01-08T14:12:00Z">
                    <w:rPr>
                      <w:rFonts w:hint="eastAsia"/>
                    </w:rPr>
                  </w:rPrChange>
                </w:rPr>
                <w:t xml:space="preserve">                &lt;DESC3&gt;</w:t>
              </w:r>
            </w:ins>
            <w:ins w:id="4563" w:author="卡噗胖胖" w:date="2019-01-08T14:12:00Z">
              <w:r>
                <w:rPr>
                  <w:rFonts w:hint="eastAsia" w:ascii="Arial" w:hAnsi="Arial" w:cs="Arial"/>
                  <w:color w:val="000000" w:themeColor="text1"/>
                  <w:kern w:val="2"/>
                  <w:sz w:val="18"/>
                  <w:szCs w:val="18"/>
                  <w:rPrChange w:id="4564" w:author="卡噗胖胖" w:date="2019-01-08T14:12:00Z">
                    <w:rPr>
                      <w:rFonts w:hint="eastAsia"/>
                    </w:rPr>
                  </w:rPrChange>
                </w:rPr>
                <w:t>级别的值</w:t>
              </w:r>
            </w:ins>
            <w:ins w:id="4565" w:author="卡噗胖胖" w:date="2019-01-08T14:12:00Z">
              <w:r>
                <w:rPr>
                  <w:rFonts w:hint="eastAsia" w:ascii="Arial" w:hAnsi="Arial" w:cs="Arial"/>
                  <w:color w:val="000000" w:themeColor="text1"/>
                  <w:kern w:val="2"/>
                  <w:sz w:val="18"/>
                  <w:szCs w:val="18"/>
                  <w:rPrChange w:id="4566" w:author="卡噗胖胖" w:date="2019-01-08T14:12:00Z">
                    <w:rPr>
                      <w:rFonts w:hint="eastAsia"/>
                    </w:rPr>
                  </w:rPrChange>
                </w:rPr>
                <w:t>&lt;/DESC3&gt;</w:t>
              </w:r>
            </w:ins>
          </w:p>
          <w:p>
            <w:pPr>
              <w:pStyle w:val="100"/>
              <w:ind w:firstLine="360"/>
              <w:rPr>
                <w:ins w:id="4567" w:author="卡噗胖胖" w:date="2019-01-08T14:12:00Z"/>
                <w:rFonts w:ascii="Arial" w:hAnsi="Arial" w:cs="Arial"/>
                <w:color w:val="000000" w:themeColor="text1"/>
                <w:kern w:val="2"/>
                <w:sz w:val="18"/>
                <w:szCs w:val="18"/>
                <w:rPrChange w:id="4568" w:author="卡噗胖胖" w:date="2019-01-08T14:12:00Z">
                  <w:rPr>
                    <w:ins w:id="4569" w:author="卡噗胖胖" w:date="2019-01-08T14:12:00Z"/>
                  </w:rPr>
                </w:rPrChange>
              </w:rPr>
            </w:pPr>
            <w:ins w:id="4570" w:author="卡噗胖胖" w:date="2019-01-08T14:12:00Z">
              <w:r>
                <w:rPr>
                  <w:rFonts w:hint="eastAsia" w:ascii="Arial" w:hAnsi="Arial" w:cs="Arial"/>
                  <w:color w:val="000000" w:themeColor="text1"/>
                  <w:kern w:val="2"/>
                  <w:sz w:val="18"/>
                  <w:szCs w:val="18"/>
                  <w:rPrChange w:id="4571" w:author="卡噗胖胖" w:date="2019-01-08T14:12:00Z">
                    <w:rPr>
                      <w:rFonts w:hint="eastAsia"/>
                    </w:rPr>
                  </w:rPrChange>
                </w:rPr>
                <w:t xml:space="preserve">                &lt;DESC4&gt;</w:t>
              </w:r>
            </w:ins>
            <w:ins w:id="4572" w:author="卡噗胖胖" w:date="2019-01-08T14:12:00Z">
              <w:r>
                <w:rPr>
                  <w:rFonts w:hint="eastAsia" w:ascii="Arial" w:hAnsi="Arial" w:cs="Arial"/>
                  <w:color w:val="000000" w:themeColor="text1"/>
                  <w:kern w:val="2"/>
                  <w:sz w:val="18"/>
                  <w:szCs w:val="18"/>
                  <w:rPrChange w:id="4573" w:author="卡噗胖胖" w:date="2019-01-08T14:12:00Z">
                    <w:rPr>
                      <w:rFonts w:hint="eastAsia"/>
                    </w:rPr>
                  </w:rPrChange>
                </w:rPr>
                <w:t>英文名称的值</w:t>
              </w:r>
            </w:ins>
            <w:ins w:id="4574" w:author="卡噗胖胖" w:date="2019-01-08T14:12:00Z">
              <w:r>
                <w:rPr>
                  <w:rFonts w:hint="eastAsia" w:ascii="Arial" w:hAnsi="Arial" w:cs="Arial"/>
                  <w:color w:val="000000" w:themeColor="text1"/>
                  <w:kern w:val="2"/>
                  <w:sz w:val="18"/>
                  <w:szCs w:val="18"/>
                  <w:rPrChange w:id="4575" w:author="卡噗胖胖" w:date="2019-01-08T14:12:00Z">
                    <w:rPr>
                      <w:rFonts w:hint="eastAsia"/>
                    </w:rPr>
                  </w:rPrChange>
                </w:rPr>
                <w:t>&lt;/DESC4&gt;</w:t>
              </w:r>
            </w:ins>
          </w:p>
          <w:p>
            <w:pPr>
              <w:pStyle w:val="100"/>
              <w:ind w:firstLine="360"/>
              <w:rPr>
                <w:ins w:id="4576" w:author="卡噗胖胖" w:date="2019-01-08T14:12:00Z"/>
                <w:rFonts w:ascii="Arial" w:hAnsi="Arial" w:cs="Arial"/>
                <w:color w:val="000000" w:themeColor="text1"/>
                <w:kern w:val="2"/>
                <w:sz w:val="18"/>
                <w:szCs w:val="18"/>
                <w:rPrChange w:id="4577" w:author="卡噗胖胖" w:date="2019-01-08T14:12:00Z">
                  <w:rPr>
                    <w:ins w:id="4578" w:author="卡噗胖胖" w:date="2019-01-08T14:12:00Z"/>
                  </w:rPr>
                </w:rPrChange>
              </w:rPr>
            </w:pPr>
            <w:ins w:id="4579" w:author="卡噗胖胖" w:date="2019-01-08T14:12:00Z">
              <w:r>
                <w:rPr>
                  <w:rFonts w:hint="eastAsia" w:ascii="Arial" w:hAnsi="Arial" w:cs="Arial"/>
                  <w:color w:val="000000" w:themeColor="text1"/>
                  <w:kern w:val="2"/>
                  <w:sz w:val="18"/>
                  <w:szCs w:val="18"/>
                  <w:rPrChange w:id="4580" w:author="卡噗胖胖" w:date="2019-01-08T14:12:00Z">
                    <w:rPr>
                      <w:rFonts w:hint="eastAsia"/>
                    </w:rPr>
                  </w:rPrChange>
                </w:rPr>
                <w:t xml:space="preserve">                &lt;DESC5&gt;</w:t>
              </w:r>
            </w:ins>
            <w:ins w:id="4581" w:author="卡噗胖胖" w:date="2019-01-08T14:12:00Z">
              <w:r>
                <w:rPr>
                  <w:rFonts w:hint="eastAsia" w:ascii="Arial" w:hAnsi="Arial" w:cs="Arial"/>
                  <w:color w:val="000000" w:themeColor="text1"/>
                  <w:kern w:val="2"/>
                  <w:sz w:val="18"/>
                  <w:szCs w:val="18"/>
                  <w:rPrChange w:id="4582" w:author="卡噗胖胖" w:date="2019-01-08T14:12:00Z">
                    <w:rPr>
                      <w:rFonts w:hint="eastAsia"/>
                    </w:rPr>
                  </w:rPrChange>
                </w:rPr>
                <w:t>备注的值</w:t>
              </w:r>
            </w:ins>
            <w:ins w:id="4583" w:author="卡噗胖胖" w:date="2019-01-08T14:12:00Z">
              <w:r>
                <w:rPr>
                  <w:rFonts w:hint="eastAsia" w:ascii="Arial" w:hAnsi="Arial" w:cs="Arial"/>
                  <w:color w:val="000000" w:themeColor="text1"/>
                  <w:kern w:val="2"/>
                  <w:sz w:val="18"/>
                  <w:szCs w:val="18"/>
                  <w:rPrChange w:id="4584" w:author="卡噗胖胖" w:date="2019-01-08T14:12:00Z">
                    <w:rPr>
                      <w:rFonts w:hint="eastAsia"/>
                    </w:rPr>
                  </w:rPrChange>
                </w:rPr>
                <w:t>&lt;/DESC5&gt;</w:t>
              </w:r>
            </w:ins>
          </w:p>
          <w:p>
            <w:pPr>
              <w:pStyle w:val="100"/>
              <w:ind w:firstLine="360"/>
              <w:rPr>
                <w:ins w:id="4585" w:author="卡噗胖胖" w:date="2019-01-08T14:12:00Z"/>
                <w:rFonts w:ascii="Arial" w:hAnsi="Arial" w:cs="Arial"/>
                <w:color w:val="000000" w:themeColor="text1"/>
                <w:kern w:val="2"/>
                <w:sz w:val="18"/>
                <w:szCs w:val="18"/>
                <w:rPrChange w:id="4586" w:author="卡噗胖胖" w:date="2019-01-08T14:12:00Z">
                  <w:rPr>
                    <w:ins w:id="4587" w:author="卡噗胖胖" w:date="2019-01-08T14:12:00Z"/>
                  </w:rPr>
                </w:rPrChange>
              </w:rPr>
            </w:pPr>
            <w:ins w:id="4588" w:author="卡噗胖胖" w:date="2019-01-08T14:12:00Z">
              <w:r>
                <w:rPr>
                  <w:rFonts w:hint="eastAsia" w:ascii="Arial" w:hAnsi="Arial" w:cs="Arial"/>
                  <w:color w:val="000000" w:themeColor="text1"/>
                  <w:kern w:val="2"/>
                  <w:sz w:val="18"/>
                  <w:szCs w:val="18"/>
                  <w:rPrChange w:id="4589" w:author="卡噗胖胖" w:date="2019-01-08T14:12:00Z">
                    <w:rPr>
                      <w:rFonts w:hint="eastAsia"/>
                    </w:rPr>
                  </w:rPrChange>
                </w:rPr>
                <w:t xml:space="preserve">                &lt;DESC6&gt;</w:t>
              </w:r>
            </w:ins>
            <w:ins w:id="4590" w:author="卡噗胖胖" w:date="2019-01-08T14:12:00Z">
              <w:r>
                <w:rPr>
                  <w:rFonts w:hint="eastAsia" w:ascii="Arial" w:hAnsi="Arial" w:cs="Arial"/>
                  <w:color w:val="000000" w:themeColor="text1"/>
                  <w:kern w:val="2"/>
                  <w:sz w:val="18"/>
                  <w:szCs w:val="18"/>
                  <w:rPrChange w:id="4591" w:author="卡噗胖胖" w:date="2019-01-08T14:12:00Z">
                    <w:rPr>
                      <w:rFonts w:hint="eastAsia"/>
                    </w:rPr>
                  </w:rPrChange>
                </w:rPr>
                <w:t>启用状态的值</w:t>
              </w:r>
            </w:ins>
            <w:ins w:id="4592" w:author="卡噗胖胖" w:date="2019-01-08T14:12:00Z">
              <w:r>
                <w:rPr>
                  <w:rFonts w:hint="eastAsia" w:ascii="Arial" w:hAnsi="Arial" w:cs="Arial"/>
                  <w:color w:val="000000" w:themeColor="text1"/>
                  <w:kern w:val="2"/>
                  <w:sz w:val="18"/>
                  <w:szCs w:val="18"/>
                  <w:rPrChange w:id="4593" w:author="卡噗胖胖" w:date="2019-01-08T14:12:00Z">
                    <w:rPr>
                      <w:rFonts w:hint="eastAsia"/>
                    </w:rPr>
                  </w:rPrChange>
                </w:rPr>
                <w:t>&lt;/DESC6&gt;</w:t>
              </w:r>
            </w:ins>
          </w:p>
          <w:p>
            <w:pPr>
              <w:pStyle w:val="100"/>
              <w:ind w:firstLine="360"/>
              <w:rPr>
                <w:ins w:id="4594" w:author="卡噗胖胖" w:date="2019-01-08T14:12:00Z"/>
                <w:rFonts w:ascii="Arial" w:hAnsi="Arial" w:cs="Arial"/>
                <w:color w:val="000000" w:themeColor="text1"/>
                <w:kern w:val="2"/>
                <w:sz w:val="18"/>
                <w:szCs w:val="18"/>
                <w:rPrChange w:id="4595" w:author="卡噗胖胖" w:date="2019-01-08T14:12:00Z">
                  <w:rPr>
                    <w:ins w:id="4596" w:author="卡噗胖胖" w:date="2019-01-08T14:12:00Z"/>
                  </w:rPr>
                </w:rPrChange>
              </w:rPr>
            </w:pPr>
            <w:ins w:id="4597" w:author="卡噗胖胖" w:date="2019-01-08T14:12:00Z">
              <w:r>
                <w:rPr>
                  <w:rFonts w:hint="eastAsia" w:ascii="Arial" w:hAnsi="Arial" w:cs="Arial"/>
                  <w:color w:val="000000" w:themeColor="text1"/>
                  <w:kern w:val="2"/>
                  <w:sz w:val="18"/>
                  <w:szCs w:val="18"/>
                  <w:rPrChange w:id="4598" w:author="卡噗胖胖" w:date="2019-01-08T14:12:00Z">
                    <w:rPr>
                      <w:rFonts w:hint="eastAsia"/>
                    </w:rPr>
                  </w:rPrChange>
                </w:rPr>
                <w:t xml:space="preserve">                &lt;PARENTCODE&gt;</w:t>
              </w:r>
            </w:ins>
            <w:ins w:id="4599" w:author="卡噗胖胖" w:date="2019-01-08T14:12:00Z">
              <w:r>
                <w:rPr>
                  <w:rFonts w:hint="eastAsia" w:ascii="Arial" w:hAnsi="Arial" w:cs="Arial"/>
                  <w:color w:val="000000" w:themeColor="text1"/>
                  <w:kern w:val="2"/>
                  <w:sz w:val="18"/>
                  <w:szCs w:val="18"/>
                  <w:rPrChange w:id="4600" w:author="卡噗胖胖" w:date="2019-01-08T14:12:00Z">
                    <w:rPr>
                      <w:rFonts w:hint="eastAsia"/>
                    </w:rPr>
                  </w:rPrChange>
                </w:rPr>
                <w:t>父节点编码的值</w:t>
              </w:r>
            </w:ins>
            <w:ins w:id="4601" w:author="卡噗胖胖" w:date="2019-01-08T14:12:00Z">
              <w:r>
                <w:rPr>
                  <w:rFonts w:hint="eastAsia" w:ascii="Arial" w:hAnsi="Arial" w:cs="Arial"/>
                  <w:color w:val="000000" w:themeColor="text1"/>
                  <w:kern w:val="2"/>
                  <w:sz w:val="18"/>
                  <w:szCs w:val="18"/>
                  <w:rPrChange w:id="4602" w:author="卡噗胖胖" w:date="2019-01-08T14:12:00Z">
                    <w:rPr>
                      <w:rFonts w:hint="eastAsia"/>
                    </w:rPr>
                  </w:rPrChange>
                </w:rPr>
                <w:t>&lt;/PARENTCODE&gt;</w:t>
              </w:r>
            </w:ins>
          </w:p>
          <w:p>
            <w:pPr>
              <w:pStyle w:val="100"/>
              <w:ind w:firstLine="360"/>
              <w:rPr>
                <w:ins w:id="4603" w:author="卡噗胖胖" w:date="2019-01-08T14:12:00Z"/>
                <w:rFonts w:ascii="Arial" w:hAnsi="Arial" w:cs="Arial"/>
                <w:color w:val="000000" w:themeColor="text1"/>
                <w:kern w:val="2"/>
                <w:sz w:val="18"/>
                <w:szCs w:val="18"/>
                <w:rPrChange w:id="4604" w:author="卡噗胖胖" w:date="2019-01-08T14:12:00Z">
                  <w:rPr>
                    <w:ins w:id="4605" w:author="卡噗胖胖" w:date="2019-01-08T14:12:00Z"/>
                  </w:rPr>
                </w:rPrChange>
              </w:rPr>
            </w:pPr>
            <w:ins w:id="4606" w:author="卡噗胖胖" w:date="2019-01-08T14:12:00Z">
              <w:r>
                <w:rPr>
                  <w:rFonts w:hint="eastAsia" w:ascii="Arial" w:hAnsi="Arial" w:cs="Arial"/>
                  <w:color w:val="000000" w:themeColor="text1"/>
                  <w:kern w:val="2"/>
                  <w:sz w:val="18"/>
                  <w:szCs w:val="18"/>
                  <w:rPrChange w:id="4607" w:author="卡噗胖胖" w:date="2019-01-08T14:12:00Z">
                    <w:rPr>
                      <w:rFonts w:hint="eastAsia"/>
                    </w:rPr>
                  </w:rPrChange>
                </w:rPr>
                <w:t xml:space="preserve">                &lt;UUID&gt;UUID</w:t>
              </w:r>
            </w:ins>
            <w:ins w:id="4608" w:author="卡噗胖胖" w:date="2019-01-08T14:12:00Z">
              <w:r>
                <w:rPr>
                  <w:rFonts w:hint="eastAsia" w:ascii="Arial" w:hAnsi="Arial" w:cs="Arial"/>
                  <w:color w:val="000000" w:themeColor="text1"/>
                  <w:kern w:val="2"/>
                  <w:sz w:val="18"/>
                  <w:szCs w:val="18"/>
                  <w:rPrChange w:id="4609" w:author="卡噗胖胖" w:date="2019-01-08T14:12:00Z">
                    <w:rPr>
                      <w:rFonts w:hint="eastAsia"/>
                    </w:rPr>
                  </w:rPrChange>
                </w:rPr>
                <w:t>的值</w:t>
              </w:r>
            </w:ins>
            <w:ins w:id="4610" w:author="卡噗胖胖" w:date="2019-01-08T14:12:00Z">
              <w:r>
                <w:rPr>
                  <w:rFonts w:hint="eastAsia" w:ascii="Arial" w:hAnsi="Arial" w:cs="Arial"/>
                  <w:color w:val="000000" w:themeColor="text1"/>
                  <w:kern w:val="2"/>
                  <w:sz w:val="18"/>
                  <w:szCs w:val="18"/>
                  <w:rPrChange w:id="4611" w:author="卡噗胖胖" w:date="2019-01-08T14:12:00Z">
                    <w:rPr>
                      <w:rFonts w:hint="eastAsia"/>
                    </w:rPr>
                  </w:rPrChange>
                </w:rPr>
                <w:t>&lt;/UUID&gt;</w:t>
              </w:r>
            </w:ins>
          </w:p>
          <w:p>
            <w:pPr>
              <w:pStyle w:val="100"/>
              <w:ind w:firstLine="360"/>
              <w:rPr>
                <w:ins w:id="4612" w:author="卡噗胖胖" w:date="2019-01-08T14:12:00Z"/>
                <w:rFonts w:ascii="Arial" w:hAnsi="Arial" w:cs="Arial"/>
                <w:color w:val="000000" w:themeColor="text1"/>
                <w:kern w:val="2"/>
                <w:sz w:val="18"/>
                <w:szCs w:val="18"/>
                <w:rPrChange w:id="4613" w:author="卡噗胖胖" w:date="2019-01-08T14:12:00Z">
                  <w:rPr>
                    <w:ins w:id="4614" w:author="卡噗胖胖" w:date="2019-01-08T14:12:00Z"/>
                  </w:rPr>
                </w:rPrChange>
              </w:rPr>
            </w:pPr>
            <w:ins w:id="4615" w:author="卡噗胖胖" w:date="2019-01-08T14:12:00Z">
              <w:r>
                <w:rPr>
                  <w:rFonts w:ascii="Arial" w:hAnsi="Arial" w:cs="Arial"/>
                  <w:color w:val="000000" w:themeColor="text1"/>
                  <w:kern w:val="2"/>
                  <w:sz w:val="18"/>
                  <w:szCs w:val="18"/>
                  <w:rPrChange w:id="4616" w:author="卡噗胖胖" w:date="2019-01-08T14:12:00Z">
                    <w:rPr/>
                  </w:rPrChange>
                </w:rPr>
                <w:t xml:space="preserve">            &lt;/DATAINFO&gt;</w:t>
              </w:r>
            </w:ins>
          </w:p>
          <w:p>
            <w:pPr>
              <w:pStyle w:val="100"/>
              <w:ind w:firstLine="360"/>
              <w:rPr>
                <w:ins w:id="4617" w:author="卡噗胖胖" w:date="2019-01-08T14:12:00Z"/>
                <w:rFonts w:ascii="Arial" w:hAnsi="Arial" w:cs="Arial"/>
                <w:color w:val="000000" w:themeColor="text1"/>
                <w:kern w:val="2"/>
                <w:sz w:val="18"/>
                <w:szCs w:val="18"/>
                <w:rPrChange w:id="4618" w:author="卡噗胖胖" w:date="2019-01-08T14:12:00Z">
                  <w:rPr>
                    <w:ins w:id="4619" w:author="卡噗胖胖" w:date="2019-01-08T14:12:00Z"/>
                  </w:rPr>
                </w:rPrChange>
              </w:rPr>
            </w:pPr>
            <w:ins w:id="4620" w:author="卡噗胖胖" w:date="2019-01-08T14:12:00Z">
              <w:r>
                <w:rPr>
                  <w:rFonts w:ascii="Arial" w:hAnsi="Arial" w:cs="Arial"/>
                  <w:color w:val="000000" w:themeColor="text1"/>
                  <w:kern w:val="2"/>
                  <w:sz w:val="18"/>
                  <w:szCs w:val="18"/>
                  <w:rPrChange w:id="4621" w:author="卡噗胖胖" w:date="2019-01-08T14:12:00Z">
                    <w:rPr/>
                  </w:rPrChange>
                </w:rPr>
                <w:t xml:space="preserve">        &lt;/DATAINFOS&gt;</w:t>
              </w:r>
            </w:ins>
          </w:p>
          <w:p>
            <w:pPr>
              <w:pStyle w:val="100"/>
              <w:ind w:firstLine="360"/>
              <w:rPr>
                <w:ins w:id="4622" w:author="卡噗胖胖" w:date="2019-01-08T14:12:00Z"/>
                <w:rFonts w:ascii="Arial" w:hAnsi="Arial" w:cs="Arial"/>
                <w:color w:val="000000" w:themeColor="text1"/>
                <w:kern w:val="2"/>
                <w:sz w:val="18"/>
                <w:szCs w:val="18"/>
                <w:rPrChange w:id="4623" w:author="卡噗胖胖" w:date="2019-01-08T14:12:00Z">
                  <w:rPr>
                    <w:ins w:id="4624" w:author="卡噗胖胖" w:date="2019-01-08T14:12:00Z"/>
                  </w:rPr>
                </w:rPrChange>
              </w:rPr>
            </w:pPr>
            <w:ins w:id="4625" w:author="卡噗胖胖" w:date="2019-01-08T14:12:00Z">
              <w:r>
                <w:rPr>
                  <w:rFonts w:ascii="Arial" w:hAnsi="Arial" w:cs="Arial"/>
                  <w:color w:val="000000" w:themeColor="text1"/>
                  <w:kern w:val="2"/>
                  <w:sz w:val="18"/>
                  <w:szCs w:val="18"/>
                  <w:rPrChange w:id="4626" w:author="卡噗胖胖" w:date="2019-01-08T14:12:00Z">
                    <w:rPr/>
                  </w:rPrChange>
                </w:rPr>
                <w:t xml:space="preserve">        &lt;SPLITPAGE&gt;</w:t>
              </w:r>
            </w:ins>
          </w:p>
          <w:p>
            <w:pPr>
              <w:pStyle w:val="100"/>
              <w:ind w:firstLine="360"/>
              <w:rPr>
                <w:ins w:id="4627" w:author="卡噗胖胖" w:date="2019-01-08T14:12:00Z"/>
                <w:rFonts w:ascii="Arial" w:hAnsi="Arial" w:cs="Arial"/>
                <w:color w:val="000000" w:themeColor="text1"/>
                <w:kern w:val="2"/>
                <w:sz w:val="18"/>
                <w:szCs w:val="18"/>
                <w:rPrChange w:id="4628" w:author="卡噗胖胖" w:date="2019-01-08T14:12:00Z">
                  <w:rPr>
                    <w:ins w:id="4629" w:author="卡噗胖胖" w:date="2019-01-08T14:12:00Z"/>
                  </w:rPr>
                </w:rPrChange>
              </w:rPr>
            </w:pPr>
            <w:ins w:id="4630" w:author="卡噗胖胖" w:date="2019-01-08T14:12:00Z">
              <w:r>
                <w:rPr>
                  <w:rFonts w:hint="eastAsia" w:ascii="Arial" w:hAnsi="Arial" w:cs="Arial"/>
                  <w:color w:val="000000" w:themeColor="text1"/>
                  <w:kern w:val="2"/>
                  <w:sz w:val="18"/>
                  <w:szCs w:val="18"/>
                  <w:rPrChange w:id="4631" w:author="卡噗胖胖" w:date="2019-01-08T14:12:00Z">
                    <w:rPr>
                      <w:rFonts w:hint="eastAsia"/>
                    </w:rPr>
                  </w:rPrChange>
                </w:rPr>
                <w:t xml:space="preserve">            &lt;COUNTPERPAGE&gt;</w:t>
              </w:r>
            </w:ins>
            <w:ins w:id="4632" w:author="卡噗胖胖" w:date="2019-01-08T14:12:00Z">
              <w:r>
                <w:rPr>
                  <w:rFonts w:hint="eastAsia" w:ascii="Arial" w:hAnsi="Arial" w:cs="Arial"/>
                  <w:color w:val="000000" w:themeColor="text1"/>
                  <w:kern w:val="2"/>
                  <w:sz w:val="18"/>
                  <w:szCs w:val="18"/>
                  <w:rPrChange w:id="4633" w:author="卡噗胖胖" w:date="2019-01-08T14:12:00Z">
                    <w:rPr>
                      <w:rFonts w:hint="eastAsia"/>
                    </w:rPr>
                  </w:rPrChange>
                </w:rPr>
                <w:t>每页查询条数</w:t>
              </w:r>
            </w:ins>
            <w:ins w:id="4634" w:author="卡噗胖胖" w:date="2019-01-08T14:12:00Z">
              <w:r>
                <w:rPr>
                  <w:rFonts w:hint="eastAsia" w:ascii="Arial" w:hAnsi="Arial" w:cs="Arial"/>
                  <w:color w:val="000000" w:themeColor="text1"/>
                  <w:kern w:val="2"/>
                  <w:sz w:val="18"/>
                  <w:szCs w:val="18"/>
                  <w:rPrChange w:id="4635" w:author="卡噗胖胖" w:date="2019-01-08T14:12:00Z">
                    <w:rPr>
                      <w:rFonts w:hint="eastAsia"/>
                    </w:rPr>
                  </w:rPrChange>
                </w:rPr>
                <w:t>&lt;/COUNTPERPAGE&gt;</w:t>
              </w:r>
            </w:ins>
          </w:p>
          <w:p>
            <w:pPr>
              <w:pStyle w:val="100"/>
              <w:ind w:firstLine="360"/>
              <w:rPr>
                <w:ins w:id="4636" w:author="卡噗胖胖" w:date="2019-01-08T14:12:00Z"/>
                <w:rFonts w:ascii="Arial" w:hAnsi="Arial" w:cs="Arial"/>
                <w:color w:val="000000" w:themeColor="text1"/>
                <w:kern w:val="2"/>
                <w:sz w:val="18"/>
                <w:szCs w:val="18"/>
                <w:rPrChange w:id="4637" w:author="卡噗胖胖" w:date="2019-01-08T14:12:00Z">
                  <w:rPr>
                    <w:ins w:id="4638" w:author="卡噗胖胖" w:date="2019-01-08T14:12:00Z"/>
                  </w:rPr>
                </w:rPrChange>
              </w:rPr>
            </w:pPr>
            <w:ins w:id="4639" w:author="卡噗胖胖" w:date="2019-01-08T14:12:00Z">
              <w:r>
                <w:rPr>
                  <w:rFonts w:hint="eastAsia" w:ascii="Arial" w:hAnsi="Arial" w:cs="Arial"/>
                  <w:color w:val="000000" w:themeColor="text1"/>
                  <w:kern w:val="2"/>
                  <w:sz w:val="18"/>
                  <w:szCs w:val="18"/>
                  <w:rPrChange w:id="4640" w:author="卡噗胖胖" w:date="2019-01-08T14:12:00Z">
                    <w:rPr>
                      <w:rFonts w:hint="eastAsia"/>
                    </w:rPr>
                  </w:rPrChange>
                </w:rPr>
                <w:t xml:space="preserve">            &lt;CURRENTPAGE&gt;</w:t>
              </w:r>
            </w:ins>
            <w:ins w:id="4641" w:author="卡噗胖胖" w:date="2019-01-08T14:12:00Z">
              <w:r>
                <w:rPr>
                  <w:rFonts w:hint="eastAsia" w:ascii="Arial" w:hAnsi="Arial" w:cs="Arial"/>
                  <w:color w:val="000000" w:themeColor="text1"/>
                  <w:kern w:val="2"/>
                  <w:sz w:val="18"/>
                  <w:szCs w:val="18"/>
                  <w:rPrChange w:id="4642" w:author="卡噗胖胖" w:date="2019-01-08T14:12:00Z">
                    <w:rPr>
                      <w:rFonts w:hint="eastAsia"/>
                    </w:rPr>
                  </w:rPrChange>
                </w:rPr>
                <w:t>当前页码</w:t>
              </w:r>
            </w:ins>
            <w:ins w:id="4643" w:author="卡噗胖胖" w:date="2019-01-08T14:12:00Z">
              <w:r>
                <w:rPr>
                  <w:rFonts w:hint="eastAsia" w:ascii="Arial" w:hAnsi="Arial" w:cs="Arial"/>
                  <w:color w:val="000000" w:themeColor="text1"/>
                  <w:kern w:val="2"/>
                  <w:sz w:val="18"/>
                  <w:szCs w:val="18"/>
                  <w:rPrChange w:id="4644" w:author="卡噗胖胖" w:date="2019-01-08T14:12:00Z">
                    <w:rPr>
                      <w:rFonts w:hint="eastAsia"/>
                    </w:rPr>
                  </w:rPrChange>
                </w:rPr>
                <w:t>&lt;/CURRENTPAGE&gt;</w:t>
              </w:r>
            </w:ins>
          </w:p>
          <w:p>
            <w:pPr>
              <w:pStyle w:val="100"/>
              <w:ind w:firstLine="360"/>
              <w:rPr>
                <w:ins w:id="4645" w:author="卡噗胖胖" w:date="2019-01-08T14:12:00Z"/>
                <w:rFonts w:ascii="Arial" w:hAnsi="Arial" w:cs="Arial"/>
                <w:color w:val="000000" w:themeColor="text1"/>
                <w:kern w:val="2"/>
                <w:sz w:val="18"/>
                <w:szCs w:val="18"/>
                <w:rPrChange w:id="4646" w:author="卡噗胖胖" w:date="2019-01-08T14:12:00Z">
                  <w:rPr>
                    <w:ins w:id="4647" w:author="卡噗胖胖" w:date="2019-01-08T14:12:00Z"/>
                  </w:rPr>
                </w:rPrChange>
              </w:rPr>
            </w:pPr>
            <w:ins w:id="4648" w:author="卡噗胖胖" w:date="2019-01-08T14:12:00Z">
              <w:r>
                <w:rPr>
                  <w:rFonts w:hint="eastAsia" w:ascii="Arial" w:hAnsi="Arial" w:cs="Arial"/>
                  <w:color w:val="000000" w:themeColor="text1"/>
                  <w:kern w:val="2"/>
                  <w:sz w:val="18"/>
                  <w:szCs w:val="18"/>
                  <w:rPrChange w:id="4649" w:author="卡噗胖胖" w:date="2019-01-08T14:12:00Z">
                    <w:rPr>
                      <w:rFonts w:hint="eastAsia"/>
                    </w:rPr>
                  </w:rPrChange>
                </w:rPr>
                <w:t xml:space="preserve">            &lt;TOTALPAGES&gt;</w:t>
              </w:r>
            </w:ins>
            <w:ins w:id="4650" w:author="卡噗胖胖" w:date="2019-01-08T14:12:00Z">
              <w:r>
                <w:rPr>
                  <w:rFonts w:hint="eastAsia" w:ascii="Arial" w:hAnsi="Arial" w:cs="Arial"/>
                  <w:color w:val="000000" w:themeColor="text1"/>
                  <w:kern w:val="2"/>
                  <w:sz w:val="18"/>
                  <w:szCs w:val="18"/>
                  <w:rPrChange w:id="4651" w:author="卡噗胖胖" w:date="2019-01-08T14:12:00Z">
                    <w:rPr>
                      <w:rFonts w:hint="eastAsia"/>
                    </w:rPr>
                  </w:rPrChange>
                </w:rPr>
                <w:t>总页数</w:t>
              </w:r>
            </w:ins>
            <w:ins w:id="4652" w:author="卡噗胖胖" w:date="2019-01-08T14:12:00Z">
              <w:r>
                <w:rPr>
                  <w:rFonts w:hint="eastAsia" w:ascii="Arial" w:hAnsi="Arial" w:cs="Arial"/>
                  <w:color w:val="000000" w:themeColor="text1"/>
                  <w:kern w:val="2"/>
                  <w:sz w:val="18"/>
                  <w:szCs w:val="18"/>
                  <w:rPrChange w:id="4653" w:author="卡噗胖胖" w:date="2019-01-08T14:12:00Z">
                    <w:rPr>
                      <w:rFonts w:hint="eastAsia"/>
                    </w:rPr>
                  </w:rPrChange>
                </w:rPr>
                <w:t>&lt;/TOTALPAGES&gt;</w:t>
              </w:r>
            </w:ins>
          </w:p>
          <w:p>
            <w:pPr>
              <w:pStyle w:val="100"/>
              <w:ind w:firstLine="360"/>
              <w:rPr>
                <w:ins w:id="4654" w:author="卡噗胖胖" w:date="2019-01-08T14:12:00Z"/>
                <w:rFonts w:ascii="Arial" w:hAnsi="Arial" w:cs="Arial"/>
                <w:color w:val="000000" w:themeColor="text1"/>
                <w:kern w:val="2"/>
                <w:sz w:val="18"/>
                <w:szCs w:val="18"/>
                <w:rPrChange w:id="4655" w:author="卡噗胖胖" w:date="2019-01-08T14:12:00Z">
                  <w:rPr>
                    <w:ins w:id="4656" w:author="卡噗胖胖" w:date="2019-01-08T14:12:00Z"/>
                  </w:rPr>
                </w:rPrChange>
              </w:rPr>
            </w:pPr>
            <w:ins w:id="4657" w:author="卡噗胖胖" w:date="2019-01-08T14:12:00Z">
              <w:r>
                <w:rPr>
                  <w:rFonts w:hint="eastAsia" w:ascii="Arial" w:hAnsi="Arial" w:cs="Arial"/>
                  <w:color w:val="000000" w:themeColor="text1"/>
                  <w:kern w:val="2"/>
                  <w:sz w:val="18"/>
                  <w:szCs w:val="18"/>
                  <w:rPrChange w:id="4658" w:author="卡噗胖胖" w:date="2019-01-08T14:12:00Z">
                    <w:rPr>
                      <w:rFonts w:hint="eastAsia"/>
                    </w:rPr>
                  </w:rPrChange>
                </w:rPr>
                <w:t xml:space="preserve">            &lt;TOTALNUMBER&gt;</w:t>
              </w:r>
            </w:ins>
            <w:ins w:id="4659" w:author="卡噗胖胖" w:date="2019-01-08T14:12:00Z">
              <w:r>
                <w:rPr>
                  <w:rFonts w:hint="eastAsia" w:ascii="Arial" w:hAnsi="Arial" w:cs="Arial"/>
                  <w:color w:val="000000" w:themeColor="text1"/>
                  <w:kern w:val="2"/>
                  <w:sz w:val="18"/>
                  <w:szCs w:val="18"/>
                  <w:rPrChange w:id="4660" w:author="卡噗胖胖" w:date="2019-01-08T14:12:00Z">
                    <w:rPr>
                      <w:rFonts w:hint="eastAsia"/>
                    </w:rPr>
                  </w:rPrChange>
                </w:rPr>
                <w:t>总条数</w:t>
              </w:r>
            </w:ins>
            <w:ins w:id="4661" w:author="卡噗胖胖" w:date="2019-01-08T14:12:00Z">
              <w:r>
                <w:rPr>
                  <w:rFonts w:hint="eastAsia" w:ascii="Arial" w:hAnsi="Arial" w:cs="Arial"/>
                  <w:color w:val="000000" w:themeColor="text1"/>
                  <w:kern w:val="2"/>
                  <w:sz w:val="18"/>
                  <w:szCs w:val="18"/>
                  <w:rPrChange w:id="4662" w:author="卡噗胖胖" w:date="2019-01-08T14:12:00Z">
                    <w:rPr>
                      <w:rFonts w:hint="eastAsia"/>
                    </w:rPr>
                  </w:rPrChange>
                </w:rPr>
                <w:t>&lt;/TOTALNUMBER&gt;</w:t>
              </w:r>
            </w:ins>
          </w:p>
          <w:p>
            <w:pPr>
              <w:pStyle w:val="100"/>
              <w:ind w:firstLine="360"/>
              <w:rPr>
                <w:ins w:id="4663" w:author="卡噗胖胖" w:date="2019-01-08T14:12:00Z"/>
                <w:rFonts w:ascii="Arial" w:hAnsi="Arial" w:cs="Arial"/>
                <w:color w:val="000000" w:themeColor="text1"/>
                <w:kern w:val="2"/>
                <w:sz w:val="18"/>
                <w:szCs w:val="18"/>
                <w:rPrChange w:id="4664" w:author="卡噗胖胖" w:date="2019-01-08T14:12:00Z">
                  <w:rPr>
                    <w:ins w:id="4665" w:author="卡噗胖胖" w:date="2019-01-08T14:12:00Z"/>
                  </w:rPr>
                </w:rPrChange>
              </w:rPr>
            </w:pPr>
            <w:ins w:id="4666" w:author="卡噗胖胖" w:date="2019-01-08T14:12:00Z">
              <w:r>
                <w:rPr>
                  <w:rFonts w:ascii="Arial" w:hAnsi="Arial" w:cs="Arial"/>
                  <w:color w:val="000000" w:themeColor="text1"/>
                  <w:kern w:val="2"/>
                  <w:sz w:val="18"/>
                  <w:szCs w:val="18"/>
                  <w:rPrChange w:id="4667" w:author="卡噗胖胖" w:date="2019-01-08T14:12:00Z">
                    <w:rPr/>
                  </w:rPrChange>
                </w:rPr>
                <w:t xml:space="preserve">        &lt;/SPLITPAGE&gt;</w:t>
              </w:r>
            </w:ins>
          </w:p>
          <w:p>
            <w:pPr>
              <w:pStyle w:val="100"/>
              <w:ind w:firstLine="360"/>
              <w:rPr>
                <w:ins w:id="4668" w:author="卡噗胖胖" w:date="2019-01-08T14:12:00Z"/>
                <w:rFonts w:ascii="Arial" w:hAnsi="Arial" w:cs="Arial"/>
                <w:color w:val="000000" w:themeColor="text1"/>
                <w:kern w:val="2"/>
                <w:sz w:val="18"/>
                <w:szCs w:val="18"/>
                <w:rPrChange w:id="4669" w:author="卡噗胖胖" w:date="2019-01-08T14:12:00Z">
                  <w:rPr>
                    <w:ins w:id="4670" w:author="卡噗胖胖" w:date="2019-01-08T14:12:00Z"/>
                  </w:rPr>
                </w:rPrChange>
              </w:rPr>
            </w:pPr>
            <w:ins w:id="4671" w:author="卡噗胖胖" w:date="2019-01-08T14:12:00Z">
              <w:r>
                <w:rPr>
                  <w:rFonts w:ascii="Arial" w:hAnsi="Arial" w:cs="Arial"/>
                  <w:color w:val="000000" w:themeColor="text1"/>
                  <w:kern w:val="2"/>
                  <w:sz w:val="18"/>
                  <w:szCs w:val="18"/>
                  <w:rPrChange w:id="4672" w:author="卡噗胖胖" w:date="2019-01-08T14:12:00Z">
                    <w:rPr/>
                  </w:rPrChange>
                </w:rPr>
                <w:t xml:space="preserve">    &lt;/DATA&gt;</w:t>
              </w:r>
            </w:ins>
          </w:p>
          <w:p>
            <w:pPr>
              <w:pStyle w:val="100"/>
              <w:ind w:firstLine="360"/>
              <w:rPr>
                <w:ins w:id="4673" w:author="卡噗胖胖" w:date="2019-01-08T14:12:00Z"/>
                <w:rFonts w:ascii="Arial" w:hAnsi="Arial" w:cs="Arial"/>
                <w:color w:val="000000" w:themeColor="text1"/>
                <w:kern w:val="2"/>
                <w:sz w:val="18"/>
                <w:szCs w:val="18"/>
                <w:rPrChange w:id="4674" w:author="卡噗胖胖" w:date="2019-01-08T14:12:00Z">
                  <w:rPr>
                    <w:ins w:id="4675" w:author="卡噗胖胖" w:date="2019-01-08T14:12:00Z"/>
                  </w:rPr>
                </w:rPrChange>
              </w:rPr>
            </w:pPr>
            <w:ins w:id="4676" w:author="卡噗胖胖" w:date="2019-01-08T14:12:00Z">
              <w:r>
                <w:rPr>
                  <w:rFonts w:hint="eastAsia" w:ascii="Arial" w:hAnsi="Arial" w:cs="Arial"/>
                  <w:color w:val="000000" w:themeColor="text1"/>
                  <w:kern w:val="2"/>
                  <w:sz w:val="18"/>
                  <w:szCs w:val="18"/>
                  <w:rPrChange w:id="4677" w:author="卡噗胖胖" w:date="2019-01-08T14:12:00Z">
                    <w:rPr>
                      <w:rFonts w:hint="eastAsia"/>
                    </w:rPr>
                  </w:rPrChange>
                </w:rPr>
                <w:t xml:space="preserve">    &lt;DESC&gt;</w:t>
              </w:r>
            </w:ins>
            <w:ins w:id="4678" w:author="卡噗胖胖" w:date="2019-01-08T14:12:00Z">
              <w:r>
                <w:rPr>
                  <w:rFonts w:hint="eastAsia" w:ascii="Arial" w:hAnsi="Arial" w:cs="Arial"/>
                  <w:color w:val="000000" w:themeColor="text1"/>
                  <w:kern w:val="2"/>
                  <w:sz w:val="18"/>
                  <w:szCs w:val="18"/>
                  <w:rPrChange w:id="4679" w:author="卡噗胖胖" w:date="2019-01-08T14:12:00Z">
                    <w:rPr>
                      <w:rFonts w:hint="eastAsia"/>
                    </w:rPr>
                  </w:rPrChange>
                </w:rPr>
                <w:t>数据处理情况的描述</w:t>
              </w:r>
            </w:ins>
            <w:ins w:id="4680" w:author="卡噗胖胖" w:date="2019-01-08T14:12:00Z">
              <w:r>
                <w:rPr>
                  <w:rFonts w:hint="eastAsia" w:ascii="Arial" w:hAnsi="Arial" w:cs="Arial"/>
                  <w:color w:val="000000" w:themeColor="text1"/>
                  <w:kern w:val="2"/>
                  <w:sz w:val="18"/>
                  <w:szCs w:val="18"/>
                  <w:rPrChange w:id="4681" w:author="卡噗胖胖" w:date="2019-01-08T14:12:00Z">
                    <w:rPr>
                      <w:rFonts w:hint="eastAsia"/>
                    </w:rPr>
                  </w:rPrChange>
                </w:rPr>
                <w:t>&lt;/DESC&gt;</w:t>
              </w:r>
            </w:ins>
          </w:p>
          <w:p>
            <w:pPr>
              <w:pStyle w:val="100"/>
              <w:ind w:firstLine="360"/>
              <w:rPr>
                <w:del w:id="4682" w:author="卡噗胖胖" w:date="2019-01-08T14:12:00Z"/>
                <w:rFonts w:ascii="Arial" w:hAnsi="Arial" w:cs="Arial"/>
                <w:color w:val="000000" w:themeColor="text1"/>
                <w:kern w:val="2"/>
                <w:sz w:val="18"/>
                <w:szCs w:val="18"/>
                <w14:textFill>
                  <w14:solidFill>
                    <w14:schemeClr w14:val="tx1"/>
                  </w14:solidFill>
                </w14:textFill>
              </w:rPr>
            </w:pPr>
            <w:ins w:id="4683" w:author="卡噗胖胖" w:date="2019-01-08T14:12:00Z">
              <w:r>
                <w:rPr>
                  <w:rFonts w:ascii="Arial" w:hAnsi="Arial" w:cs="Arial"/>
                  <w:color w:val="000000" w:themeColor="text1"/>
                  <w:kern w:val="2"/>
                  <w:sz w:val="18"/>
                  <w:szCs w:val="18"/>
                  <w:rPrChange w:id="4684" w:author="卡噗胖胖" w:date="2019-01-08T14:12:00Z">
                    <w:rPr/>
                  </w:rPrChange>
                </w:rPr>
                <w:t>&lt;/ESB&gt;</w:t>
              </w:r>
            </w:ins>
            <w:del w:id="4685" w:author="卡噗胖胖" w:date="2019-01-08T14:12: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4686" w:author="卡噗胖胖" w:date="2019-01-08T14:12:00Z"/>
                <w:rFonts w:ascii="Arial" w:hAnsi="Arial" w:cs="Arial"/>
                <w:color w:val="000000" w:themeColor="text1"/>
                <w:kern w:val="2"/>
                <w:sz w:val="18"/>
                <w:szCs w:val="18"/>
                <w14:textFill>
                  <w14:solidFill>
                    <w14:schemeClr w14:val="tx1"/>
                  </w14:solidFill>
                </w14:textFill>
              </w:rPr>
            </w:pPr>
            <w:del w:id="4687" w:author="卡噗胖胖" w:date="2019-01-08T14:12: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4688" w:author="卡噗胖胖" w:date="2019-01-08T14:12:00Z"/>
                <w:rFonts w:ascii="Arial" w:hAnsi="Arial" w:cs="Arial"/>
                <w:color w:val="000000" w:themeColor="text1"/>
                <w:kern w:val="2"/>
                <w:sz w:val="18"/>
                <w:szCs w:val="18"/>
                <w14:textFill>
                  <w14:solidFill>
                    <w14:schemeClr w14:val="tx1"/>
                  </w14:solidFill>
                </w14:textFill>
              </w:rPr>
            </w:pPr>
            <w:del w:id="4689"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&lt;RESULT&gt;S成功/E失败&lt;/RESULT&gt;</w:delText>
              </w:r>
            </w:del>
          </w:p>
          <w:p>
            <w:pPr>
              <w:pStyle w:val="100"/>
              <w:ind w:firstLine="360"/>
              <w:rPr>
                <w:del w:id="4690" w:author="卡噗胖胖" w:date="2019-01-08T14:12:00Z"/>
                <w:rFonts w:ascii="Arial" w:hAnsi="Arial" w:cs="Arial"/>
                <w:color w:val="000000" w:themeColor="text1"/>
                <w:kern w:val="2"/>
                <w:sz w:val="18"/>
                <w:szCs w:val="18"/>
                <w14:textFill>
                  <w14:solidFill>
                    <w14:schemeClr w14:val="tx1"/>
                  </w14:solidFill>
                </w14:textFill>
              </w:rPr>
            </w:pPr>
            <w:del w:id="4691" w:author="卡噗胖胖" w:date="2019-01-08T14:12: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4692" w:author="卡噗胖胖" w:date="2019-01-08T14:12:00Z"/>
                <w:rFonts w:ascii="Arial" w:hAnsi="Arial" w:cs="Arial"/>
                <w:color w:val="000000" w:themeColor="text1"/>
                <w:kern w:val="2"/>
                <w:sz w:val="18"/>
                <w:szCs w:val="18"/>
                <w14:textFill>
                  <w14:solidFill>
                    <w14:schemeClr w14:val="tx1"/>
                  </w14:solidFill>
                </w14:textFill>
              </w:rPr>
            </w:pPr>
            <w:del w:id="4693" w:author="卡噗胖胖" w:date="2019-01-08T14:12: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4694" w:author="卡噗胖胖" w:date="2019-01-08T14:12:00Z"/>
                <w:rFonts w:ascii="Arial" w:hAnsi="Arial" w:cs="Arial"/>
                <w:color w:val="000000" w:themeColor="text1"/>
                <w:kern w:val="2"/>
                <w:sz w:val="18"/>
                <w:szCs w:val="18"/>
                <w14:textFill>
                  <w14:solidFill>
                    <w14:schemeClr w14:val="tx1"/>
                  </w14:solidFill>
                </w14:textFill>
              </w:rPr>
            </w:pPr>
            <w:del w:id="4695"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4696" w:author="卡噗胖胖" w:date="2019-01-08T14:12:00Z"/>
                <w:rFonts w:ascii="Arial" w:hAnsi="Arial" w:cs="Arial"/>
                <w:color w:val="000000" w:themeColor="text1"/>
                <w:kern w:val="2"/>
                <w:sz w:val="18"/>
                <w:szCs w:val="18"/>
                <w14:textFill>
                  <w14:solidFill>
                    <w14:schemeClr w14:val="tx1"/>
                  </w14:solidFill>
                </w14:textFill>
              </w:rPr>
            </w:pPr>
            <w:del w:id="4697" w:author="卡噗胖胖" w:date="2019-01-08T14:12: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4698" w:author="卡噗胖胖" w:date="2019-01-08T14:12:00Z"/>
                <w:rFonts w:ascii="Arial" w:hAnsi="Arial" w:cs="Arial"/>
                <w:color w:val="000000" w:themeColor="text1"/>
                <w:kern w:val="2"/>
                <w:sz w:val="18"/>
                <w:szCs w:val="18"/>
                <w14:textFill>
                  <w14:solidFill>
                    <w14:schemeClr w14:val="tx1"/>
                  </w14:solidFill>
                </w14:textFill>
              </w:rPr>
            </w:pPr>
            <w:del w:id="4699"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ind w:firstLine="360"/>
              <w:rPr>
                <w:del w:id="4700" w:author="卡噗胖胖" w:date="2019-01-08T14:12:00Z"/>
                <w:rFonts w:ascii="Arial" w:hAnsi="Arial" w:cs="Arial"/>
                <w:color w:val="000000" w:themeColor="text1"/>
                <w:kern w:val="2"/>
                <w:sz w:val="18"/>
                <w:szCs w:val="18"/>
                <w14:textFill>
                  <w14:solidFill>
                    <w14:schemeClr w14:val="tx1"/>
                  </w14:solidFill>
                </w14:textFill>
              </w:rPr>
            </w:pPr>
            <w:del w:id="4701"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ind w:firstLine="360"/>
              <w:rPr>
                <w:del w:id="4702" w:author="卡噗胖胖" w:date="2019-01-08T14:12:00Z"/>
                <w:rFonts w:ascii="Arial" w:hAnsi="Arial" w:cs="Arial"/>
                <w:color w:val="000000" w:themeColor="text1"/>
                <w:kern w:val="2"/>
                <w:sz w:val="18"/>
                <w:szCs w:val="18"/>
                <w14:textFill>
                  <w14:solidFill>
                    <w14:schemeClr w14:val="tx1"/>
                  </w14:solidFill>
                </w14:textFill>
              </w:rPr>
            </w:pPr>
            <w:del w:id="4703"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&lt;DESC2&gt;行政区划代码的值&lt;/DESC2&gt;</w:delText>
              </w:r>
            </w:del>
          </w:p>
          <w:p>
            <w:pPr>
              <w:pStyle w:val="100"/>
              <w:ind w:firstLine="360"/>
              <w:rPr>
                <w:del w:id="4704" w:author="卡噗胖胖" w:date="2019-01-08T14:12:00Z"/>
                <w:rFonts w:ascii="Arial" w:hAnsi="Arial" w:cs="Arial"/>
                <w:color w:val="000000" w:themeColor="text1"/>
                <w:kern w:val="2"/>
                <w:sz w:val="18"/>
                <w:szCs w:val="18"/>
                <w14:textFill>
                  <w14:solidFill>
                    <w14:schemeClr w14:val="tx1"/>
                  </w14:solidFill>
                </w14:textFill>
              </w:rPr>
            </w:pPr>
            <w:del w:id="4705"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&lt;DESC3&gt;级别的值&lt;/DESC3&gt;</w:delText>
              </w:r>
            </w:del>
          </w:p>
          <w:p>
            <w:pPr>
              <w:pStyle w:val="100"/>
              <w:ind w:firstLine="360"/>
              <w:rPr>
                <w:del w:id="4706" w:author="卡噗胖胖" w:date="2019-01-08T14:12:00Z"/>
                <w:rFonts w:ascii="Arial" w:hAnsi="Arial" w:cs="Arial"/>
                <w:color w:val="000000" w:themeColor="text1"/>
                <w:kern w:val="2"/>
                <w:sz w:val="18"/>
                <w:szCs w:val="18"/>
                <w14:textFill>
                  <w14:solidFill>
                    <w14:schemeClr w14:val="tx1"/>
                  </w14:solidFill>
                </w14:textFill>
              </w:rPr>
            </w:pPr>
            <w:del w:id="4707"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&lt;DESC4&gt;英文名称的值&lt;/DESC4&gt;</w:delText>
              </w:r>
            </w:del>
          </w:p>
          <w:p>
            <w:pPr>
              <w:pStyle w:val="100"/>
              <w:ind w:firstLine="360"/>
              <w:rPr>
                <w:del w:id="4708" w:author="卡噗胖胖" w:date="2019-01-08T14:12:00Z"/>
                <w:rFonts w:ascii="Arial" w:hAnsi="Arial" w:cs="Arial"/>
                <w:color w:val="000000" w:themeColor="text1"/>
                <w:kern w:val="2"/>
                <w:sz w:val="18"/>
                <w:szCs w:val="18"/>
                <w14:textFill>
                  <w14:solidFill>
                    <w14:schemeClr w14:val="tx1"/>
                  </w14:solidFill>
                </w14:textFill>
              </w:rPr>
            </w:pPr>
            <w:del w:id="4709"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&lt;DESC5&gt;备注的值&lt;/DESC5&gt;</w:delText>
              </w:r>
            </w:del>
          </w:p>
          <w:p>
            <w:pPr>
              <w:pStyle w:val="100"/>
              <w:ind w:firstLine="360"/>
              <w:rPr>
                <w:del w:id="4710" w:author="卡噗胖胖" w:date="2019-01-08T14:12:00Z"/>
                <w:rFonts w:ascii="Arial" w:hAnsi="Arial" w:cs="Arial"/>
                <w:color w:val="000000" w:themeColor="text1"/>
                <w:kern w:val="2"/>
                <w:sz w:val="18"/>
                <w:szCs w:val="18"/>
                <w14:textFill>
                  <w14:solidFill>
                    <w14:schemeClr w14:val="tx1"/>
                  </w14:solidFill>
                </w14:textFill>
              </w:rPr>
            </w:pPr>
            <w:del w:id="4711"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&lt;DESC6&gt;启用状态的值&lt;/DESC6&gt;</w:delText>
              </w:r>
            </w:del>
          </w:p>
          <w:p>
            <w:pPr>
              <w:pStyle w:val="100"/>
              <w:ind w:firstLine="360"/>
              <w:rPr>
                <w:del w:id="4712" w:author="卡噗胖胖" w:date="2019-01-08T14:12:00Z"/>
                <w:rFonts w:ascii="Arial" w:hAnsi="Arial" w:cs="Arial"/>
                <w:color w:val="000000" w:themeColor="text1"/>
                <w:kern w:val="2"/>
                <w:sz w:val="18"/>
                <w:szCs w:val="18"/>
                <w14:textFill>
                  <w14:solidFill>
                    <w14:schemeClr w14:val="tx1"/>
                  </w14:solidFill>
                </w14:textFill>
              </w:rPr>
            </w:pPr>
            <w:del w:id="4713"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ind w:firstLine="360"/>
              <w:rPr>
                <w:del w:id="4714" w:author="卡噗胖胖" w:date="2019-01-08T14:12:00Z"/>
                <w:rFonts w:ascii="Arial" w:hAnsi="Arial" w:cs="Arial"/>
                <w:color w:val="000000" w:themeColor="text1"/>
                <w:kern w:val="2"/>
                <w:sz w:val="18"/>
                <w:szCs w:val="18"/>
                <w14:textFill>
                  <w14:solidFill>
                    <w14:schemeClr w14:val="tx1"/>
                  </w14:solidFill>
                </w14:textFill>
              </w:rPr>
            </w:pPr>
            <w:del w:id="4715"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ind w:firstLine="360"/>
              <w:rPr>
                <w:del w:id="4716" w:author="卡噗胖胖" w:date="2019-01-08T14:12:00Z"/>
                <w:rFonts w:ascii="Arial" w:hAnsi="Arial" w:cs="Arial"/>
                <w:color w:val="000000" w:themeColor="text1"/>
                <w:kern w:val="2"/>
                <w:sz w:val="18"/>
                <w:szCs w:val="18"/>
                <w14:textFill>
                  <w14:solidFill>
                    <w14:schemeClr w14:val="tx1"/>
                  </w14:solidFill>
                </w14:textFill>
              </w:rPr>
            </w:pPr>
            <w:del w:id="4717"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ind w:firstLine="360"/>
              <w:rPr>
                <w:del w:id="4718" w:author="卡噗胖胖" w:date="2019-01-08T14:12:00Z"/>
                <w:rFonts w:ascii="Arial" w:hAnsi="Arial" w:cs="Arial"/>
                <w:color w:val="000000" w:themeColor="text1"/>
                <w:kern w:val="2"/>
                <w:sz w:val="18"/>
                <w:szCs w:val="18"/>
                <w14:textFill>
                  <w14:solidFill>
                    <w14:schemeClr w14:val="tx1"/>
                  </w14:solidFill>
                </w14:textFill>
              </w:rPr>
            </w:pPr>
            <w:del w:id="4719" w:author="卡噗胖胖" w:date="2019-01-08T14:12: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4720" w:author="卡噗胖胖" w:date="2019-01-08T14:12:00Z"/>
                <w:rFonts w:ascii="Arial" w:hAnsi="Arial" w:cs="Arial"/>
                <w:color w:val="000000" w:themeColor="text1"/>
                <w:kern w:val="2"/>
                <w:sz w:val="18"/>
                <w:szCs w:val="18"/>
                <w14:textFill>
                  <w14:solidFill>
                    <w14:schemeClr w14:val="tx1"/>
                  </w14:solidFill>
                </w14:textFill>
              </w:rPr>
            </w:pPr>
            <w:del w:id="4721" w:author="卡噗胖胖" w:date="2019-01-08T14:12: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4722" w:author="卡噗胖胖" w:date="2019-01-08T14:12:00Z"/>
                <w:rFonts w:ascii="Arial" w:hAnsi="Arial" w:cs="Arial"/>
                <w:color w:val="000000" w:themeColor="text1"/>
                <w:kern w:val="2"/>
                <w:sz w:val="18"/>
                <w:szCs w:val="18"/>
                <w14:textFill>
                  <w14:solidFill>
                    <w14:schemeClr w14:val="tx1"/>
                  </w14:solidFill>
                </w14:textFill>
              </w:rPr>
            </w:pPr>
            <w:del w:id="4723"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ind w:firstLine="360"/>
              <w:rPr>
                <w:del w:id="4724" w:author="卡噗胖胖" w:date="2019-01-08T14:12:00Z"/>
                <w:rFonts w:ascii="Arial" w:hAnsi="Arial" w:cs="Arial"/>
                <w:color w:val="000000" w:themeColor="text1"/>
                <w:kern w:val="2"/>
                <w:sz w:val="18"/>
                <w:szCs w:val="18"/>
                <w14:textFill>
                  <w14:solidFill>
                    <w14:schemeClr w14:val="tx1"/>
                  </w14:solidFill>
                </w14:textFill>
              </w:rPr>
            </w:pPr>
            <w:del w:id="4725"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ind w:firstLine="360"/>
              <w:rPr>
                <w:del w:id="4726" w:author="卡噗胖胖" w:date="2019-01-08T14:12:00Z"/>
                <w:rFonts w:ascii="Arial" w:hAnsi="Arial" w:cs="Arial"/>
                <w:color w:val="000000" w:themeColor="text1"/>
                <w:kern w:val="2"/>
                <w:sz w:val="18"/>
                <w:szCs w:val="18"/>
                <w14:textFill>
                  <w14:solidFill>
                    <w14:schemeClr w14:val="tx1"/>
                  </w14:solidFill>
                </w14:textFill>
              </w:rPr>
            </w:pPr>
            <w:del w:id="4727"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&lt;DESC2&gt;行政区划代码的值&lt;/DESC2&gt;</w:delText>
              </w:r>
            </w:del>
          </w:p>
          <w:p>
            <w:pPr>
              <w:pStyle w:val="100"/>
              <w:ind w:firstLine="360"/>
              <w:rPr>
                <w:del w:id="4728" w:author="卡噗胖胖" w:date="2019-01-08T14:12:00Z"/>
                <w:rFonts w:ascii="Arial" w:hAnsi="Arial" w:cs="Arial"/>
                <w:color w:val="000000" w:themeColor="text1"/>
                <w:kern w:val="2"/>
                <w:sz w:val="18"/>
                <w:szCs w:val="18"/>
                <w14:textFill>
                  <w14:solidFill>
                    <w14:schemeClr w14:val="tx1"/>
                  </w14:solidFill>
                </w14:textFill>
              </w:rPr>
            </w:pPr>
            <w:del w:id="4729"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&lt;DESC3&gt;级别的值&lt;/DESC3&gt;</w:delText>
              </w:r>
            </w:del>
          </w:p>
          <w:p>
            <w:pPr>
              <w:pStyle w:val="100"/>
              <w:ind w:firstLine="360"/>
              <w:rPr>
                <w:del w:id="4730" w:author="卡噗胖胖" w:date="2019-01-08T14:12:00Z"/>
                <w:rFonts w:ascii="Arial" w:hAnsi="Arial" w:cs="Arial"/>
                <w:color w:val="000000" w:themeColor="text1"/>
                <w:kern w:val="2"/>
                <w:sz w:val="18"/>
                <w:szCs w:val="18"/>
                <w14:textFill>
                  <w14:solidFill>
                    <w14:schemeClr w14:val="tx1"/>
                  </w14:solidFill>
                </w14:textFill>
              </w:rPr>
            </w:pPr>
            <w:del w:id="4731"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&lt;DESC4&gt;英文名称的值&lt;/DESC4&gt;</w:delText>
              </w:r>
            </w:del>
          </w:p>
          <w:p>
            <w:pPr>
              <w:pStyle w:val="100"/>
              <w:ind w:firstLine="360"/>
              <w:rPr>
                <w:del w:id="4732" w:author="卡噗胖胖" w:date="2019-01-08T14:12:00Z"/>
                <w:rFonts w:ascii="Arial" w:hAnsi="Arial" w:cs="Arial"/>
                <w:color w:val="000000" w:themeColor="text1"/>
                <w:kern w:val="2"/>
                <w:sz w:val="18"/>
                <w:szCs w:val="18"/>
                <w14:textFill>
                  <w14:solidFill>
                    <w14:schemeClr w14:val="tx1"/>
                  </w14:solidFill>
                </w14:textFill>
              </w:rPr>
            </w:pPr>
            <w:del w:id="4733"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&lt;DESC5&gt;备注的值&lt;/DESC5&gt;</w:delText>
              </w:r>
            </w:del>
          </w:p>
          <w:p>
            <w:pPr>
              <w:pStyle w:val="100"/>
              <w:ind w:firstLine="360"/>
              <w:rPr>
                <w:del w:id="4734" w:author="卡噗胖胖" w:date="2019-01-08T14:12:00Z"/>
                <w:rFonts w:ascii="Arial" w:hAnsi="Arial" w:cs="Arial"/>
                <w:color w:val="000000" w:themeColor="text1"/>
                <w:kern w:val="2"/>
                <w:sz w:val="18"/>
                <w:szCs w:val="18"/>
                <w14:textFill>
                  <w14:solidFill>
                    <w14:schemeClr w14:val="tx1"/>
                  </w14:solidFill>
                </w14:textFill>
              </w:rPr>
            </w:pPr>
            <w:del w:id="4735"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&lt;DESC6&gt;启用状态的值&lt;/DESC6&gt;</w:delText>
              </w:r>
            </w:del>
          </w:p>
          <w:p>
            <w:pPr>
              <w:pStyle w:val="100"/>
              <w:ind w:firstLine="360"/>
              <w:rPr>
                <w:del w:id="4736" w:author="卡噗胖胖" w:date="2019-01-08T14:12:00Z"/>
                <w:rFonts w:ascii="Arial" w:hAnsi="Arial" w:cs="Arial"/>
                <w:color w:val="000000" w:themeColor="text1"/>
                <w:kern w:val="2"/>
                <w:sz w:val="18"/>
                <w:szCs w:val="18"/>
                <w14:textFill>
                  <w14:solidFill>
                    <w14:schemeClr w14:val="tx1"/>
                  </w14:solidFill>
                </w14:textFill>
              </w:rPr>
            </w:pPr>
            <w:del w:id="4737"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ind w:firstLine="360"/>
              <w:rPr>
                <w:del w:id="4738" w:author="卡噗胖胖" w:date="2019-01-08T14:12:00Z"/>
                <w:rFonts w:ascii="Arial" w:hAnsi="Arial" w:cs="Arial"/>
                <w:color w:val="000000" w:themeColor="text1"/>
                <w:kern w:val="2"/>
                <w:sz w:val="18"/>
                <w:szCs w:val="18"/>
                <w14:textFill>
                  <w14:solidFill>
                    <w14:schemeClr w14:val="tx1"/>
                  </w14:solidFill>
                </w14:textFill>
              </w:rPr>
            </w:pPr>
            <w:del w:id="4739"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ind w:firstLine="360"/>
              <w:rPr>
                <w:del w:id="4740" w:author="卡噗胖胖" w:date="2019-01-08T14:12:00Z"/>
                <w:rFonts w:ascii="Arial" w:hAnsi="Arial" w:cs="Arial"/>
                <w:color w:val="000000" w:themeColor="text1"/>
                <w:kern w:val="2"/>
                <w:sz w:val="18"/>
                <w:szCs w:val="18"/>
                <w14:textFill>
                  <w14:solidFill>
                    <w14:schemeClr w14:val="tx1"/>
                  </w14:solidFill>
                </w14:textFill>
              </w:rPr>
            </w:pPr>
            <w:del w:id="4741"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ind w:firstLine="360"/>
              <w:rPr>
                <w:del w:id="4742" w:author="卡噗胖胖" w:date="2019-01-08T14:12:00Z"/>
                <w:rFonts w:ascii="Arial" w:hAnsi="Arial" w:cs="Arial"/>
                <w:color w:val="000000" w:themeColor="text1"/>
                <w:kern w:val="2"/>
                <w:sz w:val="18"/>
                <w:szCs w:val="18"/>
                <w14:textFill>
                  <w14:solidFill>
                    <w14:schemeClr w14:val="tx1"/>
                  </w14:solidFill>
                </w14:textFill>
              </w:rPr>
            </w:pPr>
            <w:del w:id="4743" w:author="卡噗胖胖" w:date="2019-01-08T14:12: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4744" w:author="卡噗胖胖" w:date="2019-01-08T14:12:00Z"/>
                <w:rFonts w:ascii="Arial" w:hAnsi="Arial" w:cs="Arial"/>
                <w:color w:val="000000" w:themeColor="text1"/>
                <w:kern w:val="2"/>
                <w:sz w:val="18"/>
                <w:szCs w:val="18"/>
                <w14:textFill>
                  <w14:solidFill>
                    <w14:schemeClr w14:val="tx1"/>
                  </w14:solidFill>
                </w14:textFill>
              </w:rPr>
            </w:pPr>
            <w:del w:id="4745" w:author="卡噗胖胖" w:date="2019-01-08T14:12: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4746" w:author="卡噗胖胖" w:date="2019-01-08T14:12:00Z"/>
                <w:rFonts w:ascii="Arial" w:hAnsi="Arial" w:cs="Arial"/>
                <w:color w:val="000000" w:themeColor="text1"/>
                <w:kern w:val="2"/>
                <w:sz w:val="18"/>
                <w:szCs w:val="18"/>
                <w14:textFill>
                  <w14:solidFill>
                    <w14:schemeClr w14:val="tx1"/>
                  </w14:solidFill>
                </w14:textFill>
              </w:rPr>
            </w:pPr>
            <w:del w:id="4747" w:author="卡噗胖胖" w:date="2019-01-08T14:12: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4748" w:author="卡噗胖胖" w:date="2019-01-08T14:12:00Z"/>
                <w:rFonts w:ascii="Arial" w:hAnsi="Arial" w:cs="Arial"/>
                <w:color w:val="000000" w:themeColor="text1"/>
                <w:kern w:val="2"/>
                <w:sz w:val="18"/>
                <w:szCs w:val="18"/>
                <w14:textFill>
                  <w14:solidFill>
                    <w14:schemeClr w14:val="tx1"/>
                  </w14:solidFill>
                </w14:textFill>
              </w:rPr>
            </w:pPr>
            <w:del w:id="4749"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4750" w:author="卡噗胖胖" w:date="2019-01-08T14:12:00Z"/>
                <w:rFonts w:ascii="Arial" w:hAnsi="Arial" w:cs="Arial"/>
                <w:color w:val="000000" w:themeColor="text1"/>
                <w:kern w:val="2"/>
                <w:sz w:val="18"/>
                <w:szCs w:val="18"/>
                <w14:textFill>
                  <w14:solidFill>
                    <w14:schemeClr w14:val="tx1"/>
                  </w14:solidFill>
                </w14:textFill>
              </w:rPr>
            </w:pPr>
            <w:del w:id="4751"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4752" w:author="卡噗胖胖" w:date="2019-01-08T14:12:00Z"/>
                <w:rFonts w:ascii="Arial" w:hAnsi="Arial" w:cs="Arial"/>
                <w:color w:val="000000" w:themeColor="text1"/>
                <w:kern w:val="2"/>
                <w:sz w:val="18"/>
                <w:szCs w:val="18"/>
                <w14:textFill>
                  <w14:solidFill>
                    <w14:schemeClr w14:val="tx1"/>
                  </w14:solidFill>
                </w14:textFill>
              </w:rPr>
            </w:pPr>
            <w:del w:id="4753"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&lt;TOTALPAGES&gt;总页数&lt;/TOTALPAGES&gt;</w:delText>
              </w:r>
            </w:del>
          </w:p>
          <w:p>
            <w:pPr>
              <w:pStyle w:val="100"/>
              <w:ind w:firstLine="360"/>
              <w:rPr>
                <w:del w:id="4754" w:author="卡噗胖胖" w:date="2019-01-08T14:12:00Z"/>
                <w:rFonts w:ascii="Arial" w:hAnsi="Arial" w:cs="Arial"/>
                <w:color w:val="000000" w:themeColor="text1"/>
                <w:kern w:val="2"/>
                <w:sz w:val="18"/>
                <w:szCs w:val="18"/>
                <w14:textFill>
                  <w14:solidFill>
                    <w14:schemeClr w14:val="tx1"/>
                  </w14:solidFill>
                </w14:textFill>
              </w:rPr>
            </w:pPr>
            <w:del w:id="4755"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&lt;TOTALNUMBER&gt;总条数&lt;/TOTALNUMBER&gt;</w:delText>
              </w:r>
            </w:del>
          </w:p>
          <w:p>
            <w:pPr>
              <w:pStyle w:val="100"/>
              <w:ind w:firstLine="360"/>
              <w:rPr>
                <w:del w:id="4756" w:author="卡噗胖胖" w:date="2019-01-08T14:12:00Z"/>
                <w:rFonts w:ascii="Arial" w:hAnsi="Arial" w:cs="Arial"/>
                <w:color w:val="000000" w:themeColor="text1"/>
                <w:kern w:val="2"/>
                <w:sz w:val="18"/>
                <w:szCs w:val="18"/>
                <w14:textFill>
                  <w14:solidFill>
                    <w14:schemeClr w14:val="tx1"/>
                  </w14:solidFill>
                </w14:textFill>
              </w:rPr>
            </w:pPr>
            <w:del w:id="4757" w:author="卡噗胖胖" w:date="2019-01-08T14:12: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4758" w:author="卡噗胖胖" w:date="2019-01-08T14:12:00Z"/>
                <w:rFonts w:ascii="Arial" w:hAnsi="Arial" w:cs="Arial"/>
                <w:color w:val="000000" w:themeColor="text1"/>
                <w:kern w:val="2"/>
                <w:sz w:val="18"/>
                <w:szCs w:val="18"/>
                <w14:textFill>
                  <w14:solidFill>
                    <w14:schemeClr w14:val="tx1"/>
                  </w14:solidFill>
                </w14:textFill>
              </w:rPr>
            </w:pPr>
            <w:del w:id="4759" w:author="卡噗胖胖" w:date="2019-01-08T14:12: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4760" w:author="卡噗胖胖" w:date="2019-01-08T14:12:00Z"/>
                <w:rFonts w:ascii="Arial" w:hAnsi="Arial" w:cs="Arial"/>
                <w:color w:val="000000" w:themeColor="text1"/>
                <w:kern w:val="2"/>
                <w:sz w:val="18"/>
                <w:szCs w:val="18"/>
                <w14:textFill>
                  <w14:solidFill>
                    <w14:schemeClr w14:val="tx1"/>
                  </w14:solidFill>
                </w14:textFill>
              </w:rPr>
            </w:pPr>
            <w:del w:id="4761" w:author="卡噗胖胖" w:date="2019-01-08T14:12:00Z">
              <w:r>
                <w:rPr>
                  <w:rFonts w:hint="eastAsia" w:ascii="Arial" w:hAnsi="Arial" w:cs="Arial"/>
                  <w:color w:val="000000" w:themeColor="text1"/>
                  <w:kern w:val="2"/>
                  <w:sz w:val="18"/>
                  <w:szCs w:val="18"/>
                  <w14:textFill>
                    <w14:solidFill>
                      <w14:schemeClr w14:val="tx1"/>
                    </w14:solidFill>
                  </w14:textFill>
                </w:rPr>
                <w:delText xml:space="preserve">    &lt;DESC&gt;数据处理情况的描述&lt;/DESC&gt;</w:delText>
              </w:r>
            </w:del>
          </w:p>
          <w:p>
            <w:pPr>
              <w:spacing w:before="0" w:beforeLines="0" w:after="0" w:afterLines="0" w:line="240" w:lineRule="auto"/>
              <w:ind w:firstLine="0" w:firstLineChars="0"/>
              <w:rPr>
                <w:rFonts w:ascii="Arial" w:hAnsi="Arial" w:cs="Arial"/>
                <w:color w:val="000000" w:themeColor="text1"/>
                <w:sz w:val="18"/>
                <w:szCs w:val="18"/>
                <w14:textFill>
                  <w14:solidFill>
                    <w14:schemeClr w14:val="tx1"/>
                  </w14:solidFill>
                </w14:textFill>
              </w:rPr>
            </w:pPr>
            <w:del w:id="4762" w:author="卡噗胖胖" w:date="2019-01-08T14:12: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288"/>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88"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29"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88"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29"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88"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29"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88"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29"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88"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29"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88"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72"/>
        <w:numPr>
          <w:ilvl w:val="0"/>
          <w:numId w:val="9"/>
        </w:numPr>
        <w:rPr>
          <w:rFonts w:ascii="仿宋" w:hAnsi="仿宋"/>
          <w:b w:val="0"/>
        </w:rPr>
      </w:pPr>
      <w:bookmarkStart w:id="145" w:name="_Toc534730176"/>
      <w:r>
        <w:rPr>
          <w:rFonts w:hint="eastAsia" w:ascii="仿宋" w:hAnsi="仿宋"/>
          <w:b w:val="0"/>
        </w:rPr>
        <w:t>区域</w:t>
      </w:r>
      <w:bookmarkEnd w:id="145"/>
    </w:p>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46" w:name="_Toc534730177"/>
      <w:r>
        <w:rPr>
          <w:rFonts w:hint="eastAsia" w:ascii="仿宋" w:hAnsi="仿宋" w:eastAsia="仿宋"/>
          <w:b w:val="0"/>
          <w:sz w:val="24"/>
          <w:szCs w:val="24"/>
        </w:rPr>
        <w:t>请求报文格式</w:t>
      </w:r>
      <w:bookmarkEnd w:id="146"/>
    </w:p>
    <w:p>
      <w:pPr>
        <w:spacing w:before="120" w:after="120" w:line="440" w:lineRule="exact"/>
        <w:ind w:firstLine="480"/>
        <w:rPr>
          <w:rFonts w:ascii="仿宋" w:hAnsi="仿宋" w:eastAsia="仿宋"/>
        </w:rPr>
      </w:pPr>
      <w:r>
        <w:rPr>
          <w:rFonts w:hint="eastAsia" w:ascii="仿宋" w:hAnsi="仿宋" w:eastAsia="仿宋"/>
        </w:rPr>
        <w:t>r</w:t>
      </w:r>
      <w:r>
        <w:rPr>
          <w:rFonts w:ascii="仿宋" w:hAnsi="仿宋" w:eastAsia="仿宋"/>
        </w:rPr>
        <w:t>est</w:t>
      </w:r>
      <w:r>
        <w:rPr>
          <w:rFonts w:hint="eastAsia" w:ascii="仿宋" w:hAnsi="仿宋" w:eastAsia="仿宋"/>
        </w:rPr>
        <w:t>请求报文如下</w:t>
      </w:r>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513" w:type="dxa"/>
            <w:shd w:val="clear" w:color="auto" w:fill="F1F1F1" w:themeFill="background1" w:themeFillShade="F2"/>
          </w:tcPr>
          <w:p>
            <w:pPr>
              <w:pStyle w:val="100"/>
              <w:ind w:firstLine="360"/>
              <w:rPr>
                <w:ins w:id="4763" w:author="卡噗胖胖" w:date="2019-01-08T14:14:00Z"/>
                <w:rFonts w:ascii="Arial" w:hAnsi="Arial" w:cs="Arial"/>
                <w:color w:val="000000" w:themeColor="text1"/>
                <w:kern w:val="2"/>
                <w:sz w:val="18"/>
                <w:szCs w:val="18"/>
                <w:rPrChange w:id="4764" w:author="卡噗胖胖" w:date="2019-01-08T14:14:00Z">
                  <w:rPr>
                    <w:ins w:id="4765" w:author="卡噗胖胖" w:date="2019-01-08T14:14:00Z"/>
                  </w:rPr>
                </w:rPrChange>
              </w:rPr>
            </w:pPr>
            <w:ins w:id="4766" w:author="卡噗胖胖" w:date="2019-01-08T14:14:00Z">
              <w:r>
                <w:rPr>
                  <w:rFonts w:ascii="Arial" w:hAnsi="Arial" w:cs="Arial"/>
                  <w:color w:val="000000" w:themeColor="text1"/>
                  <w:kern w:val="2"/>
                  <w:sz w:val="18"/>
                  <w:szCs w:val="18"/>
                  <w:rPrChange w:id="4767" w:author="卡噗胖胖" w:date="2019-01-08T14:14:00Z">
                    <w:rPr/>
                  </w:rPrChange>
                </w:rPr>
                <w:t>&lt;?xml version="1.0" encoding="UTF-8</w:t>
              </w:r>
            </w:ins>
            <w:ins w:id="4768" w:author="卡噗胖胖" w:date="2019-01-08T14:14:00Z">
              <w:r>
                <w:rPr>
                  <w:rFonts w:ascii="Arial" w:hAnsi="Arial" w:cs="Arial"/>
                  <w:color w:val="000000" w:themeColor="text1"/>
                  <w:kern w:val="2"/>
                  <w:sz w:val="18"/>
                  <w:szCs w:val="18"/>
                  <w:rPrChange w:id="4769" w:author="卡噗胖胖" w:date="2019-01-08T14:14:00Z">
                    <w:rPr/>
                  </w:rPrChange>
                </w:rPr>
                <w:t>" ?</w:t>
              </w:r>
            </w:ins>
            <w:ins w:id="4770" w:author="卡噗胖胖" w:date="2019-01-08T14:14:00Z">
              <w:r>
                <w:rPr>
                  <w:rFonts w:ascii="Arial" w:hAnsi="Arial" w:cs="Arial"/>
                  <w:color w:val="000000" w:themeColor="text1"/>
                  <w:kern w:val="2"/>
                  <w:sz w:val="18"/>
                  <w:szCs w:val="18"/>
                  <w:rPrChange w:id="4771" w:author="卡噗胖胖" w:date="2019-01-08T14:14:00Z">
                    <w:rPr/>
                  </w:rPrChange>
                </w:rPr>
                <w:t>&gt;</w:t>
              </w:r>
            </w:ins>
          </w:p>
          <w:p>
            <w:pPr>
              <w:pStyle w:val="100"/>
              <w:ind w:firstLine="360"/>
              <w:rPr>
                <w:ins w:id="4772" w:author="卡噗胖胖" w:date="2019-01-08T14:14:00Z"/>
                <w:rFonts w:ascii="Arial" w:hAnsi="Arial" w:cs="Arial"/>
                <w:color w:val="000000" w:themeColor="text1"/>
                <w:kern w:val="2"/>
                <w:sz w:val="18"/>
                <w:szCs w:val="18"/>
                <w:rPrChange w:id="4773" w:author="卡噗胖胖" w:date="2019-01-08T14:14:00Z">
                  <w:rPr>
                    <w:ins w:id="4774" w:author="卡噗胖胖" w:date="2019-01-08T14:14:00Z"/>
                  </w:rPr>
                </w:rPrChange>
              </w:rPr>
            </w:pPr>
            <w:ins w:id="4775" w:author="卡噗胖胖" w:date="2019-01-08T14:14:00Z">
              <w:r>
                <w:rPr>
                  <w:rFonts w:ascii="Arial" w:hAnsi="Arial" w:cs="Arial"/>
                  <w:color w:val="000000" w:themeColor="text1"/>
                  <w:kern w:val="2"/>
                  <w:sz w:val="18"/>
                  <w:szCs w:val="18"/>
                  <w:rPrChange w:id="4776" w:author="卡噗胖胖" w:date="2019-01-08T14:14:00Z">
                    <w:rPr/>
                  </w:rPrChange>
                </w:rPr>
                <w:t>&lt;ESB&gt;</w:t>
              </w:r>
            </w:ins>
          </w:p>
          <w:p>
            <w:pPr>
              <w:pStyle w:val="100"/>
              <w:ind w:firstLine="360"/>
              <w:rPr>
                <w:ins w:id="4777" w:author="卡噗胖胖" w:date="2019-01-08T14:14:00Z"/>
                <w:rFonts w:ascii="Arial" w:hAnsi="Arial" w:cs="Arial"/>
                <w:color w:val="000000" w:themeColor="text1"/>
                <w:kern w:val="2"/>
                <w:sz w:val="18"/>
                <w:szCs w:val="18"/>
                <w:rPrChange w:id="4778" w:author="卡噗胖胖" w:date="2019-01-08T14:14:00Z">
                  <w:rPr>
                    <w:ins w:id="4779" w:author="卡噗胖胖" w:date="2019-01-08T14:14:00Z"/>
                  </w:rPr>
                </w:rPrChange>
              </w:rPr>
            </w:pPr>
            <w:ins w:id="4780" w:author="卡噗胖胖" w:date="2019-01-08T14:14:00Z">
              <w:r>
                <w:rPr>
                  <w:rFonts w:ascii="Arial" w:hAnsi="Arial" w:cs="Arial"/>
                  <w:color w:val="000000" w:themeColor="text1"/>
                  <w:kern w:val="2"/>
                  <w:sz w:val="18"/>
                  <w:szCs w:val="18"/>
                  <w:rPrChange w:id="4781" w:author="卡噗胖胖" w:date="2019-01-08T14:14:00Z">
                    <w:rPr/>
                  </w:rPrChange>
                </w:rPr>
                <w:t xml:space="preserve">    &lt;DATA&gt;</w:t>
              </w:r>
            </w:ins>
          </w:p>
          <w:p>
            <w:pPr>
              <w:pStyle w:val="100"/>
              <w:ind w:firstLine="360"/>
              <w:rPr>
                <w:ins w:id="4782" w:author="卡噗胖胖" w:date="2019-01-08T14:14:00Z"/>
                <w:rFonts w:ascii="Arial" w:hAnsi="Arial" w:cs="Arial"/>
                <w:color w:val="000000" w:themeColor="text1"/>
                <w:kern w:val="2"/>
                <w:sz w:val="18"/>
                <w:szCs w:val="18"/>
                <w:rPrChange w:id="4783" w:author="卡噗胖胖" w:date="2019-01-08T14:14:00Z">
                  <w:rPr>
                    <w:ins w:id="4784" w:author="卡噗胖胖" w:date="2019-01-08T14:14:00Z"/>
                  </w:rPr>
                </w:rPrChange>
              </w:rPr>
            </w:pPr>
            <w:ins w:id="4785" w:author="卡噗胖胖" w:date="2019-01-08T14:14:00Z">
              <w:r>
                <w:rPr>
                  <w:rFonts w:ascii="Arial" w:hAnsi="Arial" w:cs="Arial"/>
                  <w:color w:val="000000" w:themeColor="text1"/>
                  <w:kern w:val="2"/>
                  <w:sz w:val="18"/>
                  <w:szCs w:val="18"/>
                  <w:rPrChange w:id="4786" w:author="卡噗胖胖" w:date="2019-01-08T14:14:00Z">
                    <w:rPr/>
                  </w:rPrChange>
                </w:rPr>
                <w:t xml:space="preserve">        &lt;DATAINFOS&gt;</w:t>
              </w:r>
            </w:ins>
          </w:p>
          <w:p>
            <w:pPr>
              <w:pStyle w:val="100"/>
              <w:ind w:firstLine="360"/>
              <w:rPr>
                <w:ins w:id="4787" w:author="卡噗胖胖" w:date="2019-01-08T14:14:00Z"/>
                <w:rFonts w:ascii="Arial" w:hAnsi="Arial" w:cs="Arial"/>
                <w:color w:val="000000" w:themeColor="text1"/>
                <w:kern w:val="2"/>
                <w:sz w:val="18"/>
                <w:szCs w:val="18"/>
                <w:rPrChange w:id="4788" w:author="卡噗胖胖" w:date="2019-01-08T14:14:00Z">
                  <w:rPr>
                    <w:ins w:id="4789" w:author="卡噗胖胖" w:date="2019-01-08T14:14:00Z"/>
                  </w:rPr>
                </w:rPrChange>
              </w:rPr>
            </w:pPr>
            <w:ins w:id="4790" w:author="卡噗胖胖" w:date="2019-01-08T14:14:00Z">
              <w:r>
                <w:rPr>
                  <w:rFonts w:hint="eastAsia" w:ascii="Arial" w:hAnsi="Arial" w:cs="Arial"/>
                  <w:color w:val="000000" w:themeColor="text1"/>
                  <w:kern w:val="2"/>
                  <w:sz w:val="18"/>
                  <w:szCs w:val="18"/>
                  <w:rPrChange w:id="4791" w:author="卡噗胖胖" w:date="2019-01-08T14:14:00Z">
                    <w:rPr>
                      <w:rFonts w:hint="eastAsia"/>
                    </w:rPr>
                  </w:rPrChange>
                </w:rPr>
                <w:t xml:space="preserve">            &lt;PUUID&gt;</w:t>
              </w:r>
            </w:ins>
            <w:ins w:id="4792" w:author="卡噗胖胖" w:date="2019-01-08T14:14:00Z">
              <w:r>
                <w:rPr>
                  <w:rFonts w:hint="eastAsia" w:ascii="Arial" w:hAnsi="Arial" w:cs="Arial"/>
                  <w:color w:val="000000" w:themeColor="text1"/>
                  <w:kern w:val="2"/>
                  <w:sz w:val="18"/>
                  <w:szCs w:val="18"/>
                  <w:rPrChange w:id="4793" w:author="卡噗胖胖" w:date="2019-01-08T14:14:00Z">
                    <w:rPr>
                      <w:rFonts w:hint="eastAsia"/>
                    </w:rPr>
                  </w:rPrChange>
                </w:rPr>
                <w:t>批数据</w:t>
              </w:r>
            </w:ins>
            <w:ins w:id="4794" w:author="卡噗胖胖" w:date="2019-01-08T14:14:00Z">
              <w:r>
                <w:rPr>
                  <w:rFonts w:hint="eastAsia" w:ascii="Arial" w:hAnsi="Arial" w:cs="Arial"/>
                  <w:color w:val="000000" w:themeColor="text1"/>
                  <w:kern w:val="2"/>
                  <w:sz w:val="18"/>
                  <w:szCs w:val="18"/>
                  <w:rPrChange w:id="4795" w:author="卡噗胖胖" w:date="2019-01-08T14:14:00Z">
                    <w:rPr>
                      <w:rFonts w:hint="eastAsia"/>
                    </w:rPr>
                  </w:rPrChange>
                </w:rPr>
                <w:t>的</w:t>
              </w:r>
            </w:ins>
            <w:ins w:id="4796" w:author="卡噗胖胖" w:date="2019-01-08T14:14:00Z">
              <w:r>
                <w:rPr>
                  <w:rFonts w:hint="eastAsia" w:ascii="Arial" w:hAnsi="Arial" w:cs="Arial"/>
                  <w:color w:val="000000" w:themeColor="text1"/>
                  <w:kern w:val="2"/>
                  <w:sz w:val="18"/>
                  <w:szCs w:val="18"/>
                  <w:rPrChange w:id="4797" w:author="卡噗胖胖" w:date="2019-01-08T14:14:00Z">
                    <w:rPr>
                      <w:rFonts w:hint="eastAsia"/>
                    </w:rPr>
                  </w:rPrChange>
                </w:rPr>
                <w:t>UUID&lt;/PUUID&gt;</w:t>
              </w:r>
            </w:ins>
          </w:p>
          <w:p>
            <w:pPr>
              <w:pStyle w:val="100"/>
              <w:ind w:firstLine="360"/>
              <w:rPr>
                <w:ins w:id="4798" w:author="卡噗胖胖" w:date="2019-01-08T14:14:00Z"/>
                <w:rFonts w:ascii="Arial" w:hAnsi="Arial" w:cs="Arial"/>
                <w:color w:val="000000" w:themeColor="text1"/>
                <w:kern w:val="2"/>
                <w:sz w:val="18"/>
                <w:szCs w:val="18"/>
                <w:rPrChange w:id="4799" w:author="卡噗胖胖" w:date="2019-01-08T14:14:00Z">
                  <w:rPr>
                    <w:ins w:id="4800" w:author="卡噗胖胖" w:date="2019-01-08T14:14:00Z"/>
                  </w:rPr>
                </w:rPrChange>
              </w:rPr>
            </w:pPr>
            <w:ins w:id="4801" w:author="卡噗胖胖" w:date="2019-01-08T14:14:00Z">
              <w:r>
                <w:rPr>
                  <w:rFonts w:ascii="Arial" w:hAnsi="Arial" w:cs="Arial"/>
                  <w:color w:val="000000" w:themeColor="text1"/>
                  <w:kern w:val="2"/>
                  <w:sz w:val="18"/>
                  <w:szCs w:val="18"/>
                  <w:rPrChange w:id="4802" w:author="卡噗胖胖" w:date="2019-01-08T14:14:00Z">
                    <w:rPr/>
                  </w:rPrChange>
                </w:rPr>
                <w:t xml:space="preserve">            &lt;DATAINFO&gt;</w:t>
              </w:r>
            </w:ins>
          </w:p>
          <w:p>
            <w:pPr>
              <w:pStyle w:val="100"/>
              <w:ind w:firstLine="360"/>
              <w:rPr>
                <w:ins w:id="4803" w:author="卡噗胖胖" w:date="2019-01-08T14:14:00Z"/>
                <w:rFonts w:ascii="Arial" w:hAnsi="Arial" w:cs="Arial"/>
                <w:color w:val="000000" w:themeColor="text1"/>
                <w:kern w:val="2"/>
                <w:sz w:val="18"/>
                <w:szCs w:val="18"/>
                <w:rPrChange w:id="4804" w:author="卡噗胖胖" w:date="2019-01-08T14:14:00Z">
                  <w:rPr>
                    <w:ins w:id="4805" w:author="卡噗胖胖" w:date="2019-01-08T14:14:00Z"/>
                  </w:rPr>
                </w:rPrChange>
              </w:rPr>
            </w:pPr>
            <w:ins w:id="4806" w:author="卡噗胖胖" w:date="2019-01-08T14:14:00Z">
              <w:r>
                <w:rPr>
                  <w:rFonts w:hint="eastAsia" w:ascii="Arial" w:hAnsi="Arial" w:cs="Arial"/>
                  <w:color w:val="000000" w:themeColor="text1"/>
                  <w:kern w:val="2"/>
                  <w:sz w:val="18"/>
                  <w:szCs w:val="18"/>
                  <w:rPrChange w:id="4807" w:author="卡噗胖胖" w:date="2019-01-08T14:14:00Z">
                    <w:rPr>
                      <w:rFonts w:hint="eastAsia"/>
                    </w:rPr>
                  </w:rPrChange>
                </w:rPr>
                <w:t xml:space="preserve">                &lt;CODE&gt;</w:t>
              </w:r>
            </w:ins>
            <w:ins w:id="4808" w:author="卡噗胖胖" w:date="2019-01-08T14:14:00Z">
              <w:r>
                <w:rPr>
                  <w:rFonts w:hint="eastAsia" w:ascii="Arial" w:hAnsi="Arial" w:cs="Arial"/>
                  <w:color w:val="000000" w:themeColor="text1"/>
                  <w:kern w:val="2"/>
                  <w:sz w:val="18"/>
                  <w:szCs w:val="18"/>
                  <w:rPrChange w:id="4809" w:author="卡噗胖胖" w:date="2019-01-08T14:14:00Z">
                    <w:rPr>
                      <w:rFonts w:hint="eastAsia"/>
                    </w:rPr>
                  </w:rPrChange>
                </w:rPr>
                <w:t>主编码的值</w:t>
              </w:r>
            </w:ins>
            <w:ins w:id="4810" w:author="卡噗胖胖" w:date="2019-01-08T14:14:00Z">
              <w:r>
                <w:rPr>
                  <w:rFonts w:hint="eastAsia" w:ascii="Arial" w:hAnsi="Arial" w:cs="Arial"/>
                  <w:color w:val="000000" w:themeColor="text1"/>
                  <w:kern w:val="2"/>
                  <w:sz w:val="18"/>
                  <w:szCs w:val="18"/>
                  <w:rPrChange w:id="4811" w:author="卡噗胖胖" w:date="2019-01-08T14:14:00Z">
                    <w:rPr>
                      <w:rFonts w:hint="eastAsia"/>
                    </w:rPr>
                  </w:rPrChange>
                </w:rPr>
                <w:t>&lt;/CODE&gt;</w:t>
              </w:r>
            </w:ins>
          </w:p>
          <w:p>
            <w:pPr>
              <w:pStyle w:val="100"/>
              <w:ind w:firstLine="360"/>
              <w:rPr>
                <w:ins w:id="4812" w:author="卡噗胖胖" w:date="2019-01-08T14:14:00Z"/>
                <w:rFonts w:ascii="Arial" w:hAnsi="Arial" w:cs="Arial"/>
                <w:color w:val="000000" w:themeColor="text1"/>
                <w:kern w:val="2"/>
                <w:sz w:val="18"/>
                <w:szCs w:val="18"/>
                <w:rPrChange w:id="4813" w:author="卡噗胖胖" w:date="2019-01-08T14:14:00Z">
                  <w:rPr>
                    <w:ins w:id="4814" w:author="卡噗胖胖" w:date="2019-01-08T14:14:00Z"/>
                  </w:rPr>
                </w:rPrChange>
              </w:rPr>
            </w:pPr>
            <w:ins w:id="4815" w:author="卡噗胖胖" w:date="2019-01-08T14:14:00Z">
              <w:r>
                <w:rPr>
                  <w:rFonts w:hint="eastAsia" w:ascii="Arial" w:hAnsi="Arial" w:cs="Arial"/>
                  <w:color w:val="000000" w:themeColor="text1"/>
                  <w:kern w:val="2"/>
                  <w:sz w:val="18"/>
                  <w:szCs w:val="18"/>
                  <w:rPrChange w:id="4816" w:author="卡噗胖胖" w:date="2019-01-08T14:14:00Z">
                    <w:rPr>
                      <w:rFonts w:hint="eastAsia"/>
                    </w:rPr>
                  </w:rPrChange>
                </w:rPr>
                <w:t xml:space="preserve">                &lt;LASTMODIFYRECORDTIME&gt;</w:t>
              </w:r>
            </w:ins>
            <w:ins w:id="4817" w:author="卡噗胖胖" w:date="2019-01-08T14:14:00Z">
              <w:r>
                <w:rPr>
                  <w:rFonts w:hint="eastAsia" w:ascii="Arial" w:hAnsi="Arial" w:cs="Arial"/>
                  <w:color w:val="000000" w:themeColor="text1"/>
                  <w:kern w:val="2"/>
                  <w:sz w:val="18"/>
                  <w:szCs w:val="18"/>
                  <w:rPrChange w:id="4818" w:author="卡噗胖胖" w:date="2019-01-08T14:14:00Z">
                    <w:rPr>
                      <w:rFonts w:hint="eastAsia"/>
                    </w:rPr>
                  </w:rPrChange>
                </w:rPr>
                <w:t>上一次变更时间的值</w:t>
              </w:r>
            </w:ins>
            <w:ins w:id="4819" w:author="卡噗胖胖" w:date="2019-01-08T14:14:00Z">
              <w:r>
                <w:rPr>
                  <w:rFonts w:hint="eastAsia" w:ascii="Arial" w:hAnsi="Arial" w:cs="Arial"/>
                  <w:color w:val="000000" w:themeColor="text1"/>
                  <w:kern w:val="2"/>
                  <w:sz w:val="18"/>
                  <w:szCs w:val="18"/>
                  <w:rPrChange w:id="4820" w:author="卡噗胖胖" w:date="2019-01-08T14:14:00Z">
                    <w:rPr>
                      <w:rFonts w:hint="eastAsia"/>
                    </w:rPr>
                  </w:rPrChange>
                </w:rPr>
                <w:t>&lt;/LASTMODIFYRECORDTIME&gt;</w:t>
              </w:r>
            </w:ins>
          </w:p>
          <w:p>
            <w:pPr>
              <w:pStyle w:val="100"/>
              <w:ind w:firstLine="360"/>
              <w:rPr>
                <w:ins w:id="4821" w:author="卡噗胖胖" w:date="2019-01-08T14:14:00Z"/>
                <w:rFonts w:ascii="Arial" w:hAnsi="Arial" w:cs="Arial"/>
                <w:color w:val="000000" w:themeColor="text1"/>
                <w:kern w:val="2"/>
                <w:sz w:val="18"/>
                <w:szCs w:val="18"/>
                <w:rPrChange w:id="4822" w:author="卡噗胖胖" w:date="2019-01-08T14:14:00Z">
                  <w:rPr>
                    <w:ins w:id="4823" w:author="卡噗胖胖" w:date="2019-01-08T14:14:00Z"/>
                  </w:rPr>
                </w:rPrChange>
              </w:rPr>
            </w:pPr>
            <w:ins w:id="4824" w:author="卡噗胖胖" w:date="2019-01-08T14:14:00Z">
              <w:r>
                <w:rPr>
                  <w:rFonts w:ascii="Arial" w:hAnsi="Arial" w:cs="Arial"/>
                  <w:color w:val="000000" w:themeColor="text1"/>
                  <w:kern w:val="2"/>
                  <w:sz w:val="18"/>
                  <w:szCs w:val="18"/>
                  <w:rPrChange w:id="4825" w:author="卡噗胖胖" w:date="2019-01-08T14:14:00Z">
                    <w:rPr/>
                  </w:rPrChange>
                </w:rPr>
                <w:t xml:space="preserve">            &lt;/DATAINFO&gt;</w:t>
              </w:r>
            </w:ins>
          </w:p>
          <w:p>
            <w:pPr>
              <w:pStyle w:val="100"/>
              <w:ind w:firstLine="360"/>
              <w:rPr>
                <w:ins w:id="4826" w:author="卡噗胖胖" w:date="2019-01-08T14:14:00Z"/>
                <w:rFonts w:ascii="Arial" w:hAnsi="Arial" w:cs="Arial"/>
                <w:color w:val="000000" w:themeColor="text1"/>
                <w:kern w:val="2"/>
                <w:sz w:val="18"/>
                <w:szCs w:val="18"/>
                <w:rPrChange w:id="4827" w:author="卡噗胖胖" w:date="2019-01-08T14:14:00Z">
                  <w:rPr>
                    <w:ins w:id="4828" w:author="卡噗胖胖" w:date="2019-01-08T14:14:00Z"/>
                  </w:rPr>
                </w:rPrChange>
              </w:rPr>
            </w:pPr>
            <w:ins w:id="4829" w:author="卡噗胖胖" w:date="2019-01-08T14:14:00Z">
              <w:r>
                <w:rPr>
                  <w:rFonts w:ascii="Arial" w:hAnsi="Arial" w:cs="Arial"/>
                  <w:color w:val="000000" w:themeColor="text1"/>
                  <w:kern w:val="2"/>
                  <w:sz w:val="18"/>
                  <w:szCs w:val="18"/>
                  <w:rPrChange w:id="4830" w:author="卡噗胖胖" w:date="2019-01-08T14:14:00Z">
                    <w:rPr/>
                  </w:rPrChange>
                </w:rPr>
                <w:t xml:space="preserve">        &lt;/DATAINFOS&gt;</w:t>
              </w:r>
            </w:ins>
          </w:p>
          <w:p>
            <w:pPr>
              <w:pStyle w:val="100"/>
              <w:ind w:firstLine="360"/>
              <w:rPr>
                <w:ins w:id="4831" w:author="卡噗胖胖" w:date="2019-01-08T14:14:00Z"/>
                <w:rFonts w:ascii="Arial" w:hAnsi="Arial" w:cs="Arial"/>
                <w:color w:val="000000" w:themeColor="text1"/>
                <w:kern w:val="2"/>
                <w:sz w:val="18"/>
                <w:szCs w:val="18"/>
                <w:rPrChange w:id="4832" w:author="卡噗胖胖" w:date="2019-01-08T14:14:00Z">
                  <w:rPr>
                    <w:ins w:id="4833" w:author="卡噗胖胖" w:date="2019-01-08T14:14:00Z"/>
                  </w:rPr>
                </w:rPrChange>
              </w:rPr>
            </w:pPr>
            <w:ins w:id="4834" w:author="卡噗胖胖" w:date="2019-01-08T14:14:00Z">
              <w:r>
                <w:rPr>
                  <w:rFonts w:ascii="Arial" w:hAnsi="Arial" w:cs="Arial"/>
                  <w:color w:val="000000" w:themeColor="text1"/>
                  <w:kern w:val="2"/>
                  <w:sz w:val="18"/>
                  <w:szCs w:val="18"/>
                  <w:rPrChange w:id="4835" w:author="卡噗胖胖" w:date="2019-01-08T14:14:00Z">
                    <w:rPr/>
                  </w:rPrChange>
                </w:rPr>
                <w:t xml:space="preserve">        &lt;SPLITPAGE&gt;</w:t>
              </w:r>
            </w:ins>
          </w:p>
          <w:p>
            <w:pPr>
              <w:pStyle w:val="100"/>
              <w:ind w:firstLine="360"/>
              <w:rPr>
                <w:ins w:id="4836" w:author="卡噗胖胖" w:date="2019-01-08T14:14:00Z"/>
                <w:rFonts w:ascii="Arial" w:hAnsi="Arial" w:cs="Arial"/>
                <w:color w:val="000000" w:themeColor="text1"/>
                <w:kern w:val="2"/>
                <w:sz w:val="18"/>
                <w:szCs w:val="18"/>
                <w:rPrChange w:id="4837" w:author="卡噗胖胖" w:date="2019-01-08T14:14:00Z">
                  <w:rPr>
                    <w:ins w:id="4838" w:author="卡噗胖胖" w:date="2019-01-08T14:14:00Z"/>
                  </w:rPr>
                </w:rPrChange>
              </w:rPr>
            </w:pPr>
            <w:ins w:id="4839" w:author="卡噗胖胖" w:date="2019-01-08T14:14:00Z">
              <w:r>
                <w:rPr>
                  <w:rFonts w:hint="eastAsia" w:ascii="Arial" w:hAnsi="Arial" w:cs="Arial"/>
                  <w:color w:val="000000" w:themeColor="text1"/>
                  <w:kern w:val="2"/>
                  <w:sz w:val="18"/>
                  <w:szCs w:val="18"/>
                  <w:rPrChange w:id="4840" w:author="卡噗胖胖" w:date="2019-01-08T14:14:00Z">
                    <w:rPr>
                      <w:rFonts w:hint="eastAsia"/>
                    </w:rPr>
                  </w:rPrChange>
                </w:rPr>
                <w:t xml:space="preserve">            &lt;COUNTPERPAGE&gt;</w:t>
              </w:r>
            </w:ins>
            <w:ins w:id="4841" w:author="卡噗胖胖" w:date="2019-01-08T14:14:00Z">
              <w:r>
                <w:rPr>
                  <w:rFonts w:hint="eastAsia" w:ascii="Arial" w:hAnsi="Arial" w:cs="Arial"/>
                  <w:color w:val="000000" w:themeColor="text1"/>
                  <w:kern w:val="2"/>
                  <w:sz w:val="18"/>
                  <w:szCs w:val="18"/>
                  <w:rPrChange w:id="4842" w:author="卡噗胖胖" w:date="2019-01-08T14:14:00Z">
                    <w:rPr>
                      <w:rFonts w:hint="eastAsia"/>
                    </w:rPr>
                  </w:rPrChange>
                </w:rPr>
                <w:t>每页查询条数</w:t>
              </w:r>
            </w:ins>
            <w:ins w:id="4843" w:author="卡噗胖胖" w:date="2019-01-08T14:14:00Z">
              <w:r>
                <w:rPr>
                  <w:rFonts w:hint="eastAsia" w:ascii="Arial" w:hAnsi="Arial" w:cs="Arial"/>
                  <w:color w:val="000000" w:themeColor="text1"/>
                  <w:kern w:val="2"/>
                  <w:sz w:val="18"/>
                  <w:szCs w:val="18"/>
                  <w:rPrChange w:id="4844" w:author="卡噗胖胖" w:date="2019-01-08T14:14:00Z">
                    <w:rPr>
                      <w:rFonts w:hint="eastAsia"/>
                    </w:rPr>
                  </w:rPrChange>
                </w:rPr>
                <w:t>&lt;/COUNTPERPAGE&gt;</w:t>
              </w:r>
            </w:ins>
          </w:p>
          <w:p>
            <w:pPr>
              <w:pStyle w:val="100"/>
              <w:ind w:firstLine="360"/>
              <w:rPr>
                <w:ins w:id="4845" w:author="卡噗胖胖" w:date="2019-01-08T14:14:00Z"/>
                <w:rFonts w:ascii="Arial" w:hAnsi="Arial" w:cs="Arial"/>
                <w:color w:val="000000" w:themeColor="text1"/>
                <w:kern w:val="2"/>
                <w:sz w:val="18"/>
                <w:szCs w:val="18"/>
                <w:rPrChange w:id="4846" w:author="卡噗胖胖" w:date="2019-01-08T14:14:00Z">
                  <w:rPr>
                    <w:ins w:id="4847" w:author="卡噗胖胖" w:date="2019-01-08T14:14:00Z"/>
                  </w:rPr>
                </w:rPrChange>
              </w:rPr>
            </w:pPr>
            <w:ins w:id="4848" w:author="卡噗胖胖" w:date="2019-01-08T14:14:00Z">
              <w:r>
                <w:rPr>
                  <w:rFonts w:hint="eastAsia" w:ascii="Arial" w:hAnsi="Arial" w:cs="Arial"/>
                  <w:color w:val="000000" w:themeColor="text1"/>
                  <w:kern w:val="2"/>
                  <w:sz w:val="18"/>
                  <w:szCs w:val="18"/>
                  <w:rPrChange w:id="4849" w:author="卡噗胖胖" w:date="2019-01-08T14:14:00Z">
                    <w:rPr>
                      <w:rFonts w:hint="eastAsia"/>
                    </w:rPr>
                  </w:rPrChange>
                </w:rPr>
                <w:t xml:space="preserve">            &lt;CURRENTPAGE&gt;</w:t>
              </w:r>
            </w:ins>
            <w:ins w:id="4850" w:author="卡噗胖胖" w:date="2019-01-08T14:14:00Z">
              <w:r>
                <w:rPr>
                  <w:rFonts w:hint="eastAsia" w:ascii="Arial" w:hAnsi="Arial" w:cs="Arial"/>
                  <w:color w:val="000000" w:themeColor="text1"/>
                  <w:kern w:val="2"/>
                  <w:sz w:val="18"/>
                  <w:szCs w:val="18"/>
                  <w:rPrChange w:id="4851" w:author="卡噗胖胖" w:date="2019-01-08T14:14:00Z">
                    <w:rPr>
                      <w:rFonts w:hint="eastAsia"/>
                    </w:rPr>
                  </w:rPrChange>
                </w:rPr>
                <w:t>当前页码</w:t>
              </w:r>
            </w:ins>
            <w:ins w:id="4852" w:author="卡噗胖胖" w:date="2019-01-08T14:14:00Z">
              <w:r>
                <w:rPr>
                  <w:rFonts w:hint="eastAsia" w:ascii="Arial" w:hAnsi="Arial" w:cs="Arial"/>
                  <w:color w:val="000000" w:themeColor="text1"/>
                  <w:kern w:val="2"/>
                  <w:sz w:val="18"/>
                  <w:szCs w:val="18"/>
                  <w:rPrChange w:id="4853" w:author="卡噗胖胖" w:date="2019-01-08T14:14:00Z">
                    <w:rPr>
                      <w:rFonts w:hint="eastAsia"/>
                    </w:rPr>
                  </w:rPrChange>
                </w:rPr>
                <w:t>&lt;/CURRENTPAGE&gt;</w:t>
              </w:r>
            </w:ins>
          </w:p>
          <w:p>
            <w:pPr>
              <w:pStyle w:val="100"/>
              <w:ind w:firstLine="360"/>
              <w:rPr>
                <w:ins w:id="4854" w:author="卡噗胖胖" w:date="2019-01-08T14:14:00Z"/>
                <w:rFonts w:ascii="Arial" w:hAnsi="Arial" w:cs="Arial"/>
                <w:color w:val="000000" w:themeColor="text1"/>
                <w:kern w:val="2"/>
                <w:sz w:val="18"/>
                <w:szCs w:val="18"/>
                <w:rPrChange w:id="4855" w:author="卡噗胖胖" w:date="2019-01-08T14:14:00Z">
                  <w:rPr>
                    <w:ins w:id="4856" w:author="卡噗胖胖" w:date="2019-01-08T14:14:00Z"/>
                  </w:rPr>
                </w:rPrChange>
              </w:rPr>
            </w:pPr>
            <w:ins w:id="4857" w:author="卡噗胖胖" w:date="2019-01-08T14:14:00Z">
              <w:r>
                <w:rPr>
                  <w:rFonts w:ascii="Arial" w:hAnsi="Arial" w:cs="Arial"/>
                  <w:color w:val="000000" w:themeColor="text1"/>
                  <w:kern w:val="2"/>
                  <w:sz w:val="18"/>
                  <w:szCs w:val="18"/>
                  <w:rPrChange w:id="4858" w:author="卡噗胖胖" w:date="2019-01-08T14:14:00Z">
                    <w:rPr/>
                  </w:rPrChange>
                </w:rPr>
                <w:t xml:space="preserve">        &lt;/SPLITPAGE&gt;</w:t>
              </w:r>
            </w:ins>
          </w:p>
          <w:p>
            <w:pPr>
              <w:pStyle w:val="100"/>
              <w:ind w:firstLine="360"/>
              <w:rPr>
                <w:ins w:id="4859" w:author="卡噗胖胖" w:date="2019-01-08T14:14:00Z"/>
                <w:rFonts w:ascii="Arial" w:hAnsi="Arial" w:cs="Arial"/>
                <w:color w:val="000000" w:themeColor="text1"/>
                <w:kern w:val="2"/>
                <w:sz w:val="18"/>
                <w:szCs w:val="18"/>
                <w:rPrChange w:id="4860" w:author="卡噗胖胖" w:date="2019-01-08T14:14:00Z">
                  <w:rPr>
                    <w:ins w:id="4861" w:author="卡噗胖胖" w:date="2019-01-08T14:14:00Z"/>
                  </w:rPr>
                </w:rPrChange>
              </w:rPr>
            </w:pPr>
            <w:ins w:id="4862" w:author="卡噗胖胖" w:date="2019-01-08T14:14:00Z">
              <w:r>
                <w:rPr>
                  <w:rFonts w:ascii="Arial" w:hAnsi="Arial" w:cs="Arial"/>
                  <w:color w:val="000000" w:themeColor="text1"/>
                  <w:kern w:val="2"/>
                  <w:sz w:val="18"/>
                  <w:szCs w:val="18"/>
                  <w:rPrChange w:id="4863" w:author="卡噗胖胖" w:date="2019-01-08T14:14:00Z">
                    <w:rPr/>
                  </w:rPrChange>
                </w:rPr>
                <w:t xml:space="preserve">    &lt;/DATA&gt;</w:t>
              </w:r>
            </w:ins>
          </w:p>
          <w:p>
            <w:pPr>
              <w:pStyle w:val="100"/>
              <w:ind w:firstLine="360"/>
              <w:rPr>
                <w:del w:id="4864" w:author="卡噗胖胖" w:date="2019-01-08T14:14:00Z"/>
                <w:rFonts w:ascii="Arial" w:hAnsi="Arial" w:cs="Arial"/>
                <w:color w:val="000000" w:themeColor="text1"/>
                <w:kern w:val="2"/>
                <w:sz w:val="18"/>
                <w:szCs w:val="18"/>
                <w14:textFill>
                  <w14:solidFill>
                    <w14:schemeClr w14:val="tx1"/>
                  </w14:solidFill>
                </w14:textFill>
              </w:rPr>
            </w:pPr>
            <w:ins w:id="4865" w:author="卡噗胖胖" w:date="2019-01-08T14:14:00Z">
              <w:r>
                <w:rPr>
                  <w:rFonts w:ascii="Arial" w:hAnsi="Arial" w:cs="Arial"/>
                  <w:color w:val="000000" w:themeColor="text1"/>
                  <w:kern w:val="2"/>
                  <w:sz w:val="18"/>
                  <w:szCs w:val="18"/>
                  <w:rPrChange w:id="4866" w:author="卡噗胖胖" w:date="2019-01-08T14:14:00Z">
                    <w:rPr/>
                  </w:rPrChange>
                </w:rPr>
                <w:t>&lt;/ESB&gt;</w:t>
              </w:r>
            </w:ins>
            <w:del w:id="4867" w:author="卡噗胖胖" w:date="2019-01-08T14:14: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4868" w:author="卡噗胖胖" w:date="2019-01-08T14:14:00Z"/>
                <w:rFonts w:ascii="Arial" w:hAnsi="Arial" w:cs="Arial"/>
                <w:color w:val="000000" w:themeColor="text1"/>
                <w:kern w:val="2"/>
                <w:sz w:val="18"/>
                <w:szCs w:val="18"/>
                <w14:textFill>
                  <w14:solidFill>
                    <w14:schemeClr w14:val="tx1"/>
                  </w14:solidFill>
                </w14:textFill>
              </w:rPr>
            </w:pPr>
            <w:del w:id="4869" w:author="卡噗胖胖" w:date="2019-01-08T14:14: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4870" w:author="卡噗胖胖" w:date="2019-01-08T14:14:00Z"/>
                <w:rFonts w:ascii="Arial" w:hAnsi="Arial" w:cs="Arial"/>
                <w:color w:val="000000" w:themeColor="text1"/>
                <w:kern w:val="2"/>
                <w:sz w:val="18"/>
                <w:szCs w:val="18"/>
                <w14:textFill>
                  <w14:solidFill>
                    <w14:schemeClr w14:val="tx1"/>
                  </w14:solidFill>
                </w14:textFill>
              </w:rPr>
            </w:pPr>
            <w:del w:id="4871" w:author="卡噗胖胖" w:date="2019-01-08T14:14: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4872" w:author="卡噗胖胖" w:date="2019-01-08T14:14:00Z"/>
                <w:rFonts w:ascii="Arial" w:hAnsi="Arial" w:cs="Arial"/>
                <w:color w:val="000000" w:themeColor="text1"/>
                <w:kern w:val="2"/>
                <w:sz w:val="18"/>
                <w:szCs w:val="18"/>
                <w14:textFill>
                  <w14:solidFill>
                    <w14:schemeClr w14:val="tx1"/>
                  </w14:solidFill>
                </w14:textFill>
              </w:rPr>
            </w:pPr>
            <w:del w:id="4873" w:author="卡噗胖胖" w:date="2019-01-08T14:14: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4874" w:author="卡噗胖胖" w:date="2019-01-08T14:14:00Z"/>
                <w:rFonts w:ascii="Arial" w:hAnsi="Arial" w:cs="Arial"/>
                <w:color w:val="000000" w:themeColor="text1"/>
                <w:kern w:val="2"/>
                <w:sz w:val="18"/>
                <w:szCs w:val="18"/>
                <w14:textFill>
                  <w14:solidFill>
                    <w14:schemeClr w14:val="tx1"/>
                  </w14:solidFill>
                </w14:textFill>
              </w:rPr>
            </w:pPr>
            <w:del w:id="4875"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4876" w:author="卡噗胖胖" w:date="2019-01-08T14:14:00Z"/>
                <w:rFonts w:ascii="Arial" w:hAnsi="Arial" w:cs="Arial"/>
                <w:color w:val="000000" w:themeColor="text1"/>
                <w:kern w:val="2"/>
                <w:sz w:val="18"/>
                <w:szCs w:val="18"/>
                <w14:textFill>
                  <w14:solidFill>
                    <w14:schemeClr w14:val="tx1"/>
                  </w14:solidFill>
                </w14:textFill>
              </w:rPr>
            </w:pPr>
            <w:del w:id="4877" w:author="卡噗胖胖" w:date="2019-01-08T14:14: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4878" w:author="卡噗胖胖" w:date="2019-01-08T14:14:00Z"/>
                <w:rFonts w:ascii="Arial" w:hAnsi="Arial" w:cs="Arial"/>
                <w:color w:val="000000" w:themeColor="text1"/>
                <w:kern w:val="2"/>
                <w:sz w:val="18"/>
                <w:szCs w:val="18"/>
                <w:rPrChange w:id="4879" w:author="卡噗胖胖" w:date="2019-01-08T14:14:00Z">
                  <w:rPr>
                    <w:del w:id="4880" w:author="卡噗胖胖" w:date="2019-01-08T14:14:00Z"/>
                    <w:rFonts w:hAnsi="宋体"/>
                  </w:rPr>
                </w:rPrChange>
              </w:rPr>
            </w:pPr>
            <w:del w:id="4881"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w:delText>
              </w:r>
            </w:del>
            <w:del w:id="4882" w:author="卡噗胖胖" w:date="2019-01-08T14:14:00Z">
              <w:r>
                <w:rPr>
                  <w:rFonts w:ascii="Arial" w:hAnsi="Arial" w:cs="Arial"/>
                  <w:color w:val="000000" w:themeColor="text1"/>
                  <w:kern w:val="2"/>
                  <w:sz w:val="18"/>
                  <w:szCs w:val="18"/>
                  <w14:textFill>
                    <w14:solidFill>
                      <w14:schemeClr w14:val="tx1"/>
                    </w14:solidFill>
                  </w14:textFill>
                </w:rPr>
                <w:delText xml:space="preserve">&lt;LASTMODIFYRECORDTIME REMARK="上一次变更时间" STARTTIME="开始时间的值" ENDTIME="结束时间的值"&gt;&lt;/LASTMODIFYRECORDTIME&gt; </w:delText>
              </w:r>
            </w:del>
          </w:p>
          <w:p>
            <w:pPr>
              <w:pStyle w:val="100"/>
              <w:ind w:firstLine="360"/>
              <w:rPr>
                <w:del w:id="4883" w:author="卡噗胖胖" w:date="2019-01-08T14:14:00Z"/>
                <w:rFonts w:ascii="Arial" w:hAnsi="Arial" w:cs="Arial"/>
                <w:color w:val="000000" w:themeColor="text1"/>
                <w:kern w:val="2"/>
                <w:sz w:val="18"/>
                <w:szCs w:val="18"/>
                <w14:textFill>
                  <w14:solidFill>
                    <w14:schemeClr w14:val="tx1"/>
                  </w14:solidFill>
                </w14:textFill>
              </w:rPr>
            </w:pPr>
            <w:del w:id="4884" w:author="卡噗胖胖" w:date="2019-01-08T14:14: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4885" w:author="卡噗胖胖" w:date="2019-01-08T14:14:00Z"/>
                <w:rFonts w:ascii="Arial" w:hAnsi="Arial" w:cs="Arial"/>
                <w:color w:val="000000" w:themeColor="text1"/>
                <w:kern w:val="2"/>
                <w:sz w:val="18"/>
                <w:szCs w:val="18"/>
                <w14:textFill>
                  <w14:solidFill>
                    <w14:schemeClr w14:val="tx1"/>
                  </w14:solidFill>
                </w14:textFill>
              </w:rPr>
            </w:pPr>
            <w:del w:id="4886" w:author="卡噗胖胖" w:date="2019-01-08T14:14: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4887" w:author="卡噗胖胖" w:date="2019-01-08T14:14:00Z"/>
                <w:rFonts w:ascii="Arial" w:hAnsi="Arial" w:cs="Arial"/>
                <w:color w:val="000000" w:themeColor="text1"/>
                <w:kern w:val="2"/>
                <w:sz w:val="18"/>
                <w:szCs w:val="18"/>
                <w14:textFill>
                  <w14:solidFill>
                    <w14:schemeClr w14:val="tx1"/>
                  </w14:solidFill>
                </w14:textFill>
              </w:rPr>
            </w:pPr>
            <w:del w:id="4888" w:author="卡噗胖胖" w:date="2019-01-08T14:14: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4889" w:author="卡噗胖胖" w:date="2019-01-08T14:14:00Z"/>
                <w:rFonts w:ascii="Arial" w:hAnsi="Arial" w:cs="Arial"/>
                <w:color w:val="000000" w:themeColor="text1"/>
                <w:kern w:val="2"/>
                <w:sz w:val="18"/>
                <w:szCs w:val="18"/>
                <w14:textFill>
                  <w14:solidFill>
                    <w14:schemeClr w14:val="tx1"/>
                  </w14:solidFill>
                </w14:textFill>
              </w:rPr>
            </w:pPr>
            <w:del w:id="4890"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4891" w:author="卡噗胖胖" w:date="2019-01-08T14:14:00Z"/>
                <w:rFonts w:ascii="Arial" w:hAnsi="Arial" w:cs="Arial"/>
                <w:color w:val="000000" w:themeColor="text1"/>
                <w:kern w:val="2"/>
                <w:sz w:val="18"/>
                <w:szCs w:val="18"/>
                <w14:textFill>
                  <w14:solidFill>
                    <w14:schemeClr w14:val="tx1"/>
                  </w14:solidFill>
                </w14:textFill>
              </w:rPr>
            </w:pPr>
            <w:del w:id="4892"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4893" w:author="卡噗胖胖" w:date="2019-01-08T14:14:00Z"/>
                <w:rFonts w:ascii="Arial" w:hAnsi="Arial" w:cs="Arial"/>
                <w:color w:val="000000" w:themeColor="text1"/>
                <w:kern w:val="2"/>
                <w:sz w:val="18"/>
                <w:szCs w:val="18"/>
                <w14:textFill>
                  <w14:solidFill>
                    <w14:schemeClr w14:val="tx1"/>
                  </w14:solidFill>
                </w14:textFill>
              </w:rPr>
            </w:pPr>
            <w:del w:id="4894" w:author="卡噗胖胖" w:date="2019-01-08T14:14: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4895" w:author="卡噗胖胖" w:date="2019-01-08T14:14:00Z"/>
                <w:rFonts w:ascii="Arial" w:hAnsi="Arial" w:cs="Arial"/>
                <w:color w:val="000000" w:themeColor="text1"/>
                <w:kern w:val="2"/>
                <w:sz w:val="18"/>
                <w:szCs w:val="18"/>
                <w14:textFill>
                  <w14:solidFill>
                    <w14:schemeClr w14:val="tx1"/>
                  </w14:solidFill>
                </w14:textFill>
              </w:rPr>
            </w:pPr>
            <w:del w:id="4896" w:author="卡噗胖胖" w:date="2019-01-08T14:14: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spacing w:before="0" w:beforeLines="0" w:after="0" w:afterLines="0" w:line="240" w:lineRule="auto"/>
              <w:ind w:firstLine="360" w:firstLineChars="0"/>
              <w:rPr>
                <w:rFonts w:ascii="Arial" w:hAnsi="Arial" w:cs="Arial"/>
                <w:color w:val="000000" w:themeColor="text1"/>
                <w:sz w:val="18"/>
                <w:szCs w:val="18"/>
                <w14:textFill>
                  <w14:solidFill>
                    <w14:schemeClr w14:val="tx1"/>
                  </w14:solidFill>
                </w14:textFill>
              </w:rPr>
              <w:pPrChange w:id="4897" w:author="卡噗胖胖" w:date="2019-01-08T14:14:00Z">
                <w:pPr>
                  <w:spacing w:before="0" w:beforeLines="0" w:after="0" w:afterLines="0" w:line="240" w:lineRule="auto"/>
                  <w:ind w:firstLine="0" w:firstLineChars="0"/>
                </w:pPr>
              </w:pPrChange>
            </w:pPr>
            <w:del w:id="4898" w:author="卡噗胖胖" w:date="2019-01-08T14:14: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4"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06"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074"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06"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4"/>
        <w:numPr>
          <w:ilvl w:val="1"/>
          <w:numId w:val="9"/>
        </w:numPr>
        <w:spacing w:before="168" w:beforeLines="70" w:after="0" w:afterLines="0" w:line="240" w:lineRule="auto"/>
        <w:ind w:left="493" w:hanging="493" w:firstLineChars="0"/>
        <w:rPr>
          <w:rFonts w:ascii="仿宋" w:hAnsi="仿宋" w:eastAsia="仿宋"/>
          <w:b w:val="0"/>
          <w:sz w:val="24"/>
          <w:szCs w:val="24"/>
        </w:rPr>
      </w:pPr>
      <w:bookmarkStart w:id="147" w:name="_Toc534730178"/>
      <w:r>
        <w:rPr>
          <w:rFonts w:hint="eastAsia" w:ascii="仿宋" w:hAnsi="仿宋" w:eastAsia="仿宋"/>
          <w:b w:val="0"/>
          <w:sz w:val="24"/>
          <w:szCs w:val="24"/>
        </w:rPr>
        <w:t>反馈报文格式</w:t>
      </w:r>
      <w:bookmarkEnd w:id="147"/>
    </w:p>
    <w:p>
      <w:pPr>
        <w:spacing w:before="120" w:after="120" w:line="440" w:lineRule="exact"/>
        <w:ind w:firstLine="480"/>
        <w:rPr>
          <w:rFonts w:ascii="仿宋" w:hAnsi="仿宋" w:eastAsia="仿宋"/>
        </w:rPr>
      </w:pPr>
      <w:r>
        <w:rPr>
          <w:rFonts w:hint="eastAsia" w:ascii="仿宋" w:hAnsi="仿宋" w:eastAsia="仿宋"/>
        </w:rPr>
        <w:t>反馈报文如下</w:t>
      </w:r>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trPr>
        <w:tc>
          <w:tcPr>
            <w:tcW w:w="7513" w:type="dxa"/>
            <w:shd w:val="clear" w:color="auto" w:fill="F1F1F1" w:themeFill="background1" w:themeFillShade="F2"/>
          </w:tcPr>
          <w:p>
            <w:pPr>
              <w:pStyle w:val="100"/>
              <w:ind w:firstLine="360"/>
              <w:rPr>
                <w:ins w:id="4899" w:author="卡噗胖胖" w:date="2019-01-08T14:14:00Z"/>
                <w:rFonts w:ascii="Arial" w:hAnsi="Arial" w:cs="Arial"/>
                <w:color w:val="000000" w:themeColor="text1"/>
                <w:kern w:val="2"/>
                <w:sz w:val="18"/>
                <w:szCs w:val="18"/>
                <w:rPrChange w:id="4900" w:author="卡噗胖胖" w:date="2019-01-08T14:14:00Z">
                  <w:rPr>
                    <w:ins w:id="4901" w:author="卡噗胖胖" w:date="2019-01-08T14:14:00Z"/>
                  </w:rPr>
                </w:rPrChange>
              </w:rPr>
            </w:pPr>
            <w:ins w:id="4902" w:author="卡噗胖胖" w:date="2019-01-08T14:14:00Z">
              <w:r>
                <w:rPr>
                  <w:rFonts w:ascii="Arial" w:hAnsi="Arial" w:cs="Arial"/>
                  <w:color w:val="000000" w:themeColor="text1"/>
                  <w:kern w:val="2"/>
                  <w:sz w:val="18"/>
                  <w:szCs w:val="18"/>
                  <w:rPrChange w:id="4903" w:author="卡噗胖胖" w:date="2019-01-08T14:14:00Z">
                    <w:rPr/>
                  </w:rPrChange>
                </w:rPr>
                <w:t>&lt;?xml version="1.0" encoding="UTF-8</w:t>
              </w:r>
            </w:ins>
            <w:ins w:id="4904" w:author="卡噗胖胖" w:date="2019-01-08T14:14:00Z">
              <w:r>
                <w:rPr>
                  <w:rFonts w:ascii="Arial" w:hAnsi="Arial" w:cs="Arial"/>
                  <w:color w:val="000000" w:themeColor="text1"/>
                  <w:kern w:val="2"/>
                  <w:sz w:val="18"/>
                  <w:szCs w:val="18"/>
                  <w:rPrChange w:id="4905" w:author="卡噗胖胖" w:date="2019-01-08T14:14:00Z">
                    <w:rPr/>
                  </w:rPrChange>
                </w:rPr>
                <w:t>" ?</w:t>
              </w:r>
            </w:ins>
            <w:ins w:id="4906" w:author="卡噗胖胖" w:date="2019-01-08T14:14:00Z">
              <w:r>
                <w:rPr>
                  <w:rFonts w:ascii="Arial" w:hAnsi="Arial" w:cs="Arial"/>
                  <w:color w:val="000000" w:themeColor="text1"/>
                  <w:kern w:val="2"/>
                  <w:sz w:val="18"/>
                  <w:szCs w:val="18"/>
                  <w:rPrChange w:id="4907" w:author="卡噗胖胖" w:date="2019-01-08T14:14:00Z">
                    <w:rPr/>
                  </w:rPrChange>
                </w:rPr>
                <w:t>&gt;</w:t>
              </w:r>
            </w:ins>
          </w:p>
          <w:p>
            <w:pPr>
              <w:pStyle w:val="100"/>
              <w:ind w:firstLine="360"/>
              <w:rPr>
                <w:ins w:id="4908" w:author="卡噗胖胖" w:date="2019-01-08T14:14:00Z"/>
                <w:rFonts w:ascii="Arial" w:hAnsi="Arial" w:cs="Arial"/>
                <w:color w:val="000000" w:themeColor="text1"/>
                <w:kern w:val="2"/>
                <w:sz w:val="18"/>
                <w:szCs w:val="18"/>
                <w:rPrChange w:id="4909" w:author="卡噗胖胖" w:date="2019-01-08T14:14:00Z">
                  <w:rPr>
                    <w:ins w:id="4910" w:author="卡噗胖胖" w:date="2019-01-08T14:14:00Z"/>
                  </w:rPr>
                </w:rPrChange>
              </w:rPr>
            </w:pPr>
            <w:ins w:id="4911" w:author="卡噗胖胖" w:date="2019-01-08T14:14:00Z">
              <w:r>
                <w:rPr>
                  <w:rFonts w:ascii="Arial" w:hAnsi="Arial" w:cs="Arial"/>
                  <w:color w:val="000000" w:themeColor="text1"/>
                  <w:kern w:val="2"/>
                  <w:sz w:val="18"/>
                  <w:szCs w:val="18"/>
                  <w:rPrChange w:id="4912" w:author="卡噗胖胖" w:date="2019-01-08T14:14:00Z">
                    <w:rPr/>
                  </w:rPrChange>
                </w:rPr>
                <w:t>&lt;ESB&gt;</w:t>
              </w:r>
            </w:ins>
          </w:p>
          <w:p>
            <w:pPr>
              <w:pStyle w:val="100"/>
              <w:ind w:firstLine="360"/>
              <w:rPr>
                <w:ins w:id="4913" w:author="卡噗胖胖" w:date="2019-01-08T14:14:00Z"/>
                <w:rFonts w:ascii="Arial" w:hAnsi="Arial" w:cs="Arial"/>
                <w:color w:val="000000" w:themeColor="text1"/>
                <w:kern w:val="2"/>
                <w:sz w:val="18"/>
                <w:szCs w:val="18"/>
                <w:rPrChange w:id="4914" w:author="卡噗胖胖" w:date="2019-01-08T14:14:00Z">
                  <w:rPr>
                    <w:ins w:id="4915" w:author="卡噗胖胖" w:date="2019-01-08T14:14:00Z"/>
                  </w:rPr>
                </w:rPrChange>
              </w:rPr>
            </w:pPr>
            <w:ins w:id="4916" w:author="卡噗胖胖" w:date="2019-01-08T14:14:00Z">
              <w:r>
                <w:rPr>
                  <w:rFonts w:hint="eastAsia" w:ascii="Arial" w:hAnsi="Arial" w:cs="Arial"/>
                  <w:color w:val="000000" w:themeColor="text1"/>
                  <w:kern w:val="2"/>
                  <w:sz w:val="18"/>
                  <w:szCs w:val="18"/>
                  <w:rPrChange w:id="4917" w:author="卡噗胖胖" w:date="2019-01-08T14:14:00Z">
                    <w:rPr>
                      <w:rFonts w:hint="eastAsia"/>
                    </w:rPr>
                  </w:rPrChange>
                </w:rPr>
                <w:t xml:space="preserve">    &lt;RESULT&gt;S</w:t>
              </w:r>
            </w:ins>
            <w:ins w:id="4918" w:author="卡噗胖胖" w:date="2019-01-08T14:14:00Z">
              <w:r>
                <w:rPr>
                  <w:rFonts w:hint="eastAsia" w:ascii="Arial" w:hAnsi="Arial" w:cs="Arial"/>
                  <w:color w:val="000000" w:themeColor="text1"/>
                  <w:kern w:val="2"/>
                  <w:sz w:val="18"/>
                  <w:szCs w:val="18"/>
                  <w:rPrChange w:id="4919" w:author="卡噗胖胖" w:date="2019-01-08T14:14:00Z">
                    <w:rPr>
                      <w:rFonts w:hint="eastAsia"/>
                    </w:rPr>
                  </w:rPrChange>
                </w:rPr>
                <w:t>成功</w:t>
              </w:r>
            </w:ins>
            <w:ins w:id="4920" w:author="卡噗胖胖" w:date="2019-01-08T14:14:00Z">
              <w:r>
                <w:rPr>
                  <w:rFonts w:hint="eastAsia" w:ascii="Arial" w:hAnsi="Arial" w:cs="Arial"/>
                  <w:color w:val="000000" w:themeColor="text1"/>
                  <w:kern w:val="2"/>
                  <w:sz w:val="18"/>
                  <w:szCs w:val="18"/>
                  <w:rPrChange w:id="4921" w:author="卡噗胖胖" w:date="2019-01-08T14:14:00Z">
                    <w:rPr>
                      <w:rFonts w:hint="eastAsia"/>
                    </w:rPr>
                  </w:rPrChange>
                </w:rPr>
                <w:t>/E</w:t>
              </w:r>
            </w:ins>
            <w:ins w:id="4922" w:author="卡噗胖胖" w:date="2019-01-08T14:14:00Z">
              <w:r>
                <w:rPr>
                  <w:rFonts w:hint="eastAsia" w:ascii="Arial" w:hAnsi="Arial" w:cs="Arial"/>
                  <w:color w:val="000000" w:themeColor="text1"/>
                  <w:kern w:val="2"/>
                  <w:sz w:val="18"/>
                  <w:szCs w:val="18"/>
                  <w:rPrChange w:id="4923" w:author="卡噗胖胖" w:date="2019-01-08T14:14:00Z">
                    <w:rPr>
                      <w:rFonts w:hint="eastAsia"/>
                    </w:rPr>
                  </w:rPrChange>
                </w:rPr>
                <w:t>失败</w:t>
              </w:r>
            </w:ins>
            <w:ins w:id="4924" w:author="卡噗胖胖" w:date="2019-01-08T14:14:00Z">
              <w:r>
                <w:rPr>
                  <w:rFonts w:hint="eastAsia" w:ascii="Arial" w:hAnsi="Arial" w:cs="Arial"/>
                  <w:color w:val="000000" w:themeColor="text1"/>
                  <w:kern w:val="2"/>
                  <w:sz w:val="18"/>
                  <w:szCs w:val="18"/>
                  <w:rPrChange w:id="4925" w:author="卡噗胖胖" w:date="2019-01-08T14:14:00Z">
                    <w:rPr>
                      <w:rFonts w:hint="eastAsia"/>
                    </w:rPr>
                  </w:rPrChange>
                </w:rPr>
                <w:t>&lt;/RESULT&gt;</w:t>
              </w:r>
            </w:ins>
          </w:p>
          <w:p>
            <w:pPr>
              <w:pStyle w:val="100"/>
              <w:ind w:firstLine="360"/>
              <w:rPr>
                <w:ins w:id="4926" w:author="卡噗胖胖" w:date="2019-01-08T14:14:00Z"/>
                <w:rFonts w:ascii="Arial" w:hAnsi="Arial" w:cs="Arial"/>
                <w:color w:val="000000" w:themeColor="text1"/>
                <w:kern w:val="2"/>
                <w:sz w:val="18"/>
                <w:szCs w:val="18"/>
                <w:rPrChange w:id="4927" w:author="卡噗胖胖" w:date="2019-01-08T14:14:00Z">
                  <w:rPr>
                    <w:ins w:id="4928" w:author="卡噗胖胖" w:date="2019-01-08T14:14:00Z"/>
                  </w:rPr>
                </w:rPrChange>
              </w:rPr>
            </w:pPr>
            <w:ins w:id="4929" w:author="卡噗胖胖" w:date="2019-01-08T14:14:00Z">
              <w:r>
                <w:rPr>
                  <w:rFonts w:ascii="Arial" w:hAnsi="Arial" w:cs="Arial"/>
                  <w:color w:val="000000" w:themeColor="text1"/>
                  <w:kern w:val="2"/>
                  <w:sz w:val="18"/>
                  <w:szCs w:val="18"/>
                  <w:rPrChange w:id="4930" w:author="卡噗胖胖" w:date="2019-01-08T14:14:00Z">
                    <w:rPr/>
                  </w:rPrChange>
                </w:rPr>
                <w:t xml:space="preserve">    &lt;DATA&gt;</w:t>
              </w:r>
            </w:ins>
          </w:p>
          <w:p>
            <w:pPr>
              <w:pStyle w:val="100"/>
              <w:ind w:firstLine="360"/>
              <w:rPr>
                <w:ins w:id="4931" w:author="卡噗胖胖" w:date="2019-01-08T14:14:00Z"/>
                <w:rFonts w:ascii="Arial" w:hAnsi="Arial" w:cs="Arial"/>
                <w:color w:val="000000" w:themeColor="text1"/>
                <w:kern w:val="2"/>
                <w:sz w:val="18"/>
                <w:szCs w:val="18"/>
                <w:rPrChange w:id="4932" w:author="卡噗胖胖" w:date="2019-01-08T14:14:00Z">
                  <w:rPr>
                    <w:ins w:id="4933" w:author="卡噗胖胖" w:date="2019-01-08T14:14:00Z"/>
                  </w:rPr>
                </w:rPrChange>
              </w:rPr>
            </w:pPr>
            <w:ins w:id="4934" w:author="卡噗胖胖" w:date="2019-01-08T14:14:00Z">
              <w:r>
                <w:rPr>
                  <w:rFonts w:ascii="Arial" w:hAnsi="Arial" w:cs="Arial"/>
                  <w:color w:val="000000" w:themeColor="text1"/>
                  <w:kern w:val="2"/>
                  <w:sz w:val="18"/>
                  <w:szCs w:val="18"/>
                  <w:rPrChange w:id="4935" w:author="卡噗胖胖" w:date="2019-01-08T14:14:00Z">
                    <w:rPr/>
                  </w:rPrChange>
                </w:rPr>
                <w:t xml:space="preserve">        &lt;DATAINFOS&gt;</w:t>
              </w:r>
            </w:ins>
          </w:p>
          <w:p>
            <w:pPr>
              <w:pStyle w:val="100"/>
              <w:ind w:firstLine="360"/>
              <w:rPr>
                <w:ins w:id="4936" w:author="卡噗胖胖" w:date="2019-01-08T14:14:00Z"/>
                <w:rFonts w:ascii="Arial" w:hAnsi="Arial" w:cs="Arial"/>
                <w:color w:val="000000" w:themeColor="text1"/>
                <w:kern w:val="2"/>
                <w:sz w:val="18"/>
                <w:szCs w:val="18"/>
                <w:rPrChange w:id="4937" w:author="卡噗胖胖" w:date="2019-01-08T14:14:00Z">
                  <w:rPr>
                    <w:ins w:id="4938" w:author="卡噗胖胖" w:date="2019-01-08T14:14:00Z"/>
                  </w:rPr>
                </w:rPrChange>
              </w:rPr>
            </w:pPr>
            <w:ins w:id="4939" w:author="卡噗胖胖" w:date="2019-01-08T14:14:00Z">
              <w:r>
                <w:rPr>
                  <w:rFonts w:hint="eastAsia" w:ascii="Arial" w:hAnsi="Arial" w:cs="Arial"/>
                  <w:color w:val="000000" w:themeColor="text1"/>
                  <w:kern w:val="2"/>
                  <w:sz w:val="18"/>
                  <w:szCs w:val="18"/>
                  <w:rPrChange w:id="4940" w:author="卡噗胖胖" w:date="2019-01-08T14:14:00Z">
                    <w:rPr>
                      <w:rFonts w:hint="eastAsia"/>
                    </w:rPr>
                  </w:rPrChange>
                </w:rPr>
                <w:t xml:space="preserve">            &lt;PUUID&gt;</w:t>
              </w:r>
            </w:ins>
            <w:ins w:id="4941" w:author="卡噗胖胖" w:date="2019-01-08T14:14:00Z">
              <w:r>
                <w:rPr>
                  <w:rFonts w:hint="eastAsia" w:ascii="Arial" w:hAnsi="Arial" w:cs="Arial"/>
                  <w:color w:val="000000" w:themeColor="text1"/>
                  <w:kern w:val="2"/>
                  <w:sz w:val="18"/>
                  <w:szCs w:val="18"/>
                  <w:rPrChange w:id="4942" w:author="卡噗胖胖" w:date="2019-01-08T14:14:00Z">
                    <w:rPr>
                      <w:rFonts w:hint="eastAsia"/>
                    </w:rPr>
                  </w:rPrChange>
                </w:rPr>
                <w:t>批数据</w:t>
              </w:r>
            </w:ins>
            <w:ins w:id="4943" w:author="卡噗胖胖" w:date="2019-01-08T14:14:00Z">
              <w:r>
                <w:rPr>
                  <w:rFonts w:hint="eastAsia" w:ascii="Arial" w:hAnsi="Arial" w:cs="Arial"/>
                  <w:color w:val="000000" w:themeColor="text1"/>
                  <w:kern w:val="2"/>
                  <w:sz w:val="18"/>
                  <w:szCs w:val="18"/>
                  <w:rPrChange w:id="4944" w:author="卡噗胖胖" w:date="2019-01-08T14:14:00Z">
                    <w:rPr>
                      <w:rFonts w:hint="eastAsia"/>
                    </w:rPr>
                  </w:rPrChange>
                </w:rPr>
                <w:t>的</w:t>
              </w:r>
            </w:ins>
            <w:ins w:id="4945" w:author="卡噗胖胖" w:date="2019-01-08T14:14:00Z">
              <w:r>
                <w:rPr>
                  <w:rFonts w:hint="eastAsia" w:ascii="Arial" w:hAnsi="Arial" w:cs="Arial"/>
                  <w:color w:val="000000" w:themeColor="text1"/>
                  <w:kern w:val="2"/>
                  <w:sz w:val="18"/>
                  <w:szCs w:val="18"/>
                  <w:rPrChange w:id="4946" w:author="卡噗胖胖" w:date="2019-01-08T14:14:00Z">
                    <w:rPr>
                      <w:rFonts w:hint="eastAsia"/>
                    </w:rPr>
                  </w:rPrChange>
                </w:rPr>
                <w:t>UUID&lt;/PUUID&gt;</w:t>
              </w:r>
            </w:ins>
          </w:p>
          <w:p>
            <w:pPr>
              <w:pStyle w:val="100"/>
              <w:ind w:firstLine="360"/>
              <w:rPr>
                <w:ins w:id="4947" w:author="卡噗胖胖" w:date="2019-01-08T14:14:00Z"/>
                <w:rFonts w:ascii="Arial" w:hAnsi="Arial" w:cs="Arial"/>
                <w:color w:val="000000" w:themeColor="text1"/>
                <w:kern w:val="2"/>
                <w:sz w:val="18"/>
                <w:szCs w:val="18"/>
                <w:rPrChange w:id="4948" w:author="卡噗胖胖" w:date="2019-01-08T14:14:00Z">
                  <w:rPr>
                    <w:ins w:id="4949" w:author="卡噗胖胖" w:date="2019-01-08T14:14:00Z"/>
                  </w:rPr>
                </w:rPrChange>
              </w:rPr>
            </w:pPr>
            <w:ins w:id="4950" w:author="卡噗胖胖" w:date="2019-01-08T14:14:00Z">
              <w:r>
                <w:rPr>
                  <w:rFonts w:ascii="Arial" w:hAnsi="Arial" w:cs="Arial"/>
                  <w:color w:val="000000" w:themeColor="text1"/>
                  <w:kern w:val="2"/>
                  <w:sz w:val="18"/>
                  <w:szCs w:val="18"/>
                  <w:rPrChange w:id="4951" w:author="卡噗胖胖" w:date="2019-01-08T14:14:00Z">
                    <w:rPr/>
                  </w:rPrChange>
                </w:rPr>
                <w:t xml:space="preserve">            &lt;DATAINFO&gt;</w:t>
              </w:r>
            </w:ins>
          </w:p>
          <w:p>
            <w:pPr>
              <w:pStyle w:val="100"/>
              <w:ind w:firstLine="360"/>
              <w:rPr>
                <w:ins w:id="4952" w:author="卡噗胖胖" w:date="2019-01-08T14:14:00Z"/>
                <w:rFonts w:ascii="Arial" w:hAnsi="Arial" w:cs="Arial"/>
                <w:color w:val="000000" w:themeColor="text1"/>
                <w:kern w:val="2"/>
                <w:sz w:val="18"/>
                <w:szCs w:val="18"/>
                <w:rPrChange w:id="4953" w:author="卡噗胖胖" w:date="2019-01-08T14:14:00Z">
                  <w:rPr>
                    <w:ins w:id="4954" w:author="卡噗胖胖" w:date="2019-01-08T14:14:00Z"/>
                  </w:rPr>
                </w:rPrChange>
              </w:rPr>
            </w:pPr>
            <w:ins w:id="4955" w:author="卡噗胖胖" w:date="2019-01-08T14:14:00Z">
              <w:r>
                <w:rPr>
                  <w:rFonts w:hint="eastAsia" w:ascii="Arial" w:hAnsi="Arial" w:cs="Arial"/>
                  <w:color w:val="000000" w:themeColor="text1"/>
                  <w:kern w:val="2"/>
                  <w:sz w:val="18"/>
                  <w:szCs w:val="18"/>
                  <w:rPrChange w:id="4956" w:author="卡噗胖胖" w:date="2019-01-08T14:14:00Z">
                    <w:rPr>
                      <w:rFonts w:hint="eastAsia"/>
                    </w:rPr>
                  </w:rPrChange>
                </w:rPr>
                <w:t xml:space="preserve">                &lt;CODE&gt;</w:t>
              </w:r>
            </w:ins>
            <w:ins w:id="4957" w:author="卡噗胖胖" w:date="2019-01-08T14:14:00Z">
              <w:r>
                <w:rPr>
                  <w:rFonts w:hint="eastAsia" w:ascii="Arial" w:hAnsi="Arial" w:cs="Arial"/>
                  <w:color w:val="000000" w:themeColor="text1"/>
                  <w:kern w:val="2"/>
                  <w:sz w:val="18"/>
                  <w:szCs w:val="18"/>
                  <w:rPrChange w:id="4958" w:author="卡噗胖胖" w:date="2019-01-08T14:14:00Z">
                    <w:rPr>
                      <w:rFonts w:hint="eastAsia"/>
                    </w:rPr>
                  </w:rPrChange>
                </w:rPr>
                <w:t>主编码的值</w:t>
              </w:r>
            </w:ins>
            <w:ins w:id="4959" w:author="卡噗胖胖" w:date="2019-01-08T14:14:00Z">
              <w:r>
                <w:rPr>
                  <w:rFonts w:hint="eastAsia" w:ascii="Arial" w:hAnsi="Arial" w:cs="Arial"/>
                  <w:color w:val="000000" w:themeColor="text1"/>
                  <w:kern w:val="2"/>
                  <w:sz w:val="18"/>
                  <w:szCs w:val="18"/>
                  <w:rPrChange w:id="4960" w:author="卡噗胖胖" w:date="2019-01-08T14:14:00Z">
                    <w:rPr>
                      <w:rFonts w:hint="eastAsia"/>
                    </w:rPr>
                  </w:rPrChange>
                </w:rPr>
                <w:t>&lt;/CODE&gt;</w:t>
              </w:r>
            </w:ins>
          </w:p>
          <w:p>
            <w:pPr>
              <w:pStyle w:val="100"/>
              <w:ind w:firstLine="360"/>
              <w:rPr>
                <w:ins w:id="4961" w:author="卡噗胖胖" w:date="2019-01-08T14:14:00Z"/>
                <w:rFonts w:ascii="Arial" w:hAnsi="Arial" w:cs="Arial"/>
                <w:color w:val="000000" w:themeColor="text1"/>
                <w:kern w:val="2"/>
                <w:sz w:val="18"/>
                <w:szCs w:val="18"/>
                <w:rPrChange w:id="4962" w:author="卡噗胖胖" w:date="2019-01-08T14:14:00Z">
                  <w:rPr>
                    <w:ins w:id="4963" w:author="卡噗胖胖" w:date="2019-01-08T14:14:00Z"/>
                  </w:rPr>
                </w:rPrChange>
              </w:rPr>
            </w:pPr>
            <w:ins w:id="4964" w:author="卡噗胖胖" w:date="2019-01-08T14:14:00Z">
              <w:r>
                <w:rPr>
                  <w:rFonts w:hint="eastAsia" w:ascii="Arial" w:hAnsi="Arial" w:cs="Arial"/>
                  <w:color w:val="000000" w:themeColor="text1"/>
                  <w:kern w:val="2"/>
                  <w:sz w:val="18"/>
                  <w:szCs w:val="18"/>
                  <w:rPrChange w:id="4965" w:author="卡噗胖胖" w:date="2019-01-08T14:14:00Z">
                    <w:rPr>
                      <w:rFonts w:hint="eastAsia"/>
                    </w:rPr>
                  </w:rPrChange>
                </w:rPr>
                <w:t xml:space="preserve">                &lt;DESC1&gt;</w:t>
              </w:r>
            </w:ins>
            <w:ins w:id="4966" w:author="卡噗胖胖" w:date="2019-01-08T14:14:00Z">
              <w:r>
                <w:rPr>
                  <w:rFonts w:hint="eastAsia" w:ascii="Arial" w:hAnsi="Arial" w:cs="Arial"/>
                  <w:color w:val="000000" w:themeColor="text1"/>
                  <w:kern w:val="2"/>
                  <w:sz w:val="18"/>
                  <w:szCs w:val="18"/>
                  <w:rPrChange w:id="4967" w:author="卡噗胖胖" w:date="2019-01-08T14:14:00Z">
                    <w:rPr>
                      <w:rFonts w:hint="eastAsia"/>
                    </w:rPr>
                  </w:rPrChange>
                </w:rPr>
                <w:t>名称的值</w:t>
              </w:r>
            </w:ins>
            <w:ins w:id="4968" w:author="卡噗胖胖" w:date="2019-01-08T14:14:00Z">
              <w:r>
                <w:rPr>
                  <w:rFonts w:hint="eastAsia" w:ascii="Arial" w:hAnsi="Arial" w:cs="Arial"/>
                  <w:color w:val="000000" w:themeColor="text1"/>
                  <w:kern w:val="2"/>
                  <w:sz w:val="18"/>
                  <w:szCs w:val="18"/>
                  <w:rPrChange w:id="4969" w:author="卡噗胖胖" w:date="2019-01-08T14:14:00Z">
                    <w:rPr>
                      <w:rFonts w:hint="eastAsia"/>
                    </w:rPr>
                  </w:rPrChange>
                </w:rPr>
                <w:t>&lt;/DESC1&gt;</w:t>
              </w:r>
            </w:ins>
          </w:p>
          <w:p>
            <w:pPr>
              <w:pStyle w:val="100"/>
              <w:ind w:firstLine="360"/>
              <w:rPr>
                <w:ins w:id="4970" w:author="卡噗胖胖" w:date="2019-01-08T14:14:00Z"/>
                <w:rFonts w:ascii="Arial" w:hAnsi="Arial" w:cs="Arial"/>
                <w:color w:val="000000" w:themeColor="text1"/>
                <w:kern w:val="2"/>
                <w:sz w:val="18"/>
                <w:szCs w:val="18"/>
                <w:rPrChange w:id="4971" w:author="卡噗胖胖" w:date="2019-01-08T14:14:00Z">
                  <w:rPr>
                    <w:ins w:id="4972" w:author="卡噗胖胖" w:date="2019-01-08T14:14:00Z"/>
                  </w:rPr>
                </w:rPrChange>
              </w:rPr>
            </w:pPr>
            <w:ins w:id="4973" w:author="卡噗胖胖" w:date="2019-01-08T14:14:00Z">
              <w:r>
                <w:rPr>
                  <w:rFonts w:hint="eastAsia" w:ascii="Arial" w:hAnsi="Arial" w:cs="Arial"/>
                  <w:color w:val="000000" w:themeColor="text1"/>
                  <w:kern w:val="2"/>
                  <w:sz w:val="18"/>
                  <w:szCs w:val="18"/>
                  <w:rPrChange w:id="4974" w:author="卡噗胖胖" w:date="2019-01-08T14:14:00Z">
                    <w:rPr>
                      <w:rFonts w:hint="eastAsia"/>
                    </w:rPr>
                  </w:rPrChange>
                </w:rPr>
                <w:t xml:space="preserve">                &lt;DESC2&gt;</w:t>
              </w:r>
            </w:ins>
            <w:ins w:id="4975" w:author="卡噗胖胖" w:date="2019-01-08T14:14:00Z">
              <w:r>
                <w:rPr>
                  <w:rFonts w:hint="eastAsia" w:ascii="Arial" w:hAnsi="Arial" w:cs="Arial"/>
                  <w:color w:val="000000" w:themeColor="text1"/>
                  <w:kern w:val="2"/>
                  <w:sz w:val="18"/>
                  <w:szCs w:val="18"/>
                  <w:rPrChange w:id="4976" w:author="卡噗胖胖" w:date="2019-01-08T14:14:00Z">
                    <w:rPr>
                      <w:rFonts w:hint="eastAsia"/>
                    </w:rPr>
                  </w:rPrChange>
                </w:rPr>
                <w:t>区域代码的值</w:t>
              </w:r>
            </w:ins>
            <w:ins w:id="4977" w:author="卡噗胖胖" w:date="2019-01-08T14:14:00Z">
              <w:r>
                <w:rPr>
                  <w:rFonts w:hint="eastAsia" w:ascii="Arial" w:hAnsi="Arial" w:cs="Arial"/>
                  <w:color w:val="000000" w:themeColor="text1"/>
                  <w:kern w:val="2"/>
                  <w:sz w:val="18"/>
                  <w:szCs w:val="18"/>
                  <w:rPrChange w:id="4978" w:author="卡噗胖胖" w:date="2019-01-08T14:14:00Z">
                    <w:rPr>
                      <w:rFonts w:hint="eastAsia"/>
                    </w:rPr>
                  </w:rPrChange>
                </w:rPr>
                <w:t>&lt;/DESC2&gt;</w:t>
              </w:r>
            </w:ins>
          </w:p>
          <w:p>
            <w:pPr>
              <w:pStyle w:val="100"/>
              <w:ind w:firstLine="360"/>
              <w:rPr>
                <w:ins w:id="4979" w:author="卡噗胖胖" w:date="2019-01-08T14:14:00Z"/>
                <w:rFonts w:ascii="Arial" w:hAnsi="Arial" w:cs="Arial"/>
                <w:color w:val="000000" w:themeColor="text1"/>
                <w:kern w:val="2"/>
                <w:sz w:val="18"/>
                <w:szCs w:val="18"/>
                <w:rPrChange w:id="4980" w:author="卡噗胖胖" w:date="2019-01-08T14:14:00Z">
                  <w:rPr>
                    <w:ins w:id="4981" w:author="卡噗胖胖" w:date="2019-01-08T14:14:00Z"/>
                  </w:rPr>
                </w:rPrChange>
              </w:rPr>
            </w:pPr>
            <w:ins w:id="4982" w:author="卡噗胖胖" w:date="2019-01-08T14:14:00Z">
              <w:r>
                <w:rPr>
                  <w:rFonts w:hint="eastAsia" w:ascii="Arial" w:hAnsi="Arial" w:cs="Arial"/>
                  <w:color w:val="000000" w:themeColor="text1"/>
                  <w:kern w:val="2"/>
                  <w:sz w:val="18"/>
                  <w:szCs w:val="18"/>
                  <w:rPrChange w:id="4983" w:author="卡噗胖胖" w:date="2019-01-08T14:14:00Z">
                    <w:rPr>
                      <w:rFonts w:hint="eastAsia"/>
                    </w:rPr>
                  </w:rPrChange>
                </w:rPr>
                <w:t xml:space="preserve">                &lt;DESC3&gt;</w:t>
              </w:r>
            </w:ins>
            <w:ins w:id="4984" w:author="卡噗胖胖" w:date="2019-01-08T14:14:00Z">
              <w:r>
                <w:rPr>
                  <w:rFonts w:hint="eastAsia" w:ascii="Arial" w:hAnsi="Arial" w:cs="Arial"/>
                  <w:color w:val="000000" w:themeColor="text1"/>
                  <w:kern w:val="2"/>
                  <w:sz w:val="18"/>
                  <w:szCs w:val="18"/>
                  <w:rPrChange w:id="4985" w:author="卡噗胖胖" w:date="2019-01-08T14:14:00Z">
                    <w:rPr>
                      <w:rFonts w:hint="eastAsia"/>
                    </w:rPr>
                  </w:rPrChange>
                </w:rPr>
                <w:t>备注的值</w:t>
              </w:r>
            </w:ins>
            <w:ins w:id="4986" w:author="卡噗胖胖" w:date="2019-01-08T14:14:00Z">
              <w:r>
                <w:rPr>
                  <w:rFonts w:hint="eastAsia" w:ascii="Arial" w:hAnsi="Arial" w:cs="Arial"/>
                  <w:color w:val="000000" w:themeColor="text1"/>
                  <w:kern w:val="2"/>
                  <w:sz w:val="18"/>
                  <w:szCs w:val="18"/>
                  <w:rPrChange w:id="4987" w:author="卡噗胖胖" w:date="2019-01-08T14:14:00Z">
                    <w:rPr>
                      <w:rFonts w:hint="eastAsia"/>
                    </w:rPr>
                  </w:rPrChange>
                </w:rPr>
                <w:t>&lt;/DESC3&gt;</w:t>
              </w:r>
            </w:ins>
          </w:p>
          <w:p>
            <w:pPr>
              <w:pStyle w:val="100"/>
              <w:ind w:firstLine="360"/>
              <w:rPr>
                <w:ins w:id="4988" w:author="卡噗胖胖" w:date="2019-01-08T14:14:00Z"/>
                <w:rFonts w:ascii="Arial" w:hAnsi="Arial" w:cs="Arial"/>
                <w:color w:val="000000" w:themeColor="text1"/>
                <w:kern w:val="2"/>
                <w:sz w:val="18"/>
                <w:szCs w:val="18"/>
                <w:rPrChange w:id="4989" w:author="卡噗胖胖" w:date="2019-01-08T14:14:00Z">
                  <w:rPr>
                    <w:ins w:id="4990" w:author="卡噗胖胖" w:date="2019-01-08T14:14:00Z"/>
                  </w:rPr>
                </w:rPrChange>
              </w:rPr>
            </w:pPr>
            <w:ins w:id="4991" w:author="卡噗胖胖" w:date="2019-01-08T14:14:00Z">
              <w:r>
                <w:rPr>
                  <w:rFonts w:hint="eastAsia" w:ascii="Arial" w:hAnsi="Arial" w:cs="Arial"/>
                  <w:color w:val="000000" w:themeColor="text1"/>
                  <w:kern w:val="2"/>
                  <w:sz w:val="18"/>
                  <w:szCs w:val="18"/>
                  <w:rPrChange w:id="4992" w:author="卡噗胖胖" w:date="2019-01-08T14:14:00Z">
                    <w:rPr>
                      <w:rFonts w:hint="eastAsia"/>
                    </w:rPr>
                  </w:rPrChange>
                </w:rPr>
                <w:t xml:space="preserve">                &lt;DESC4&gt;</w:t>
              </w:r>
            </w:ins>
            <w:ins w:id="4993" w:author="卡噗胖胖" w:date="2019-01-08T14:14:00Z">
              <w:r>
                <w:rPr>
                  <w:rFonts w:hint="eastAsia" w:ascii="Arial" w:hAnsi="Arial" w:cs="Arial"/>
                  <w:color w:val="000000" w:themeColor="text1"/>
                  <w:kern w:val="2"/>
                  <w:sz w:val="18"/>
                  <w:szCs w:val="18"/>
                  <w:rPrChange w:id="4994" w:author="卡噗胖胖" w:date="2019-01-08T14:14:00Z">
                    <w:rPr>
                      <w:rFonts w:hint="eastAsia"/>
                    </w:rPr>
                  </w:rPrChange>
                </w:rPr>
                <w:t>启用状态的值</w:t>
              </w:r>
            </w:ins>
            <w:ins w:id="4995" w:author="卡噗胖胖" w:date="2019-01-08T14:14:00Z">
              <w:r>
                <w:rPr>
                  <w:rFonts w:hint="eastAsia" w:ascii="Arial" w:hAnsi="Arial" w:cs="Arial"/>
                  <w:color w:val="000000" w:themeColor="text1"/>
                  <w:kern w:val="2"/>
                  <w:sz w:val="18"/>
                  <w:szCs w:val="18"/>
                  <w:rPrChange w:id="4996" w:author="卡噗胖胖" w:date="2019-01-08T14:14:00Z">
                    <w:rPr>
                      <w:rFonts w:hint="eastAsia"/>
                    </w:rPr>
                  </w:rPrChange>
                </w:rPr>
                <w:t>&lt;/DESC4&gt;</w:t>
              </w:r>
            </w:ins>
          </w:p>
          <w:p>
            <w:pPr>
              <w:pStyle w:val="100"/>
              <w:ind w:firstLine="360"/>
              <w:rPr>
                <w:ins w:id="4997" w:author="卡噗胖胖" w:date="2019-01-08T14:14:00Z"/>
                <w:rFonts w:ascii="Arial" w:hAnsi="Arial" w:cs="Arial"/>
                <w:color w:val="000000" w:themeColor="text1"/>
                <w:kern w:val="2"/>
                <w:sz w:val="18"/>
                <w:szCs w:val="18"/>
                <w:rPrChange w:id="4998" w:author="卡噗胖胖" w:date="2019-01-08T14:14:00Z">
                  <w:rPr>
                    <w:ins w:id="4999" w:author="卡噗胖胖" w:date="2019-01-08T14:14:00Z"/>
                  </w:rPr>
                </w:rPrChange>
              </w:rPr>
            </w:pPr>
            <w:ins w:id="5000" w:author="卡噗胖胖" w:date="2019-01-08T14:14:00Z">
              <w:r>
                <w:rPr>
                  <w:rFonts w:hint="eastAsia" w:ascii="Arial" w:hAnsi="Arial" w:cs="Arial"/>
                  <w:color w:val="000000" w:themeColor="text1"/>
                  <w:kern w:val="2"/>
                  <w:sz w:val="18"/>
                  <w:szCs w:val="18"/>
                  <w:rPrChange w:id="5001" w:author="卡噗胖胖" w:date="2019-01-08T14:14:00Z">
                    <w:rPr>
                      <w:rFonts w:hint="eastAsia"/>
                    </w:rPr>
                  </w:rPrChange>
                </w:rPr>
                <w:t xml:space="preserve">                &lt;PARENTCODE&gt;</w:t>
              </w:r>
            </w:ins>
            <w:ins w:id="5002" w:author="卡噗胖胖" w:date="2019-01-08T14:14:00Z">
              <w:r>
                <w:rPr>
                  <w:rFonts w:hint="eastAsia" w:ascii="Arial" w:hAnsi="Arial" w:cs="Arial"/>
                  <w:color w:val="000000" w:themeColor="text1"/>
                  <w:kern w:val="2"/>
                  <w:sz w:val="18"/>
                  <w:szCs w:val="18"/>
                  <w:rPrChange w:id="5003" w:author="卡噗胖胖" w:date="2019-01-08T14:14:00Z">
                    <w:rPr>
                      <w:rFonts w:hint="eastAsia"/>
                    </w:rPr>
                  </w:rPrChange>
                </w:rPr>
                <w:t>父节点编码的值</w:t>
              </w:r>
            </w:ins>
            <w:ins w:id="5004" w:author="卡噗胖胖" w:date="2019-01-08T14:14:00Z">
              <w:r>
                <w:rPr>
                  <w:rFonts w:hint="eastAsia" w:ascii="Arial" w:hAnsi="Arial" w:cs="Arial"/>
                  <w:color w:val="000000" w:themeColor="text1"/>
                  <w:kern w:val="2"/>
                  <w:sz w:val="18"/>
                  <w:szCs w:val="18"/>
                  <w:rPrChange w:id="5005" w:author="卡噗胖胖" w:date="2019-01-08T14:14:00Z">
                    <w:rPr>
                      <w:rFonts w:hint="eastAsia"/>
                    </w:rPr>
                  </w:rPrChange>
                </w:rPr>
                <w:t>&lt;/PARENTCODE&gt;</w:t>
              </w:r>
            </w:ins>
          </w:p>
          <w:p>
            <w:pPr>
              <w:pStyle w:val="100"/>
              <w:ind w:firstLine="360"/>
              <w:rPr>
                <w:ins w:id="5006" w:author="卡噗胖胖" w:date="2019-01-08T14:14:00Z"/>
                <w:rFonts w:ascii="Arial" w:hAnsi="Arial" w:cs="Arial"/>
                <w:color w:val="000000" w:themeColor="text1"/>
                <w:kern w:val="2"/>
                <w:sz w:val="18"/>
                <w:szCs w:val="18"/>
                <w:rPrChange w:id="5007" w:author="卡噗胖胖" w:date="2019-01-08T14:14:00Z">
                  <w:rPr>
                    <w:ins w:id="5008" w:author="卡噗胖胖" w:date="2019-01-08T14:14:00Z"/>
                  </w:rPr>
                </w:rPrChange>
              </w:rPr>
            </w:pPr>
            <w:ins w:id="5009" w:author="卡噗胖胖" w:date="2019-01-08T14:14:00Z">
              <w:r>
                <w:rPr>
                  <w:rFonts w:hint="eastAsia" w:ascii="Arial" w:hAnsi="Arial" w:cs="Arial"/>
                  <w:color w:val="000000" w:themeColor="text1"/>
                  <w:kern w:val="2"/>
                  <w:sz w:val="18"/>
                  <w:szCs w:val="18"/>
                  <w:rPrChange w:id="5010" w:author="卡噗胖胖" w:date="2019-01-08T14:14:00Z">
                    <w:rPr>
                      <w:rFonts w:hint="eastAsia"/>
                    </w:rPr>
                  </w:rPrChange>
                </w:rPr>
                <w:t xml:space="preserve">                &lt;UUID&gt;UUID</w:t>
              </w:r>
            </w:ins>
            <w:ins w:id="5011" w:author="卡噗胖胖" w:date="2019-01-08T14:14:00Z">
              <w:r>
                <w:rPr>
                  <w:rFonts w:hint="eastAsia" w:ascii="Arial" w:hAnsi="Arial" w:cs="Arial"/>
                  <w:color w:val="000000" w:themeColor="text1"/>
                  <w:kern w:val="2"/>
                  <w:sz w:val="18"/>
                  <w:szCs w:val="18"/>
                  <w:rPrChange w:id="5012" w:author="卡噗胖胖" w:date="2019-01-08T14:14:00Z">
                    <w:rPr>
                      <w:rFonts w:hint="eastAsia"/>
                    </w:rPr>
                  </w:rPrChange>
                </w:rPr>
                <w:t>的值</w:t>
              </w:r>
            </w:ins>
            <w:ins w:id="5013" w:author="卡噗胖胖" w:date="2019-01-08T14:14:00Z">
              <w:r>
                <w:rPr>
                  <w:rFonts w:hint="eastAsia" w:ascii="Arial" w:hAnsi="Arial" w:cs="Arial"/>
                  <w:color w:val="000000" w:themeColor="text1"/>
                  <w:kern w:val="2"/>
                  <w:sz w:val="18"/>
                  <w:szCs w:val="18"/>
                  <w:rPrChange w:id="5014" w:author="卡噗胖胖" w:date="2019-01-08T14:14:00Z">
                    <w:rPr>
                      <w:rFonts w:hint="eastAsia"/>
                    </w:rPr>
                  </w:rPrChange>
                </w:rPr>
                <w:t>&lt;/UUID&gt;</w:t>
              </w:r>
            </w:ins>
          </w:p>
          <w:p>
            <w:pPr>
              <w:pStyle w:val="100"/>
              <w:ind w:firstLine="360"/>
              <w:rPr>
                <w:ins w:id="5015" w:author="卡噗胖胖" w:date="2019-01-08T14:14:00Z"/>
                <w:rFonts w:ascii="Arial" w:hAnsi="Arial" w:cs="Arial"/>
                <w:color w:val="000000" w:themeColor="text1"/>
                <w:kern w:val="2"/>
                <w:sz w:val="18"/>
                <w:szCs w:val="18"/>
                <w:rPrChange w:id="5016" w:author="卡噗胖胖" w:date="2019-01-08T14:14:00Z">
                  <w:rPr>
                    <w:ins w:id="5017" w:author="卡噗胖胖" w:date="2019-01-08T14:14:00Z"/>
                  </w:rPr>
                </w:rPrChange>
              </w:rPr>
            </w:pPr>
            <w:ins w:id="5018" w:author="卡噗胖胖" w:date="2019-01-08T14:14:00Z">
              <w:r>
                <w:rPr>
                  <w:rFonts w:ascii="Arial" w:hAnsi="Arial" w:cs="Arial"/>
                  <w:color w:val="000000" w:themeColor="text1"/>
                  <w:kern w:val="2"/>
                  <w:sz w:val="18"/>
                  <w:szCs w:val="18"/>
                  <w:rPrChange w:id="5019" w:author="卡噗胖胖" w:date="2019-01-08T14:14:00Z">
                    <w:rPr/>
                  </w:rPrChange>
                </w:rPr>
                <w:t xml:space="preserve">            &lt;/DATAINFO&gt;</w:t>
              </w:r>
            </w:ins>
          </w:p>
          <w:p>
            <w:pPr>
              <w:pStyle w:val="100"/>
              <w:ind w:firstLine="360"/>
              <w:rPr>
                <w:ins w:id="5020" w:author="卡噗胖胖" w:date="2019-01-08T14:14:00Z"/>
                <w:rFonts w:ascii="Arial" w:hAnsi="Arial" w:cs="Arial"/>
                <w:color w:val="000000" w:themeColor="text1"/>
                <w:kern w:val="2"/>
                <w:sz w:val="18"/>
                <w:szCs w:val="18"/>
                <w:rPrChange w:id="5021" w:author="卡噗胖胖" w:date="2019-01-08T14:14:00Z">
                  <w:rPr>
                    <w:ins w:id="5022" w:author="卡噗胖胖" w:date="2019-01-08T14:14:00Z"/>
                  </w:rPr>
                </w:rPrChange>
              </w:rPr>
            </w:pPr>
            <w:ins w:id="5023" w:author="卡噗胖胖" w:date="2019-01-08T14:14:00Z">
              <w:r>
                <w:rPr>
                  <w:rFonts w:ascii="Arial" w:hAnsi="Arial" w:cs="Arial"/>
                  <w:color w:val="000000" w:themeColor="text1"/>
                  <w:kern w:val="2"/>
                  <w:sz w:val="18"/>
                  <w:szCs w:val="18"/>
                  <w:rPrChange w:id="5024" w:author="卡噗胖胖" w:date="2019-01-08T14:14:00Z">
                    <w:rPr/>
                  </w:rPrChange>
                </w:rPr>
                <w:t xml:space="preserve">            &lt;DATAINFO&gt;</w:t>
              </w:r>
            </w:ins>
          </w:p>
          <w:p>
            <w:pPr>
              <w:pStyle w:val="100"/>
              <w:ind w:firstLine="360"/>
              <w:rPr>
                <w:ins w:id="5025" w:author="卡噗胖胖" w:date="2019-01-08T14:14:00Z"/>
                <w:rFonts w:ascii="Arial" w:hAnsi="Arial" w:cs="Arial"/>
                <w:color w:val="000000" w:themeColor="text1"/>
                <w:kern w:val="2"/>
                <w:sz w:val="18"/>
                <w:szCs w:val="18"/>
                <w:rPrChange w:id="5026" w:author="卡噗胖胖" w:date="2019-01-08T14:14:00Z">
                  <w:rPr>
                    <w:ins w:id="5027" w:author="卡噗胖胖" w:date="2019-01-08T14:14:00Z"/>
                  </w:rPr>
                </w:rPrChange>
              </w:rPr>
            </w:pPr>
            <w:ins w:id="5028" w:author="卡噗胖胖" w:date="2019-01-08T14:14:00Z">
              <w:r>
                <w:rPr>
                  <w:rFonts w:hint="eastAsia" w:ascii="Arial" w:hAnsi="Arial" w:cs="Arial"/>
                  <w:color w:val="000000" w:themeColor="text1"/>
                  <w:kern w:val="2"/>
                  <w:sz w:val="18"/>
                  <w:szCs w:val="18"/>
                  <w:rPrChange w:id="5029" w:author="卡噗胖胖" w:date="2019-01-08T14:14:00Z">
                    <w:rPr>
                      <w:rFonts w:hint="eastAsia"/>
                    </w:rPr>
                  </w:rPrChange>
                </w:rPr>
                <w:t xml:space="preserve">                &lt;CODE&gt;</w:t>
              </w:r>
            </w:ins>
            <w:ins w:id="5030" w:author="卡噗胖胖" w:date="2019-01-08T14:14:00Z">
              <w:r>
                <w:rPr>
                  <w:rFonts w:hint="eastAsia" w:ascii="Arial" w:hAnsi="Arial" w:cs="Arial"/>
                  <w:color w:val="000000" w:themeColor="text1"/>
                  <w:kern w:val="2"/>
                  <w:sz w:val="18"/>
                  <w:szCs w:val="18"/>
                  <w:rPrChange w:id="5031" w:author="卡噗胖胖" w:date="2019-01-08T14:14:00Z">
                    <w:rPr>
                      <w:rFonts w:hint="eastAsia"/>
                    </w:rPr>
                  </w:rPrChange>
                </w:rPr>
                <w:t>主编码的值</w:t>
              </w:r>
            </w:ins>
            <w:ins w:id="5032" w:author="卡噗胖胖" w:date="2019-01-08T14:14:00Z">
              <w:r>
                <w:rPr>
                  <w:rFonts w:hint="eastAsia" w:ascii="Arial" w:hAnsi="Arial" w:cs="Arial"/>
                  <w:color w:val="000000" w:themeColor="text1"/>
                  <w:kern w:val="2"/>
                  <w:sz w:val="18"/>
                  <w:szCs w:val="18"/>
                  <w:rPrChange w:id="5033" w:author="卡噗胖胖" w:date="2019-01-08T14:14:00Z">
                    <w:rPr>
                      <w:rFonts w:hint="eastAsia"/>
                    </w:rPr>
                  </w:rPrChange>
                </w:rPr>
                <w:t>&lt;/CODE&gt;</w:t>
              </w:r>
            </w:ins>
          </w:p>
          <w:p>
            <w:pPr>
              <w:pStyle w:val="100"/>
              <w:ind w:firstLine="360"/>
              <w:rPr>
                <w:ins w:id="5034" w:author="卡噗胖胖" w:date="2019-01-08T14:14:00Z"/>
                <w:rFonts w:ascii="Arial" w:hAnsi="Arial" w:cs="Arial"/>
                <w:color w:val="000000" w:themeColor="text1"/>
                <w:kern w:val="2"/>
                <w:sz w:val="18"/>
                <w:szCs w:val="18"/>
                <w:rPrChange w:id="5035" w:author="卡噗胖胖" w:date="2019-01-08T14:14:00Z">
                  <w:rPr>
                    <w:ins w:id="5036" w:author="卡噗胖胖" w:date="2019-01-08T14:14:00Z"/>
                  </w:rPr>
                </w:rPrChange>
              </w:rPr>
            </w:pPr>
            <w:ins w:id="5037" w:author="卡噗胖胖" w:date="2019-01-08T14:14:00Z">
              <w:r>
                <w:rPr>
                  <w:rFonts w:hint="eastAsia" w:ascii="Arial" w:hAnsi="Arial" w:cs="Arial"/>
                  <w:color w:val="000000" w:themeColor="text1"/>
                  <w:kern w:val="2"/>
                  <w:sz w:val="18"/>
                  <w:szCs w:val="18"/>
                  <w:rPrChange w:id="5038" w:author="卡噗胖胖" w:date="2019-01-08T14:14:00Z">
                    <w:rPr>
                      <w:rFonts w:hint="eastAsia"/>
                    </w:rPr>
                  </w:rPrChange>
                </w:rPr>
                <w:t xml:space="preserve">                &lt;DESC1&gt;</w:t>
              </w:r>
            </w:ins>
            <w:ins w:id="5039" w:author="卡噗胖胖" w:date="2019-01-08T14:14:00Z">
              <w:r>
                <w:rPr>
                  <w:rFonts w:hint="eastAsia" w:ascii="Arial" w:hAnsi="Arial" w:cs="Arial"/>
                  <w:color w:val="000000" w:themeColor="text1"/>
                  <w:kern w:val="2"/>
                  <w:sz w:val="18"/>
                  <w:szCs w:val="18"/>
                  <w:rPrChange w:id="5040" w:author="卡噗胖胖" w:date="2019-01-08T14:14:00Z">
                    <w:rPr>
                      <w:rFonts w:hint="eastAsia"/>
                    </w:rPr>
                  </w:rPrChange>
                </w:rPr>
                <w:t>名称的值</w:t>
              </w:r>
            </w:ins>
            <w:ins w:id="5041" w:author="卡噗胖胖" w:date="2019-01-08T14:14:00Z">
              <w:r>
                <w:rPr>
                  <w:rFonts w:hint="eastAsia" w:ascii="Arial" w:hAnsi="Arial" w:cs="Arial"/>
                  <w:color w:val="000000" w:themeColor="text1"/>
                  <w:kern w:val="2"/>
                  <w:sz w:val="18"/>
                  <w:szCs w:val="18"/>
                  <w:rPrChange w:id="5042" w:author="卡噗胖胖" w:date="2019-01-08T14:14:00Z">
                    <w:rPr>
                      <w:rFonts w:hint="eastAsia"/>
                    </w:rPr>
                  </w:rPrChange>
                </w:rPr>
                <w:t>&lt;/DESC1&gt;</w:t>
              </w:r>
            </w:ins>
          </w:p>
          <w:p>
            <w:pPr>
              <w:pStyle w:val="100"/>
              <w:ind w:firstLine="360"/>
              <w:rPr>
                <w:ins w:id="5043" w:author="卡噗胖胖" w:date="2019-01-08T14:14:00Z"/>
                <w:rFonts w:ascii="Arial" w:hAnsi="Arial" w:cs="Arial"/>
                <w:color w:val="000000" w:themeColor="text1"/>
                <w:kern w:val="2"/>
                <w:sz w:val="18"/>
                <w:szCs w:val="18"/>
                <w:rPrChange w:id="5044" w:author="卡噗胖胖" w:date="2019-01-08T14:14:00Z">
                  <w:rPr>
                    <w:ins w:id="5045" w:author="卡噗胖胖" w:date="2019-01-08T14:14:00Z"/>
                  </w:rPr>
                </w:rPrChange>
              </w:rPr>
            </w:pPr>
            <w:ins w:id="5046" w:author="卡噗胖胖" w:date="2019-01-08T14:14:00Z">
              <w:r>
                <w:rPr>
                  <w:rFonts w:hint="eastAsia" w:ascii="Arial" w:hAnsi="Arial" w:cs="Arial"/>
                  <w:color w:val="000000" w:themeColor="text1"/>
                  <w:kern w:val="2"/>
                  <w:sz w:val="18"/>
                  <w:szCs w:val="18"/>
                  <w:rPrChange w:id="5047" w:author="卡噗胖胖" w:date="2019-01-08T14:14:00Z">
                    <w:rPr>
                      <w:rFonts w:hint="eastAsia"/>
                    </w:rPr>
                  </w:rPrChange>
                </w:rPr>
                <w:t xml:space="preserve">                &lt;DESC2&gt;</w:t>
              </w:r>
            </w:ins>
            <w:ins w:id="5048" w:author="卡噗胖胖" w:date="2019-01-08T14:14:00Z">
              <w:r>
                <w:rPr>
                  <w:rFonts w:hint="eastAsia" w:ascii="Arial" w:hAnsi="Arial" w:cs="Arial"/>
                  <w:color w:val="000000" w:themeColor="text1"/>
                  <w:kern w:val="2"/>
                  <w:sz w:val="18"/>
                  <w:szCs w:val="18"/>
                  <w:rPrChange w:id="5049" w:author="卡噗胖胖" w:date="2019-01-08T14:14:00Z">
                    <w:rPr>
                      <w:rFonts w:hint="eastAsia"/>
                    </w:rPr>
                  </w:rPrChange>
                </w:rPr>
                <w:t>区域代码的值</w:t>
              </w:r>
            </w:ins>
            <w:ins w:id="5050" w:author="卡噗胖胖" w:date="2019-01-08T14:14:00Z">
              <w:r>
                <w:rPr>
                  <w:rFonts w:hint="eastAsia" w:ascii="Arial" w:hAnsi="Arial" w:cs="Arial"/>
                  <w:color w:val="000000" w:themeColor="text1"/>
                  <w:kern w:val="2"/>
                  <w:sz w:val="18"/>
                  <w:szCs w:val="18"/>
                  <w:rPrChange w:id="5051" w:author="卡噗胖胖" w:date="2019-01-08T14:14:00Z">
                    <w:rPr>
                      <w:rFonts w:hint="eastAsia"/>
                    </w:rPr>
                  </w:rPrChange>
                </w:rPr>
                <w:t>&lt;/DESC2&gt;</w:t>
              </w:r>
            </w:ins>
          </w:p>
          <w:p>
            <w:pPr>
              <w:pStyle w:val="100"/>
              <w:ind w:firstLine="360"/>
              <w:rPr>
                <w:ins w:id="5052" w:author="卡噗胖胖" w:date="2019-01-08T14:14:00Z"/>
                <w:rFonts w:ascii="Arial" w:hAnsi="Arial" w:cs="Arial"/>
                <w:color w:val="000000" w:themeColor="text1"/>
                <w:kern w:val="2"/>
                <w:sz w:val="18"/>
                <w:szCs w:val="18"/>
                <w:rPrChange w:id="5053" w:author="卡噗胖胖" w:date="2019-01-08T14:14:00Z">
                  <w:rPr>
                    <w:ins w:id="5054" w:author="卡噗胖胖" w:date="2019-01-08T14:14:00Z"/>
                  </w:rPr>
                </w:rPrChange>
              </w:rPr>
            </w:pPr>
            <w:ins w:id="5055" w:author="卡噗胖胖" w:date="2019-01-08T14:14:00Z">
              <w:r>
                <w:rPr>
                  <w:rFonts w:hint="eastAsia" w:ascii="Arial" w:hAnsi="Arial" w:cs="Arial"/>
                  <w:color w:val="000000" w:themeColor="text1"/>
                  <w:kern w:val="2"/>
                  <w:sz w:val="18"/>
                  <w:szCs w:val="18"/>
                  <w:rPrChange w:id="5056" w:author="卡噗胖胖" w:date="2019-01-08T14:14:00Z">
                    <w:rPr>
                      <w:rFonts w:hint="eastAsia"/>
                    </w:rPr>
                  </w:rPrChange>
                </w:rPr>
                <w:t xml:space="preserve">                &lt;DESC3&gt;</w:t>
              </w:r>
            </w:ins>
            <w:ins w:id="5057" w:author="卡噗胖胖" w:date="2019-01-08T14:14:00Z">
              <w:r>
                <w:rPr>
                  <w:rFonts w:hint="eastAsia" w:ascii="Arial" w:hAnsi="Arial" w:cs="Arial"/>
                  <w:color w:val="000000" w:themeColor="text1"/>
                  <w:kern w:val="2"/>
                  <w:sz w:val="18"/>
                  <w:szCs w:val="18"/>
                  <w:rPrChange w:id="5058" w:author="卡噗胖胖" w:date="2019-01-08T14:14:00Z">
                    <w:rPr>
                      <w:rFonts w:hint="eastAsia"/>
                    </w:rPr>
                  </w:rPrChange>
                </w:rPr>
                <w:t>备注的值</w:t>
              </w:r>
            </w:ins>
            <w:ins w:id="5059" w:author="卡噗胖胖" w:date="2019-01-08T14:14:00Z">
              <w:r>
                <w:rPr>
                  <w:rFonts w:hint="eastAsia" w:ascii="Arial" w:hAnsi="Arial" w:cs="Arial"/>
                  <w:color w:val="000000" w:themeColor="text1"/>
                  <w:kern w:val="2"/>
                  <w:sz w:val="18"/>
                  <w:szCs w:val="18"/>
                  <w:rPrChange w:id="5060" w:author="卡噗胖胖" w:date="2019-01-08T14:14:00Z">
                    <w:rPr>
                      <w:rFonts w:hint="eastAsia"/>
                    </w:rPr>
                  </w:rPrChange>
                </w:rPr>
                <w:t>&lt;/DESC3&gt;</w:t>
              </w:r>
            </w:ins>
          </w:p>
          <w:p>
            <w:pPr>
              <w:pStyle w:val="100"/>
              <w:ind w:firstLine="360"/>
              <w:rPr>
                <w:ins w:id="5061" w:author="卡噗胖胖" w:date="2019-01-08T14:14:00Z"/>
                <w:rFonts w:ascii="Arial" w:hAnsi="Arial" w:cs="Arial"/>
                <w:color w:val="000000" w:themeColor="text1"/>
                <w:kern w:val="2"/>
                <w:sz w:val="18"/>
                <w:szCs w:val="18"/>
                <w:rPrChange w:id="5062" w:author="卡噗胖胖" w:date="2019-01-08T14:14:00Z">
                  <w:rPr>
                    <w:ins w:id="5063" w:author="卡噗胖胖" w:date="2019-01-08T14:14:00Z"/>
                  </w:rPr>
                </w:rPrChange>
              </w:rPr>
            </w:pPr>
            <w:ins w:id="5064" w:author="卡噗胖胖" w:date="2019-01-08T14:14:00Z">
              <w:r>
                <w:rPr>
                  <w:rFonts w:hint="eastAsia" w:ascii="Arial" w:hAnsi="Arial" w:cs="Arial"/>
                  <w:color w:val="000000" w:themeColor="text1"/>
                  <w:kern w:val="2"/>
                  <w:sz w:val="18"/>
                  <w:szCs w:val="18"/>
                  <w:rPrChange w:id="5065" w:author="卡噗胖胖" w:date="2019-01-08T14:14:00Z">
                    <w:rPr>
                      <w:rFonts w:hint="eastAsia"/>
                    </w:rPr>
                  </w:rPrChange>
                </w:rPr>
                <w:t xml:space="preserve">                &lt;DESC4&gt;</w:t>
              </w:r>
            </w:ins>
            <w:ins w:id="5066" w:author="卡噗胖胖" w:date="2019-01-08T14:14:00Z">
              <w:r>
                <w:rPr>
                  <w:rFonts w:hint="eastAsia" w:ascii="Arial" w:hAnsi="Arial" w:cs="Arial"/>
                  <w:color w:val="000000" w:themeColor="text1"/>
                  <w:kern w:val="2"/>
                  <w:sz w:val="18"/>
                  <w:szCs w:val="18"/>
                  <w:rPrChange w:id="5067" w:author="卡噗胖胖" w:date="2019-01-08T14:14:00Z">
                    <w:rPr>
                      <w:rFonts w:hint="eastAsia"/>
                    </w:rPr>
                  </w:rPrChange>
                </w:rPr>
                <w:t>启用状态的值</w:t>
              </w:r>
            </w:ins>
            <w:ins w:id="5068" w:author="卡噗胖胖" w:date="2019-01-08T14:14:00Z">
              <w:r>
                <w:rPr>
                  <w:rFonts w:hint="eastAsia" w:ascii="Arial" w:hAnsi="Arial" w:cs="Arial"/>
                  <w:color w:val="000000" w:themeColor="text1"/>
                  <w:kern w:val="2"/>
                  <w:sz w:val="18"/>
                  <w:szCs w:val="18"/>
                  <w:rPrChange w:id="5069" w:author="卡噗胖胖" w:date="2019-01-08T14:14:00Z">
                    <w:rPr>
                      <w:rFonts w:hint="eastAsia"/>
                    </w:rPr>
                  </w:rPrChange>
                </w:rPr>
                <w:t>&lt;/DESC4&gt;</w:t>
              </w:r>
            </w:ins>
          </w:p>
          <w:p>
            <w:pPr>
              <w:pStyle w:val="100"/>
              <w:ind w:firstLine="360"/>
              <w:rPr>
                <w:ins w:id="5070" w:author="卡噗胖胖" w:date="2019-01-08T14:14:00Z"/>
                <w:rFonts w:ascii="Arial" w:hAnsi="Arial" w:cs="Arial"/>
                <w:color w:val="000000" w:themeColor="text1"/>
                <w:kern w:val="2"/>
                <w:sz w:val="18"/>
                <w:szCs w:val="18"/>
                <w:rPrChange w:id="5071" w:author="卡噗胖胖" w:date="2019-01-08T14:14:00Z">
                  <w:rPr>
                    <w:ins w:id="5072" w:author="卡噗胖胖" w:date="2019-01-08T14:14:00Z"/>
                  </w:rPr>
                </w:rPrChange>
              </w:rPr>
            </w:pPr>
            <w:ins w:id="5073" w:author="卡噗胖胖" w:date="2019-01-08T14:14:00Z">
              <w:r>
                <w:rPr>
                  <w:rFonts w:hint="eastAsia" w:ascii="Arial" w:hAnsi="Arial" w:cs="Arial"/>
                  <w:color w:val="000000" w:themeColor="text1"/>
                  <w:kern w:val="2"/>
                  <w:sz w:val="18"/>
                  <w:szCs w:val="18"/>
                  <w:rPrChange w:id="5074" w:author="卡噗胖胖" w:date="2019-01-08T14:14:00Z">
                    <w:rPr>
                      <w:rFonts w:hint="eastAsia"/>
                    </w:rPr>
                  </w:rPrChange>
                </w:rPr>
                <w:t xml:space="preserve">                &lt;PARENTCODE&gt;</w:t>
              </w:r>
            </w:ins>
            <w:ins w:id="5075" w:author="卡噗胖胖" w:date="2019-01-08T14:14:00Z">
              <w:r>
                <w:rPr>
                  <w:rFonts w:hint="eastAsia" w:ascii="Arial" w:hAnsi="Arial" w:cs="Arial"/>
                  <w:color w:val="000000" w:themeColor="text1"/>
                  <w:kern w:val="2"/>
                  <w:sz w:val="18"/>
                  <w:szCs w:val="18"/>
                  <w:rPrChange w:id="5076" w:author="卡噗胖胖" w:date="2019-01-08T14:14:00Z">
                    <w:rPr>
                      <w:rFonts w:hint="eastAsia"/>
                    </w:rPr>
                  </w:rPrChange>
                </w:rPr>
                <w:t>父节点编码的值</w:t>
              </w:r>
            </w:ins>
            <w:ins w:id="5077" w:author="卡噗胖胖" w:date="2019-01-08T14:14:00Z">
              <w:r>
                <w:rPr>
                  <w:rFonts w:hint="eastAsia" w:ascii="Arial" w:hAnsi="Arial" w:cs="Arial"/>
                  <w:color w:val="000000" w:themeColor="text1"/>
                  <w:kern w:val="2"/>
                  <w:sz w:val="18"/>
                  <w:szCs w:val="18"/>
                  <w:rPrChange w:id="5078" w:author="卡噗胖胖" w:date="2019-01-08T14:14:00Z">
                    <w:rPr>
                      <w:rFonts w:hint="eastAsia"/>
                    </w:rPr>
                  </w:rPrChange>
                </w:rPr>
                <w:t>&lt;/PARENTCODE&gt;</w:t>
              </w:r>
            </w:ins>
          </w:p>
          <w:p>
            <w:pPr>
              <w:pStyle w:val="100"/>
              <w:ind w:firstLine="360"/>
              <w:rPr>
                <w:ins w:id="5079" w:author="卡噗胖胖" w:date="2019-01-08T14:14:00Z"/>
                <w:rFonts w:ascii="Arial" w:hAnsi="Arial" w:cs="Arial"/>
                <w:color w:val="000000" w:themeColor="text1"/>
                <w:kern w:val="2"/>
                <w:sz w:val="18"/>
                <w:szCs w:val="18"/>
                <w:rPrChange w:id="5080" w:author="卡噗胖胖" w:date="2019-01-08T14:14:00Z">
                  <w:rPr>
                    <w:ins w:id="5081" w:author="卡噗胖胖" w:date="2019-01-08T14:14:00Z"/>
                  </w:rPr>
                </w:rPrChange>
              </w:rPr>
            </w:pPr>
            <w:ins w:id="5082" w:author="卡噗胖胖" w:date="2019-01-08T14:14:00Z">
              <w:r>
                <w:rPr>
                  <w:rFonts w:hint="eastAsia" w:ascii="Arial" w:hAnsi="Arial" w:cs="Arial"/>
                  <w:color w:val="000000" w:themeColor="text1"/>
                  <w:kern w:val="2"/>
                  <w:sz w:val="18"/>
                  <w:szCs w:val="18"/>
                  <w:rPrChange w:id="5083" w:author="卡噗胖胖" w:date="2019-01-08T14:14:00Z">
                    <w:rPr>
                      <w:rFonts w:hint="eastAsia"/>
                    </w:rPr>
                  </w:rPrChange>
                </w:rPr>
                <w:t xml:space="preserve">                &lt;UUID&gt;UUID</w:t>
              </w:r>
            </w:ins>
            <w:ins w:id="5084" w:author="卡噗胖胖" w:date="2019-01-08T14:14:00Z">
              <w:r>
                <w:rPr>
                  <w:rFonts w:hint="eastAsia" w:ascii="Arial" w:hAnsi="Arial" w:cs="Arial"/>
                  <w:color w:val="000000" w:themeColor="text1"/>
                  <w:kern w:val="2"/>
                  <w:sz w:val="18"/>
                  <w:szCs w:val="18"/>
                  <w:rPrChange w:id="5085" w:author="卡噗胖胖" w:date="2019-01-08T14:14:00Z">
                    <w:rPr>
                      <w:rFonts w:hint="eastAsia"/>
                    </w:rPr>
                  </w:rPrChange>
                </w:rPr>
                <w:t>的值</w:t>
              </w:r>
            </w:ins>
            <w:ins w:id="5086" w:author="卡噗胖胖" w:date="2019-01-08T14:14:00Z">
              <w:r>
                <w:rPr>
                  <w:rFonts w:hint="eastAsia" w:ascii="Arial" w:hAnsi="Arial" w:cs="Arial"/>
                  <w:color w:val="000000" w:themeColor="text1"/>
                  <w:kern w:val="2"/>
                  <w:sz w:val="18"/>
                  <w:szCs w:val="18"/>
                  <w:rPrChange w:id="5087" w:author="卡噗胖胖" w:date="2019-01-08T14:14:00Z">
                    <w:rPr>
                      <w:rFonts w:hint="eastAsia"/>
                    </w:rPr>
                  </w:rPrChange>
                </w:rPr>
                <w:t>&lt;/UUID&gt;</w:t>
              </w:r>
            </w:ins>
          </w:p>
          <w:p>
            <w:pPr>
              <w:pStyle w:val="100"/>
              <w:ind w:firstLine="360"/>
              <w:rPr>
                <w:ins w:id="5088" w:author="卡噗胖胖" w:date="2019-01-08T14:14:00Z"/>
                <w:rFonts w:ascii="Arial" w:hAnsi="Arial" w:cs="Arial"/>
                <w:color w:val="000000" w:themeColor="text1"/>
                <w:kern w:val="2"/>
                <w:sz w:val="18"/>
                <w:szCs w:val="18"/>
                <w:rPrChange w:id="5089" w:author="卡噗胖胖" w:date="2019-01-08T14:14:00Z">
                  <w:rPr>
                    <w:ins w:id="5090" w:author="卡噗胖胖" w:date="2019-01-08T14:14:00Z"/>
                  </w:rPr>
                </w:rPrChange>
              </w:rPr>
            </w:pPr>
            <w:ins w:id="5091" w:author="卡噗胖胖" w:date="2019-01-08T14:14:00Z">
              <w:r>
                <w:rPr>
                  <w:rFonts w:ascii="Arial" w:hAnsi="Arial" w:cs="Arial"/>
                  <w:color w:val="000000" w:themeColor="text1"/>
                  <w:kern w:val="2"/>
                  <w:sz w:val="18"/>
                  <w:szCs w:val="18"/>
                  <w:rPrChange w:id="5092" w:author="卡噗胖胖" w:date="2019-01-08T14:14:00Z">
                    <w:rPr/>
                  </w:rPrChange>
                </w:rPr>
                <w:t xml:space="preserve">            &lt;/DATAINFO&gt;</w:t>
              </w:r>
            </w:ins>
          </w:p>
          <w:p>
            <w:pPr>
              <w:pStyle w:val="100"/>
              <w:ind w:firstLine="360"/>
              <w:rPr>
                <w:ins w:id="5093" w:author="卡噗胖胖" w:date="2019-01-08T14:14:00Z"/>
                <w:rFonts w:ascii="Arial" w:hAnsi="Arial" w:cs="Arial"/>
                <w:color w:val="000000" w:themeColor="text1"/>
                <w:kern w:val="2"/>
                <w:sz w:val="18"/>
                <w:szCs w:val="18"/>
                <w:rPrChange w:id="5094" w:author="卡噗胖胖" w:date="2019-01-08T14:14:00Z">
                  <w:rPr>
                    <w:ins w:id="5095" w:author="卡噗胖胖" w:date="2019-01-08T14:14:00Z"/>
                  </w:rPr>
                </w:rPrChange>
              </w:rPr>
            </w:pPr>
            <w:ins w:id="5096" w:author="卡噗胖胖" w:date="2019-01-08T14:14:00Z">
              <w:r>
                <w:rPr>
                  <w:rFonts w:ascii="Arial" w:hAnsi="Arial" w:cs="Arial"/>
                  <w:color w:val="000000" w:themeColor="text1"/>
                  <w:kern w:val="2"/>
                  <w:sz w:val="18"/>
                  <w:szCs w:val="18"/>
                  <w:rPrChange w:id="5097" w:author="卡噗胖胖" w:date="2019-01-08T14:14:00Z">
                    <w:rPr/>
                  </w:rPrChange>
                </w:rPr>
                <w:t xml:space="preserve">        &lt;/DATAINFOS&gt;</w:t>
              </w:r>
            </w:ins>
          </w:p>
          <w:p>
            <w:pPr>
              <w:pStyle w:val="100"/>
              <w:ind w:firstLine="360"/>
              <w:rPr>
                <w:ins w:id="5098" w:author="卡噗胖胖" w:date="2019-01-08T14:14:00Z"/>
                <w:rFonts w:ascii="Arial" w:hAnsi="Arial" w:cs="Arial"/>
                <w:color w:val="000000" w:themeColor="text1"/>
                <w:kern w:val="2"/>
                <w:sz w:val="18"/>
                <w:szCs w:val="18"/>
                <w:rPrChange w:id="5099" w:author="卡噗胖胖" w:date="2019-01-08T14:14:00Z">
                  <w:rPr>
                    <w:ins w:id="5100" w:author="卡噗胖胖" w:date="2019-01-08T14:14:00Z"/>
                  </w:rPr>
                </w:rPrChange>
              </w:rPr>
            </w:pPr>
            <w:ins w:id="5101" w:author="卡噗胖胖" w:date="2019-01-08T14:14:00Z">
              <w:r>
                <w:rPr>
                  <w:rFonts w:ascii="Arial" w:hAnsi="Arial" w:cs="Arial"/>
                  <w:color w:val="000000" w:themeColor="text1"/>
                  <w:kern w:val="2"/>
                  <w:sz w:val="18"/>
                  <w:szCs w:val="18"/>
                  <w:rPrChange w:id="5102" w:author="卡噗胖胖" w:date="2019-01-08T14:14:00Z">
                    <w:rPr/>
                  </w:rPrChange>
                </w:rPr>
                <w:t xml:space="preserve">        &lt;SPLITPAGE&gt;</w:t>
              </w:r>
            </w:ins>
          </w:p>
          <w:p>
            <w:pPr>
              <w:pStyle w:val="100"/>
              <w:ind w:firstLine="360"/>
              <w:rPr>
                <w:ins w:id="5103" w:author="卡噗胖胖" w:date="2019-01-08T14:14:00Z"/>
                <w:rFonts w:ascii="Arial" w:hAnsi="Arial" w:cs="Arial"/>
                <w:color w:val="000000" w:themeColor="text1"/>
                <w:kern w:val="2"/>
                <w:sz w:val="18"/>
                <w:szCs w:val="18"/>
                <w:rPrChange w:id="5104" w:author="卡噗胖胖" w:date="2019-01-08T14:14:00Z">
                  <w:rPr>
                    <w:ins w:id="5105" w:author="卡噗胖胖" w:date="2019-01-08T14:14:00Z"/>
                  </w:rPr>
                </w:rPrChange>
              </w:rPr>
            </w:pPr>
            <w:ins w:id="5106" w:author="卡噗胖胖" w:date="2019-01-08T14:14:00Z">
              <w:r>
                <w:rPr>
                  <w:rFonts w:hint="eastAsia" w:ascii="Arial" w:hAnsi="Arial" w:cs="Arial"/>
                  <w:color w:val="000000" w:themeColor="text1"/>
                  <w:kern w:val="2"/>
                  <w:sz w:val="18"/>
                  <w:szCs w:val="18"/>
                  <w:rPrChange w:id="5107" w:author="卡噗胖胖" w:date="2019-01-08T14:14:00Z">
                    <w:rPr>
                      <w:rFonts w:hint="eastAsia"/>
                    </w:rPr>
                  </w:rPrChange>
                </w:rPr>
                <w:t xml:space="preserve">            &lt;COUNTPERPAGE&gt;</w:t>
              </w:r>
            </w:ins>
            <w:ins w:id="5108" w:author="卡噗胖胖" w:date="2019-01-08T14:14:00Z">
              <w:r>
                <w:rPr>
                  <w:rFonts w:hint="eastAsia" w:ascii="Arial" w:hAnsi="Arial" w:cs="Arial"/>
                  <w:color w:val="000000" w:themeColor="text1"/>
                  <w:kern w:val="2"/>
                  <w:sz w:val="18"/>
                  <w:szCs w:val="18"/>
                  <w:rPrChange w:id="5109" w:author="卡噗胖胖" w:date="2019-01-08T14:14:00Z">
                    <w:rPr>
                      <w:rFonts w:hint="eastAsia"/>
                    </w:rPr>
                  </w:rPrChange>
                </w:rPr>
                <w:t>每页查询条数</w:t>
              </w:r>
            </w:ins>
            <w:ins w:id="5110" w:author="卡噗胖胖" w:date="2019-01-08T14:14:00Z">
              <w:r>
                <w:rPr>
                  <w:rFonts w:hint="eastAsia" w:ascii="Arial" w:hAnsi="Arial" w:cs="Arial"/>
                  <w:color w:val="000000" w:themeColor="text1"/>
                  <w:kern w:val="2"/>
                  <w:sz w:val="18"/>
                  <w:szCs w:val="18"/>
                  <w:rPrChange w:id="5111" w:author="卡噗胖胖" w:date="2019-01-08T14:14:00Z">
                    <w:rPr>
                      <w:rFonts w:hint="eastAsia"/>
                    </w:rPr>
                  </w:rPrChange>
                </w:rPr>
                <w:t>&lt;/COUNTPERPAGE&gt;</w:t>
              </w:r>
            </w:ins>
          </w:p>
          <w:p>
            <w:pPr>
              <w:pStyle w:val="100"/>
              <w:ind w:firstLine="360"/>
              <w:rPr>
                <w:ins w:id="5112" w:author="卡噗胖胖" w:date="2019-01-08T14:14:00Z"/>
                <w:rFonts w:ascii="Arial" w:hAnsi="Arial" w:cs="Arial"/>
                <w:color w:val="000000" w:themeColor="text1"/>
                <w:kern w:val="2"/>
                <w:sz w:val="18"/>
                <w:szCs w:val="18"/>
                <w:rPrChange w:id="5113" w:author="卡噗胖胖" w:date="2019-01-08T14:14:00Z">
                  <w:rPr>
                    <w:ins w:id="5114" w:author="卡噗胖胖" w:date="2019-01-08T14:14:00Z"/>
                  </w:rPr>
                </w:rPrChange>
              </w:rPr>
            </w:pPr>
            <w:ins w:id="5115" w:author="卡噗胖胖" w:date="2019-01-08T14:14:00Z">
              <w:r>
                <w:rPr>
                  <w:rFonts w:hint="eastAsia" w:ascii="Arial" w:hAnsi="Arial" w:cs="Arial"/>
                  <w:color w:val="000000" w:themeColor="text1"/>
                  <w:kern w:val="2"/>
                  <w:sz w:val="18"/>
                  <w:szCs w:val="18"/>
                  <w:rPrChange w:id="5116" w:author="卡噗胖胖" w:date="2019-01-08T14:14:00Z">
                    <w:rPr>
                      <w:rFonts w:hint="eastAsia"/>
                    </w:rPr>
                  </w:rPrChange>
                </w:rPr>
                <w:t xml:space="preserve">            &lt;CURRENTPAGE&gt;</w:t>
              </w:r>
            </w:ins>
            <w:ins w:id="5117" w:author="卡噗胖胖" w:date="2019-01-08T14:14:00Z">
              <w:r>
                <w:rPr>
                  <w:rFonts w:hint="eastAsia" w:ascii="Arial" w:hAnsi="Arial" w:cs="Arial"/>
                  <w:color w:val="000000" w:themeColor="text1"/>
                  <w:kern w:val="2"/>
                  <w:sz w:val="18"/>
                  <w:szCs w:val="18"/>
                  <w:rPrChange w:id="5118" w:author="卡噗胖胖" w:date="2019-01-08T14:14:00Z">
                    <w:rPr>
                      <w:rFonts w:hint="eastAsia"/>
                    </w:rPr>
                  </w:rPrChange>
                </w:rPr>
                <w:t>当前页码</w:t>
              </w:r>
            </w:ins>
            <w:ins w:id="5119" w:author="卡噗胖胖" w:date="2019-01-08T14:14:00Z">
              <w:r>
                <w:rPr>
                  <w:rFonts w:hint="eastAsia" w:ascii="Arial" w:hAnsi="Arial" w:cs="Arial"/>
                  <w:color w:val="000000" w:themeColor="text1"/>
                  <w:kern w:val="2"/>
                  <w:sz w:val="18"/>
                  <w:szCs w:val="18"/>
                  <w:rPrChange w:id="5120" w:author="卡噗胖胖" w:date="2019-01-08T14:14:00Z">
                    <w:rPr>
                      <w:rFonts w:hint="eastAsia"/>
                    </w:rPr>
                  </w:rPrChange>
                </w:rPr>
                <w:t>&lt;/CURRENTPAGE&gt;</w:t>
              </w:r>
            </w:ins>
          </w:p>
          <w:p>
            <w:pPr>
              <w:pStyle w:val="100"/>
              <w:ind w:firstLine="360"/>
              <w:rPr>
                <w:ins w:id="5121" w:author="卡噗胖胖" w:date="2019-01-08T14:14:00Z"/>
                <w:rFonts w:ascii="Arial" w:hAnsi="Arial" w:cs="Arial"/>
                <w:color w:val="000000" w:themeColor="text1"/>
                <w:kern w:val="2"/>
                <w:sz w:val="18"/>
                <w:szCs w:val="18"/>
                <w:rPrChange w:id="5122" w:author="卡噗胖胖" w:date="2019-01-08T14:14:00Z">
                  <w:rPr>
                    <w:ins w:id="5123" w:author="卡噗胖胖" w:date="2019-01-08T14:14:00Z"/>
                  </w:rPr>
                </w:rPrChange>
              </w:rPr>
            </w:pPr>
            <w:ins w:id="5124" w:author="卡噗胖胖" w:date="2019-01-08T14:14:00Z">
              <w:r>
                <w:rPr>
                  <w:rFonts w:hint="eastAsia" w:ascii="Arial" w:hAnsi="Arial" w:cs="Arial"/>
                  <w:color w:val="000000" w:themeColor="text1"/>
                  <w:kern w:val="2"/>
                  <w:sz w:val="18"/>
                  <w:szCs w:val="18"/>
                  <w:rPrChange w:id="5125" w:author="卡噗胖胖" w:date="2019-01-08T14:14:00Z">
                    <w:rPr>
                      <w:rFonts w:hint="eastAsia"/>
                    </w:rPr>
                  </w:rPrChange>
                </w:rPr>
                <w:t xml:space="preserve">            &lt;TOTALPAGES&gt;</w:t>
              </w:r>
            </w:ins>
            <w:ins w:id="5126" w:author="卡噗胖胖" w:date="2019-01-08T14:14:00Z">
              <w:r>
                <w:rPr>
                  <w:rFonts w:hint="eastAsia" w:ascii="Arial" w:hAnsi="Arial" w:cs="Arial"/>
                  <w:color w:val="000000" w:themeColor="text1"/>
                  <w:kern w:val="2"/>
                  <w:sz w:val="18"/>
                  <w:szCs w:val="18"/>
                  <w:rPrChange w:id="5127" w:author="卡噗胖胖" w:date="2019-01-08T14:14:00Z">
                    <w:rPr>
                      <w:rFonts w:hint="eastAsia"/>
                    </w:rPr>
                  </w:rPrChange>
                </w:rPr>
                <w:t>总页数</w:t>
              </w:r>
            </w:ins>
            <w:ins w:id="5128" w:author="卡噗胖胖" w:date="2019-01-08T14:14:00Z">
              <w:r>
                <w:rPr>
                  <w:rFonts w:hint="eastAsia" w:ascii="Arial" w:hAnsi="Arial" w:cs="Arial"/>
                  <w:color w:val="000000" w:themeColor="text1"/>
                  <w:kern w:val="2"/>
                  <w:sz w:val="18"/>
                  <w:szCs w:val="18"/>
                  <w:rPrChange w:id="5129" w:author="卡噗胖胖" w:date="2019-01-08T14:14:00Z">
                    <w:rPr>
                      <w:rFonts w:hint="eastAsia"/>
                    </w:rPr>
                  </w:rPrChange>
                </w:rPr>
                <w:t>&lt;/TOTALPAGES&gt;</w:t>
              </w:r>
            </w:ins>
          </w:p>
          <w:p>
            <w:pPr>
              <w:pStyle w:val="100"/>
              <w:ind w:firstLine="360"/>
              <w:rPr>
                <w:ins w:id="5130" w:author="卡噗胖胖" w:date="2019-01-08T14:14:00Z"/>
                <w:rFonts w:ascii="Arial" w:hAnsi="Arial" w:cs="Arial"/>
                <w:color w:val="000000" w:themeColor="text1"/>
                <w:kern w:val="2"/>
                <w:sz w:val="18"/>
                <w:szCs w:val="18"/>
                <w:rPrChange w:id="5131" w:author="卡噗胖胖" w:date="2019-01-08T14:14:00Z">
                  <w:rPr>
                    <w:ins w:id="5132" w:author="卡噗胖胖" w:date="2019-01-08T14:14:00Z"/>
                  </w:rPr>
                </w:rPrChange>
              </w:rPr>
            </w:pPr>
            <w:ins w:id="5133" w:author="卡噗胖胖" w:date="2019-01-08T14:14:00Z">
              <w:r>
                <w:rPr>
                  <w:rFonts w:hint="eastAsia" w:ascii="Arial" w:hAnsi="Arial" w:cs="Arial"/>
                  <w:color w:val="000000" w:themeColor="text1"/>
                  <w:kern w:val="2"/>
                  <w:sz w:val="18"/>
                  <w:szCs w:val="18"/>
                  <w:rPrChange w:id="5134" w:author="卡噗胖胖" w:date="2019-01-08T14:14:00Z">
                    <w:rPr>
                      <w:rFonts w:hint="eastAsia"/>
                    </w:rPr>
                  </w:rPrChange>
                </w:rPr>
                <w:t xml:space="preserve">            &lt;TOTALNUMBER&gt;</w:t>
              </w:r>
            </w:ins>
            <w:ins w:id="5135" w:author="卡噗胖胖" w:date="2019-01-08T14:14:00Z">
              <w:r>
                <w:rPr>
                  <w:rFonts w:hint="eastAsia" w:ascii="Arial" w:hAnsi="Arial" w:cs="Arial"/>
                  <w:color w:val="000000" w:themeColor="text1"/>
                  <w:kern w:val="2"/>
                  <w:sz w:val="18"/>
                  <w:szCs w:val="18"/>
                  <w:rPrChange w:id="5136" w:author="卡噗胖胖" w:date="2019-01-08T14:14:00Z">
                    <w:rPr>
                      <w:rFonts w:hint="eastAsia"/>
                    </w:rPr>
                  </w:rPrChange>
                </w:rPr>
                <w:t>总条数</w:t>
              </w:r>
            </w:ins>
            <w:ins w:id="5137" w:author="卡噗胖胖" w:date="2019-01-08T14:14:00Z">
              <w:r>
                <w:rPr>
                  <w:rFonts w:hint="eastAsia" w:ascii="Arial" w:hAnsi="Arial" w:cs="Arial"/>
                  <w:color w:val="000000" w:themeColor="text1"/>
                  <w:kern w:val="2"/>
                  <w:sz w:val="18"/>
                  <w:szCs w:val="18"/>
                  <w:rPrChange w:id="5138" w:author="卡噗胖胖" w:date="2019-01-08T14:14:00Z">
                    <w:rPr>
                      <w:rFonts w:hint="eastAsia"/>
                    </w:rPr>
                  </w:rPrChange>
                </w:rPr>
                <w:t>&lt;/TOTALNUMBER&gt;</w:t>
              </w:r>
            </w:ins>
          </w:p>
          <w:p>
            <w:pPr>
              <w:pStyle w:val="100"/>
              <w:ind w:firstLine="360"/>
              <w:rPr>
                <w:ins w:id="5139" w:author="卡噗胖胖" w:date="2019-01-08T14:14:00Z"/>
                <w:rFonts w:ascii="Arial" w:hAnsi="Arial" w:cs="Arial"/>
                <w:color w:val="000000" w:themeColor="text1"/>
                <w:kern w:val="2"/>
                <w:sz w:val="18"/>
                <w:szCs w:val="18"/>
                <w:rPrChange w:id="5140" w:author="卡噗胖胖" w:date="2019-01-08T14:14:00Z">
                  <w:rPr>
                    <w:ins w:id="5141" w:author="卡噗胖胖" w:date="2019-01-08T14:14:00Z"/>
                  </w:rPr>
                </w:rPrChange>
              </w:rPr>
            </w:pPr>
            <w:ins w:id="5142" w:author="卡噗胖胖" w:date="2019-01-08T14:14:00Z">
              <w:r>
                <w:rPr>
                  <w:rFonts w:ascii="Arial" w:hAnsi="Arial" w:cs="Arial"/>
                  <w:color w:val="000000" w:themeColor="text1"/>
                  <w:kern w:val="2"/>
                  <w:sz w:val="18"/>
                  <w:szCs w:val="18"/>
                  <w:rPrChange w:id="5143" w:author="卡噗胖胖" w:date="2019-01-08T14:14:00Z">
                    <w:rPr/>
                  </w:rPrChange>
                </w:rPr>
                <w:t xml:space="preserve">        &lt;/SPLITPAGE&gt;</w:t>
              </w:r>
            </w:ins>
          </w:p>
          <w:p>
            <w:pPr>
              <w:pStyle w:val="100"/>
              <w:ind w:firstLine="360"/>
              <w:rPr>
                <w:ins w:id="5144" w:author="卡噗胖胖" w:date="2019-01-08T14:14:00Z"/>
                <w:rFonts w:ascii="Arial" w:hAnsi="Arial" w:cs="Arial"/>
                <w:color w:val="000000" w:themeColor="text1"/>
                <w:kern w:val="2"/>
                <w:sz w:val="18"/>
                <w:szCs w:val="18"/>
                <w:rPrChange w:id="5145" w:author="卡噗胖胖" w:date="2019-01-08T14:14:00Z">
                  <w:rPr>
                    <w:ins w:id="5146" w:author="卡噗胖胖" w:date="2019-01-08T14:14:00Z"/>
                  </w:rPr>
                </w:rPrChange>
              </w:rPr>
            </w:pPr>
            <w:ins w:id="5147" w:author="卡噗胖胖" w:date="2019-01-08T14:14:00Z">
              <w:r>
                <w:rPr>
                  <w:rFonts w:ascii="Arial" w:hAnsi="Arial" w:cs="Arial"/>
                  <w:color w:val="000000" w:themeColor="text1"/>
                  <w:kern w:val="2"/>
                  <w:sz w:val="18"/>
                  <w:szCs w:val="18"/>
                  <w:rPrChange w:id="5148" w:author="卡噗胖胖" w:date="2019-01-08T14:14:00Z">
                    <w:rPr/>
                  </w:rPrChange>
                </w:rPr>
                <w:t xml:space="preserve">    &lt;/DATA&gt;</w:t>
              </w:r>
            </w:ins>
          </w:p>
          <w:p>
            <w:pPr>
              <w:pStyle w:val="100"/>
              <w:ind w:firstLine="360"/>
              <w:rPr>
                <w:ins w:id="5149" w:author="卡噗胖胖" w:date="2019-01-08T14:14:00Z"/>
                <w:rFonts w:ascii="Arial" w:hAnsi="Arial" w:cs="Arial"/>
                <w:color w:val="000000" w:themeColor="text1"/>
                <w:kern w:val="2"/>
                <w:sz w:val="18"/>
                <w:szCs w:val="18"/>
                <w:rPrChange w:id="5150" w:author="卡噗胖胖" w:date="2019-01-08T14:14:00Z">
                  <w:rPr>
                    <w:ins w:id="5151" w:author="卡噗胖胖" w:date="2019-01-08T14:14:00Z"/>
                  </w:rPr>
                </w:rPrChange>
              </w:rPr>
            </w:pPr>
            <w:ins w:id="5152" w:author="卡噗胖胖" w:date="2019-01-08T14:14:00Z">
              <w:r>
                <w:rPr>
                  <w:rFonts w:hint="eastAsia" w:ascii="Arial" w:hAnsi="Arial" w:cs="Arial"/>
                  <w:color w:val="000000" w:themeColor="text1"/>
                  <w:kern w:val="2"/>
                  <w:sz w:val="18"/>
                  <w:szCs w:val="18"/>
                  <w:rPrChange w:id="5153" w:author="卡噗胖胖" w:date="2019-01-08T14:14:00Z">
                    <w:rPr>
                      <w:rFonts w:hint="eastAsia"/>
                    </w:rPr>
                  </w:rPrChange>
                </w:rPr>
                <w:t xml:space="preserve">    &lt;DESC&gt;</w:t>
              </w:r>
            </w:ins>
            <w:ins w:id="5154" w:author="卡噗胖胖" w:date="2019-01-08T14:14:00Z">
              <w:r>
                <w:rPr>
                  <w:rFonts w:hint="eastAsia" w:ascii="Arial" w:hAnsi="Arial" w:cs="Arial"/>
                  <w:color w:val="000000" w:themeColor="text1"/>
                  <w:kern w:val="2"/>
                  <w:sz w:val="18"/>
                  <w:szCs w:val="18"/>
                  <w:rPrChange w:id="5155" w:author="卡噗胖胖" w:date="2019-01-08T14:14:00Z">
                    <w:rPr>
                      <w:rFonts w:hint="eastAsia"/>
                    </w:rPr>
                  </w:rPrChange>
                </w:rPr>
                <w:t>数据处理情况的描述</w:t>
              </w:r>
            </w:ins>
            <w:ins w:id="5156" w:author="卡噗胖胖" w:date="2019-01-08T14:14:00Z">
              <w:r>
                <w:rPr>
                  <w:rFonts w:hint="eastAsia" w:ascii="Arial" w:hAnsi="Arial" w:cs="Arial"/>
                  <w:color w:val="000000" w:themeColor="text1"/>
                  <w:kern w:val="2"/>
                  <w:sz w:val="18"/>
                  <w:szCs w:val="18"/>
                  <w:rPrChange w:id="5157" w:author="卡噗胖胖" w:date="2019-01-08T14:14:00Z">
                    <w:rPr>
                      <w:rFonts w:hint="eastAsia"/>
                    </w:rPr>
                  </w:rPrChange>
                </w:rPr>
                <w:t>&lt;/DESC&gt;</w:t>
              </w:r>
            </w:ins>
          </w:p>
          <w:p>
            <w:pPr>
              <w:pStyle w:val="100"/>
              <w:ind w:firstLine="360"/>
              <w:rPr>
                <w:del w:id="5158" w:author="卡噗胖胖" w:date="2019-01-08T14:14:00Z"/>
                <w:rFonts w:ascii="Arial" w:hAnsi="Arial" w:cs="Arial"/>
                <w:color w:val="000000" w:themeColor="text1"/>
                <w:kern w:val="2"/>
                <w:sz w:val="18"/>
                <w:szCs w:val="18"/>
                <w14:textFill>
                  <w14:solidFill>
                    <w14:schemeClr w14:val="tx1"/>
                  </w14:solidFill>
                </w14:textFill>
              </w:rPr>
            </w:pPr>
            <w:ins w:id="5159" w:author="卡噗胖胖" w:date="2019-01-08T14:14:00Z">
              <w:r>
                <w:rPr>
                  <w:rFonts w:ascii="Arial" w:hAnsi="Arial" w:cs="Arial"/>
                  <w:color w:val="000000" w:themeColor="text1"/>
                  <w:kern w:val="2"/>
                  <w:sz w:val="18"/>
                  <w:szCs w:val="18"/>
                  <w:rPrChange w:id="5160" w:author="卡噗胖胖" w:date="2019-01-08T14:14:00Z">
                    <w:rPr/>
                  </w:rPrChange>
                </w:rPr>
                <w:t>&lt;/ESB&gt;</w:t>
              </w:r>
            </w:ins>
            <w:del w:id="5161" w:author="卡噗胖胖" w:date="2019-01-08T14:14:00Z">
              <w:r>
                <w:rPr>
                  <w:rFonts w:ascii="Arial" w:hAnsi="Arial" w:cs="Arial"/>
                  <w:color w:val="000000" w:themeColor="text1"/>
                  <w:kern w:val="2"/>
                  <w:sz w:val="18"/>
                  <w:szCs w:val="18"/>
                  <w14:textFill>
                    <w14:solidFill>
                      <w14:schemeClr w14:val="tx1"/>
                    </w14:solidFill>
                  </w14:textFill>
                </w:rPr>
                <w:delText>&lt;?xml version="1.0" encoding="UTF-8" ?&gt;</w:delText>
              </w:r>
            </w:del>
          </w:p>
          <w:p>
            <w:pPr>
              <w:pStyle w:val="100"/>
              <w:ind w:firstLine="360"/>
              <w:rPr>
                <w:del w:id="5162" w:author="卡噗胖胖" w:date="2019-01-08T14:14:00Z"/>
                <w:rFonts w:ascii="Arial" w:hAnsi="Arial" w:cs="Arial"/>
                <w:color w:val="000000" w:themeColor="text1"/>
                <w:kern w:val="2"/>
                <w:sz w:val="18"/>
                <w:szCs w:val="18"/>
                <w14:textFill>
                  <w14:solidFill>
                    <w14:schemeClr w14:val="tx1"/>
                  </w14:solidFill>
                </w14:textFill>
              </w:rPr>
            </w:pPr>
            <w:del w:id="5163" w:author="卡噗胖胖" w:date="2019-01-08T14:14:00Z">
              <w:r>
                <w:rPr>
                  <w:rFonts w:ascii="Arial" w:hAnsi="Arial" w:cs="Arial"/>
                  <w:color w:val="000000" w:themeColor="text1"/>
                  <w:kern w:val="2"/>
                  <w:sz w:val="18"/>
                  <w:szCs w:val="18"/>
                  <w14:textFill>
                    <w14:solidFill>
                      <w14:schemeClr w14:val="tx1"/>
                    </w14:solidFill>
                  </w14:textFill>
                </w:rPr>
                <w:delText>&lt;ESB&gt;</w:delText>
              </w:r>
            </w:del>
          </w:p>
          <w:p>
            <w:pPr>
              <w:pStyle w:val="100"/>
              <w:ind w:firstLine="360"/>
              <w:rPr>
                <w:del w:id="5164" w:author="卡噗胖胖" w:date="2019-01-08T14:14:00Z"/>
                <w:rFonts w:ascii="Arial" w:hAnsi="Arial" w:cs="Arial"/>
                <w:color w:val="000000" w:themeColor="text1"/>
                <w:kern w:val="2"/>
                <w:sz w:val="18"/>
                <w:szCs w:val="18"/>
                <w14:textFill>
                  <w14:solidFill>
                    <w14:schemeClr w14:val="tx1"/>
                  </w14:solidFill>
                </w14:textFill>
              </w:rPr>
            </w:pPr>
            <w:del w:id="5165"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&lt;RESULT&gt;S成功/E失败&lt;/RESULT&gt;</w:delText>
              </w:r>
            </w:del>
          </w:p>
          <w:p>
            <w:pPr>
              <w:pStyle w:val="100"/>
              <w:ind w:firstLine="360"/>
              <w:rPr>
                <w:del w:id="5166" w:author="卡噗胖胖" w:date="2019-01-08T14:14:00Z"/>
                <w:rFonts w:ascii="Arial" w:hAnsi="Arial" w:cs="Arial"/>
                <w:color w:val="000000" w:themeColor="text1"/>
                <w:kern w:val="2"/>
                <w:sz w:val="18"/>
                <w:szCs w:val="18"/>
                <w14:textFill>
                  <w14:solidFill>
                    <w14:schemeClr w14:val="tx1"/>
                  </w14:solidFill>
                </w14:textFill>
              </w:rPr>
            </w:pPr>
            <w:del w:id="5167" w:author="卡噗胖胖" w:date="2019-01-08T14:14: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5168" w:author="卡噗胖胖" w:date="2019-01-08T14:14:00Z"/>
                <w:rFonts w:ascii="Arial" w:hAnsi="Arial" w:cs="Arial"/>
                <w:color w:val="000000" w:themeColor="text1"/>
                <w:kern w:val="2"/>
                <w:sz w:val="18"/>
                <w:szCs w:val="18"/>
                <w14:textFill>
                  <w14:solidFill>
                    <w14:schemeClr w14:val="tx1"/>
                  </w14:solidFill>
                </w14:textFill>
              </w:rPr>
            </w:pPr>
            <w:del w:id="5169" w:author="卡噗胖胖" w:date="2019-01-08T14:14: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5170" w:author="卡噗胖胖" w:date="2019-01-08T14:14:00Z"/>
                <w:rFonts w:ascii="Arial" w:hAnsi="Arial" w:cs="Arial"/>
                <w:color w:val="000000" w:themeColor="text1"/>
                <w:kern w:val="2"/>
                <w:sz w:val="18"/>
                <w:szCs w:val="18"/>
                <w14:textFill>
                  <w14:solidFill>
                    <w14:schemeClr w14:val="tx1"/>
                  </w14:solidFill>
                </w14:textFill>
              </w:rPr>
            </w:pPr>
            <w:del w:id="5171"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&lt;PUUID&gt;批数据的UUID&lt;/PUUID&gt;</w:delText>
              </w:r>
            </w:del>
          </w:p>
          <w:p>
            <w:pPr>
              <w:pStyle w:val="100"/>
              <w:ind w:firstLine="360"/>
              <w:rPr>
                <w:del w:id="5172" w:author="卡噗胖胖" w:date="2019-01-08T14:14:00Z"/>
                <w:rFonts w:ascii="Arial" w:hAnsi="Arial" w:cs="Arial"/>
                <w:color w:val="000000" w:themeColor="text1"/>
                <w:kern w:val="2"/>
                <w:sz w:val="18"/>
                <w:szCs w:val="18"/>
                <w14:textFill>
                  <w14:solidFill>
                    <w14:schemeClr w14:val="tx1"/>
                  </w14:solidFill>
                </w14:textFill>
              </w:rPr>
            </w:pPr>
            <w:del w:id="5173" w:author="卡噗胖胖" w:date="2019-01-08T14:14: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5174" w:author="卡噗胖胖" w:date="2019-01-08T14:14:00Z"/>
                <w:rFonts w:ascii="Arial" w:hAnsi="Arial" w:cs="Arial"/>
                <w:color w:val="000000" w:themeColor="text1"/>
                <w:kern w:val="2"/>
                <w:sz w:val="18"/>
                <w:szCs w:val="18"/>
                <w14:textFill>
                  <w14:solidFill>
                    <w14:schemeClr w14:val="tx1"/>
                  </w14:solidFill>
                </w14:textFill>
              </w:rPr>
            </w:pPr>
            <w:del w:id="5175"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ind w:firstLine="360"/>
              <w:rPr>
                <w:del w:id="5176" w:author="卡噗胖胖" w:date="2019-01-08T14:14:00Z"/>
                <w:rFonts w:ascii="Arial" w:hAnsi="Arial" w:cs="Arial"/>
                <w:color w:val="000000" w:themeColor="text1"/>
                <w:kern w:val="2"/>
                <w:sz w:val="18"/>
                <w:szCs w:val="18"/>
                <w14:textFill>
                  <w14:solidFill>
                    <w14:schemeClr w14:val="tx1"/>
                  </w14:solidFill>
                </w14:textFill>
              </w:rPr>
            </w:pPr>
            <w:del w:id="5177"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ind w:firstLine="360"/>
              <w:rPr>
                <w:del w:id="5178" w:author="卡噗胖胖" w:date="2019-01-08T14:14:00Z"/>
                <w:rFonts w:ascii="Arial" w:hAnsi="Arial" w:cs="Arial"/>
                <w:color w:val="000000" w:themeColor="text1"/>
                <w:kern w:val="2"/>
                <w:sz w:val="18"/>
                <w:szCs w:val="18"/>
                <w14:textFill>
                  <w14:solidFill>
                    <w14:schemeClr w14:val="tx1"/>
                  </w14:solidFill>
                </w14:textFill>
              </w:rPr>
            </w:pPr>
            <w:del w:id="5179"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&lt;DESC2&gt;区域代码的值&lt;/DESC2&gt;</w:delText>
              </w:r>
            </w:del>
          </w:p>
          <w:p>
            <w:pPr>
              <w:pStyle w:val="100"/>
              <w:ind w:firstLine="360"/>
              <w:rPr>
                <w:del w:id="5180" w:author="卡噗胖胖" w:date="2019-01-08T14:14:00Z"/>
                <w:rFonts w:ascii="Arial" w:hAnsi="Arial" w:cs="Arial"/>
                <w:color w:val="000000" w:themeColor="text1"/>
                <w:kern w:val="2"/>
                <w:sz w:val="18"/>
                <w:szCs w:val="18"/>
                <w14:textFill>
                  <w14:solidFill>
                    <w14:schemeClr w14:val="tx1"/>
                  </w14:solidFill>
                </w14:textFill>
              </w:rPr>
            </w:pPr>
            <w:del w:id="5181"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&lt;DESC3&gt;备注的值&lt;/DESC3&gt;</w:delText>
              </w:r>
            </w:del>
          </w:p>
          <w:p>
            <w:pPr>
              <w:pStyle w:val="100"/>
              <w:ind w:firstLine="360"/>
              <w:rPr>
                <w:del w:id="5182" w:author="卡噗胖胖" w:date="2019-01-08T14:14:00Z"/>
                <w:rFonts w:ascii="Arial" w:hAnsi="Arial" w:cs="Arial"/>
                <w:color w:val="000000" w:themeColor="text1"/>
                <w:kern w:val="2"/>
                <w:sz w:val="18"/>
                <w:szCs w:val="18"/>
                <w14:textFill>
                  <w14:solidFill>
                    <w14:schemeClr w14:val="tx1"/>
                  </w14:solidFill>
                </w14:textFill>
              </w:rPr>
            </w:pPr>
            <w:del w:id="5183"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&lt;DESC4&gt;启用状态的值&lt;/DESC4&gt;</w:delText>
              </w:r>
            </w:del>
          </w:p>
          <w:p>
            <w:pPr>
              <w:pStyle w:val="100"/>
              <w:ind w:firstLine="360"/>
              <w:rPr>
                <w:del w:id="5184" w:author="卡噗胖胖" w:date="2019-01-08T14:14:00Z"/>
                <w:rFonts w:ascii="Arial" w:hAnsi="Arial" w:cs="Arial"/>
                <w:color w:val="000000" w:themeColor="text1"/>
                <w:kern w:val="2"/>
                <w:sz w:val="18"/>
                <w:szCs w:val="18"/>
                <w14:textFill>
                  <w14:solidFill>
                    <w14:schemeClr w14:val="tx1"/>
                  </w14:solidFill>
                </w14:textFill>
              </w:rPr>
            </w:pPr>
            <w:del w:id="5185"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ind w:firstLine="360"/>
              <w:rPr>
                <w:del w:id="5186" w:author="卡噗胖胖" w:date="2019-01-08T14:14:00Z"/>
                <w:rFonts w:ascii="Arial" w:hAnsi="Arial" w:cs="Arial"/>
                <w:color w:val="000000" w:themeColor="text1"/>
                <w:kern w:val="2"/>
                <w:sz w:val="18"/>
                <w:szCs w:val="18"/>
                <w14:textFill>
                  <w14:solidFill>
                    <w14:schemeClr w14:val="tx1"/>
                  </w14:solidFill>
                </w14:textFill>
              </w:rPr>
            </w:pPr>
            <w:del w:id="5187"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ind w:firstLine="360"/>
              <w:rPr>
                <w:del w:id="5188" w:author="卡噗胖胖" w:date="2019-01-08T14:14:00Z"/>
                <w:rFonts w:ascii="Arial" w:hAnsi="Arial" w:cs="Arial"/>
                <w:color w:val="000000" w:themeColor="text1"/>
                <w:kern w:val="2"/>
                <w:sz w:val="18"/>
                <w:szCs w:val="18"/>
                <w14:textFill>
                  <w14:solidFill>
                    <w14:schemeClr w14:val="tx1"/>
                  </w14:solidFill>
                </w14:textFill>
              </w:rPr>
            </w:pPr>
            <w:del w:id="5189"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ind w:firstLine="360"/>
              <w:rPr>
                <w:del w:id="5190" w:author="卡噗胖胖" w:date="2019-01-08T14:14:00Z"/>
                <w:rFonts w:ascii="Arial" w:hAnsi="Arial" w:cs="Arial"/>
                <w:color w:val="000000" w:themeColor="text1"/>
                <w:kern w:val="2"/>
                <w:sz w:val="18"/>
                <w:szCs w:val="18"/>
                <w14:textFill>
                  <w14:solidFill>
                    <w14:schemeClr w14:val="tx1"/>
                  </w14:solidFill>
                </w14:textFill>
              </w:rPr>
            </w:pPr>
            <w:del w:id="5191" w:author="卡噗胖胖" w:date="2019-01-08T14:14: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5192" w:author="卡噗胖胖" w:date="2019-01-08T14:14:00Z"/>
                <w:rFonts w:ascii="Arial" w:hAnsi="Arial" w:cs="Arial"/>
                <w:color w:val="000000" w:themeColor="text1"/>
                <w:kern w:val="2"/>
                <w:sz w:val="18"/>
                <w:szCs w:val="18"/>
                <w14:textFill>
                  <w14:solidFill>
                    <w14:schemeClr w14:val="tx1"/>
                  </w14:solidFill>
                </w14:textFill>
              </w:rPr>
            </w:pPr>
            <w:del w:id="5193" w:author="卡噗胖胖" w:date="2019-01-08T14:14: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5194" w:author="卡噗胖胖" w:date="2019-01-08T14:14:00Z"/>
                <w:rFonts w:ascii="Arial" w:hAnsi="Arial" w:cs="Arial"/>
                <w:color w:val="000000" w:themeColor="text1"/>
                <w:kern w:val="2"/>
                <w:sz w:val="18"/>
                <w:szCs w:val="18"/>
                <w14:textFill>
                  <w14:solidFill>
                    <w14:schemeClr w14:val="tx1"/>
                  </w14:solidFill>
                </w14:textFill>
              </w:rPr>
            </w:pPr>
            <w:del w:id="5195"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&lt;CODE&gt;主编码的值&lt;/CODE&gt;</w:delText>
              </w:r>
            </w:del>
          </w:p>
          <w:p>
            <w:pPr>
              <w:pStyle w:val="100"/>
              <w:ind w:firstLine="360"/>
              <w:rPr>
                <w:del w:id="5196" w:author="卡噗胖胖" w:date="2019-01-08T14:14:00Z"/>
                <w:rFonts w:ascii="Arial" w:hAnsi="Arial" w:cs="Arial"/>
                <w:color w:val="000000" w:themeColor="text1"/>
                <w:kern w:val="2"/>
                <w:sz w:val="18"/>
                <w:szCs w:val="18"/>
                <w14:textFill>
                  <w14:solidFill>
                    <w14:schemeClr w14:val="tx1"/>
                  </w14:solidFill>
                </w14:textFill>
              </w:rPr>
            </w:pPr>
            <w:del w:id="5197"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&lt;DESC1&gt;名称的值&lt;/DESC1&gt;</w:delText>
              </w:r>
            </w:del>
          </w:p>
          <w:p>
            <w:pPr>
              <w:pStyle w:val="100"/>
              <w:ind w:firstLine="360"/>
              <w:rPr>
                <w:del w:id="5198" w:author="卡噗胖胖" w:date="2019-01-08T14:14:00Z"/>
                <w:rFonts w:ascii="Arial" w:hAnsi="Arial" w:cs="Arial"/>
                <w:color w:val="000000" w:themeColor="text1"/>
                <w:kern w:val="2"/>
                <w:sz w:val="18"/>
                <w:szCs w:val="18"/>
                <w14:textFill>
                  <w14:solidFill>
                    <w14:schemeClr w14:val="tx1"/>
                  </w14:solidFill>
                </w14:textFill>
              </w:rPr>
            </w:pPr>
            <w:del w:id="5199"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&lt;DESC2&gt;区域代码的值&lt;/DESC2&gt;</w:delText>
              </w:r>
            </w:del>
          </w:p>
          <w:p>
            <w:pPr>
              <w:pStyle w:val="100"/>
              <w:ind w:firstLine="360"/>
              <w:rPr>
                <w:del w:id="5200" w:author="卡噗胖胖" w:date="2019-01-08T14:14:00Z"/>
                <w:rFonts w:ascii="Arial" w:hAnsi="Arial" w:cs="Arial"/>
                <w:color w:val="000000" w:themeColor="text1"/>
                <w:kern w:val="2"/>
                <w:sz w:val="18"/>
                <w:szCs w:val="18"/>
                <w14:textFill>
                  <w14:solidFill>
                    <w14:schemeClr w14:val="tx1"/>
                  </w14:solidFill>
                </w14:textFill>
              </w:rPr>
            </w:pPr>
            <w:del w:id="5201"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&lt;DESC3&gt;备注的值&lt;/DESC3&gt;</w:delText>
              </w:r>
            </w:del>
          </w:p>
          <w:p>
            <w:pPr>
              <w:pStyle w:val="100"/>
              <w:ind w:firstLine="360"/>
              <w:rPr>
                <w:del w:id="5202" w:author="卡噗胖胖" w:date="2019-01-08T14:14:00Z"/>
                <w:rFonts w:ascii="Arial" w:hAnsi="Arial" w:cs="Arial"/>
                <w:color w:val="000000" w:themeColor="text1"/>
                <w:kern w:val="2"/>
                <w:sz w:val="18"/>
                <w:szCs w:val="18"/>
                <w14:textFill>
                  <w14:solidFill>
                    <w14:schemeClr w14:val="tx1"/>
                  </w14:solidFill>
                </w14:textFill>
              </w:rPr>
            </w:pPr>
            <w:del w:id="5203"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&lt;DESC4&gt;启用状态的值&lt;/DESC4&gt;</w:delText>
              </w:r>
            </w:del>
          </w:p>
          <w:p>
            <w:pPr>
              <w:pStyle w:val="100"/>
              <w:ind w:firstLine="360"/>
              <w:rPr>
                <w:del w:id="5204" w:author="卡噗胖胖" w:date="2019-01-08T14:14:00Z"/>
                <w:rFonts w:ascii="Arial" w:hAnsi="Arial" w:cs="Arial"/>
                <w:color w:val="000000" w:themeColor="text1"/>
                <w:kern w:val="2"/>
                <w:sz w:val="18"/>
                <w:szCs w:val="18"/>
                <w14:textFill>
                  <w14:solidFill>
                    <w14:schemeClr w14:val="tx1"/>
                  </w14:solidFill>
                </w14:textFill>
              </w:rPr>
            </w:pPr>
            <w:del w:id="5205"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&lt;PARENTCODE&gt;父节点编码的值&lt;/PARENTCODE&gt;</w:delText>
              </w:r>
            </w:del>
          </w:p>
          <w:p>
            <w:pPr>
              <w:pStyle w:val="100"/>
              <w:ind w:firstLine="360"/>
              <w:rPr>
                <w:del w:id="5206" w:author="卡噗胖胖" w:date="2019-01-08T14:14:00Z"/>
                <w:rFonts w:ascii="Arial" w:hAnsi="Arial" w:cs="Arial"/>
                <w:color w:val="000000" w:themeColor="text1"/>
                <w:kern w:val="2"/>
                <w:sz w:val="18"/>
                <w:szCs w:val="18"/>
                <w14:textFill>
                  <w14:solidFill>
                    <w14:schemeClr w14:val="tx1"/>
                  </w14:solidFill>
                </w14:textFill>
              </w:rPr>
            </w:pPr>
            <w:del w:id="5207"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&lt;UUID&gt;UUID的值&lt;/UUID&gt;</w:delText>
              </w:r>
            </w:del>
          </w:p>
          <w:p>
            <w:pPr>
              <w:pStyle w:val="100"/>
              <w:ind w:firstLine="360"/>
              <w:rPr>
                <w:del w:id="5208" w:author="卡噗胖胖" w:date="2019-01-08T14:14:00Z"/>
                <w:rFonts w:ascii="Arial" w:hAnsi="Arial" w:cs="Arial"/>
                <w:color w:val="000000" w:themeColor="text1"/>
                <w:kern w:val="2"/>
                <w:sz w:val="18"/>
                <w:szCs w:val="18"/>
                <w14:textFill>
                  <w14:solidFill>
                    <w14:schemeClr w14:val="tx1"/>
                  </w14:solidFill>
                </w14:textFill>
              </w:rPr>
            </w:pPr>
            <w:del w:id="5209"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&lt;VERSION&gt;主数据版本的值&lt;/VERSION&gt;</w:delText>
              </w:r>
            </w:del>
          </w:p>
          <w:p>
            <w:pPr>
              <w:pStyle w:val="100"/>
              <w:ind w:firstLine="360"/>
              <w:rPr>
                <w:del w:id="5210" w:author="卡噗胖胖" w:date="2019-01-08T14:14:00Z"/>
                <w:rFonts w:ascii="Arial" w:hAnsi="Arial" w:cs="Arial"/>
                <w:color w:val="000000" w:themeColor="text1"/>
                <w:kern w:val="2"/>
                <w:sz w:val="18"/>
                <w:szCs w:val="18"/>
                <w14:textFill>
                  <w14:solidFill>
                    <w14:schemeClr w14:val="tx1"/>
                  </w14:solidFill>
                </w14:textFill>
              </w:rPr>
            </w:pPr>
            <w:del w:id="5211" w:author="卡噗胖胖" w:date="2019-01-08T14:14:00Z">
              <w:r>
                <w:rPr>
                  <w:rFonts w:ascii="Arial" w:hAnsi="Arial" w:cs="Arial"/>
                  <w:color w:val="000000" w:themeColor="text1"/>
                  <w:kern w:val="2"/>
                  <w:sz w:val="18"/>
                  <w:szCs w:val="18"/>
                  <w14:textFill>
                    <w14:solidFill>
                      <w14:schemeClr w14:val="tx1"/>
                    </w14:solidFill>
                  </w14:textFill>
                </w:rPr>
                <w:delText xml:space="preserve">            &lt;/DATAINFO&gt;</w:delText>
              </w:r>
            </w:del>
          </w:p>
          <w:p>
            <w:pPr>
              <w:pStyle w:val="100"/>
              <w:ind w:firstLine="360"/>
              <w:rPr>
                <w:del w:id="5212" w:author="卡噗胖胖" w:date="2019-01-08T14:14:00Z"/>
                <w:rFonts w:ascii="Arial" w:hAnsi="Arial" w:cs="Arial"/>
                <w:color w:val="000000" w:themeColor="text1"/>
                <w:kern w:val="2"/>
                <w:sz w:val="18"/>
                <w:szCs w:val="18"/>
                <w14:textFill>
                  <w14:solidFill>
                    <w14:schemeClr w14:val="tx1"/>
                  </w14:solidFill>
                </w14:textFill>
              </w:rPr>
            </w:pPr>
            <w:del w:id="5213" w:author="卡噗胖胖" w:date="2019-01-08T14:14:00Z">
              <w:r>
                <w:rPr>
                  <w:rFonts w:ascii="Arial" w:hAnsi="Arial" w:cs="Arial"/>
                  <w:color w:val="000000" w:themeColor="text1"/>
                  <w:kern w:val="2"/>
                  <w:sz w:val="18"/>
                  <w:szCs w:val="18"/>
                  <w14:textFill>
                    <w14:solidFill>
                      <w14:schemeClr w14:val="tx1"/>
                    </w14:solidFill>
                  </w14:textFill>
                </w:rPr>
                <w:delText xml:space="preserve">        &lt;/DATAINFOS&gt;</w:delText>
              </w:r>
            </w:del>
          </w:p>
          <w:p>
            <w:pPr>
              <w:pStyle w:val="100"/>
              <w:ind w:firstLine="360"/>
              <w:rPr>
                <w:del w:id="5214" w:author="卡噗胖胖" w:date="2019-01-08T14:14:00Z"/>
                <w:rFonts w:ascii="Arial" w:hAnsi="Arial" w:cs="Arial"/>
                <w:color w:val="000000" w:themeColor="text1"/>
                <w:kern w:val="2"/>
                <w:sz w:val="18"/>
                <w:szCs w:val="18"/>
                <w14:textFill>
                  <w14:solidFill>
                    <w14:schemeClr w14:val="tx1"/>
                  </w14:solidFill>
                </w14:textFill>
              </w:rPr>
            </w:pPr>
            <w:del w:id="5215" w:author="卡噗胖胖" w:date="2019-01-08T14:14: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5216" w:author="卡噗胖胖" w:date="2019-01-08T14:14:00Z"/>
                <w:rFonts w:ascii="Arial" w:hAnsi="Arial" w:cs="Arial"/>
                <w:color w:val="000000" w:themeColor="text1"/>
                <w:kern w:val="2"/>
                <w:sz w:val="18"/>
                <w:szCs w:val="18"/>
                <w14:textFill>
                  <w14:solidFill>
                    <w14:schemeClr w14:val="tx1"/>
                  </w14:solidFill>
                </w14:textFill>
              </w:rPr>
            </w:pPr>
            <w:del w:id="5217"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&lt;COUNTPERPAGE&gt;每页查询条数&lt;/COUNTPERPAGE&gt;</w:delText>
              </w:r>
            </w:del>
          </w:p>
          <w:p>
            <w:pPr>
              <w:pStyle w:val="100"/>
              <w:ind w:firstLine="360"/>
              <w:rPr>
                <w:del w:id="5218" w:author="卡噗胖胖" w:date="2019-01-08T14:14:00Z"/>
                <w:rFonts w:ascii="Arial" w:hAnsi="Arial" w:cs="Arial"/>
                <w:color w:val="000000" w:themeColor="text1"/>
                <w:kern w:val="2"/>
                <w:sz w:val="18"/>
                <w:szCs w:val="18"/>
                <w14:textFill>
                  <w14:solidFill>
                    <w14:schemeClr w14:val="tx1"/>
                  </w14:solidFill>
                </w14:textFill>
              </w:rPr>
            </w:pPr>
            <w:del w:id="5219"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&lt;CURRENTPAGE&gt;当前页码&lt;/CURRENTPAGE&gt;</w:delText>
              </w:r>
            </w:del>
          </w:p>
          <w:p>
            <w:pPr>
              <w:pStyle w:val="100"/>
              <w:ind w:firstLine="360"/>
              <w:rPr>
                <w:del w:id="5220" w:author="卡噗胖胖" w:date="2019-01-08T14:14:00Z"/>
                <w:rFonts w:ascii="Arial" w:hAnsi="Arial" w:cs="Arial"/>
                <w:color w:val="000000" w:themeColor="text1"/>
                <w:kern w:val="2"/>
                <w:sz w:val="18"/>
                <w:szCs w:val="18"/>
                <w14:textFill>
                  <w14:solidFill>
                    <w14:schemeClr w14:val="tx1"/>
                  </w14:solidFill>
                </w14:textFill>
              </w:rPr>
            </w:pPr>
            <w:del w:id="5221"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&lt;TOTALPAGES&gt;总页数&lt;/TOTALPAGES&gt;</w:delText>
              </w:r>
            </w:del>
          </w:p>
          <w:p>
            <w:pPr>
              <w:pStyle w:val="100"/>
              <w:ind w:firstLine="360"/>
              <w:rPr>
                <w:del w:id="5222" w:author="卡噗胖胖" w:date="2019-01-08T14:14:00Z"/>
                <w:rFonts w:ascii="Arial" w:hAnsi="Arial" w:cs="Arial"/>
                <w:color w:val="000000" w:themeColor="text1"/>
                <w:kern w:val="2"/>
                <w:sz w:val="18"/>
                <w:szCs w:val="18"/>
                <w14:textFill>
                  <w14:solidFill>
                    <w14:schemeClr w14:val="tx1"/>
                  </w14:solidFill>
                </w14:textFill>
              </w:rPr>
            </w:pPr>
            <w:del w:id="5223"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&lt;TOTALNUMBER&gt;总条数&lt;/TOTALNUMBER&gt;</w:delText>
              </w:r>
            </w:del>
          </w:p>
          <w:p>
            <w:pPr>
              <w:pStyle w:val="100"/>
              <w:ind w:firstLine="360"/>
              <w:rPr>
                <w:del w:id="5224" w:author="卡噗胖胖" w:date="2019-01-08T14:14:00Z"/>
                <w:rFonts w:ascii="Arial" w:hAnsi="Arial" w:cs="Arial"/>
                <w:color w:val="000000" w:themeColor="text1"/>
                <w:kern w:val="2"/>
                <w:sz w:val="18"/>
                <w:szCs w:val="18"/>
                <w14:textFill>
                  <w14:solidFill>
                    <w14:schemeClr w14:val="tx1"/>
                  </w14:solidFill>
                </w14:textFill>
              </w:rPr>
            </w:pPr>
            <w:del w:id="5225" w:author="卡噗胖胖" w:date="2019-01-08T14:14:00Z">
              <w:r>
                <w:rPr>
                  <w:rFonts w:ascii="Arial" w:hAnsi="Arial" w:cs="Arial"/>
                  <w:color w:val="000000" w:themeColor="text1"/>
                  <w:kern w:val="2"/>
                  <w:sz w:val="18"/>
                  <w:szCs w:val="18"/>
                  <w14:textFill>
                    <w14:solidFill>
                      <w14:schemeClr w14:val="tx1"/>
                    </w14:solidFill>
                  </w14:textFill>
                </w:rPr>
                <w:delText xml:space="preserve">        &lt;/SPLITPAGE&gt;</w:delText>
              </w:r>
            </w:del>
          </w:p>
          <w:p>
            <w:pPr>
              <w:pStyle w:val="100"/>
              <w:ind w:firstLine="360"/>
              <w:rPr>
                <w:del w:id="5226" w:author="卡噗胖胖" w:date="2019-01-08T14:14:00Z"/>
                <w:rFonts w:ascii="Arial" w:hAnsi="Arial" w:cs="Arial"/>
                <w:color w:val="000000" w:themeColor="text1"/>
                <w:kern w:val="2"/>
                <w:sz w:val="18"/>
                <w:szCs w:val="18"/>
                <w14:textFill>
                  <w14:solidFill>
                    <w14:schemeClr w14:val="tx1"/>
                  </w14:solidFill>
                </w14:textFill>
              </w:rPr>
            </w:pPr>
            <w:del w:id="5227" w:author="卡噗胖胖" w:date="2019-01-08T14:14:00Z">
              <w:r>
                <w:rPr>
                  <w:rFonts w:ascii="Arial" w:hAnsi="Arial" w:cs="Arial"/>
                  <w:color w:val="000000" w:themeColor="text1"/>
                  <w:kern w:val="2"/>
                  <w:sz w:val="18"/>
                  <w:szCs w:val="18"/>
                  <w14:textFill>
                    <w14:solidFill>
                      <w14:schemeClr w14:val="tx1"/>
                    </w14:solidFill>
                  </w14:textFill>
                </w:rPr>
                <w:delText xml:space="preserve">    &lt;/DATA&gt;</w:delText>
              </w:r>
            </w:del>
          </w:p>
          <w:p>
            <w:pPr>
              <w:pStyle w:val="100"/>
              <w:ind w:firstLine="360"/>
              <w:rPr>
                <w:del w:id="5228" w:author="卡噗胖胖" w:date="2019-01-08T14:14:00Z"/>
                <w:rFonts w:ascii="Arial" w:hAnsi="Arial" w:cs="Arial"/>
                <w:color w:val="000000" w:themeColor="text1"/>
                <w:kern w:val="2"/>
                <w:sz w:val="18"/>
                <w:szCs w:val="18"/>
                <w14:textFill>
                  <w14:solidFill>
                    <w14:schemeClr w14:val="tx1"/>
                  </w14:solidFill>
                </w14:textFill>
              </w:rPr>
            </w:pPr>
            <w:del w:id="5229" w:author="卡噗胖胖" w:date="2019-01-08T14:14:00Z">
              <w:r>
                <w:rPr>
                  <w:rFonts w:hint="eastAsia" w:ascii="Arial" w:hAnsi="Arial" w:cs="Arial"/>
                  <w:color w:val="000000" w:themeColor="text1"/>
                  <w:kern w:val="2"/>
                  <w:sz w:val="18"/>
                  <w:szCs w:val="18"/>
                  <w14:textFill>
                    <w14:solidFill>
                      <w14:schemeClr w14:val="tx1"/>
                    </w14:solidFill>
                  </w14:textFill>
                </w:rPr>
                <w:delText xml:space="preserve">    &lt;DESC&gt;数据处理情况的描述&lt;/DESC&gt;</w:delText>
              </w:r>
            </w:del>
          </w:p>
          <w:p>
            <w:pPr>
              <w:pStyle w:val="100"/>
              <w:spacing w:before="0" w:beforeLines="0" w:after="0" w:afterLines="0" w:line="240" w:lineRule="auto"/>
              <w:ind w:firstLine="360" w:firstLineChars="0"/>
              <w:rPr>
                <w:rFonts w:ascii="Arial" w:hAnsi="Arial" w:cs="Arial"/>
                <w:color w:val="000000" w:themeColor="text1"/>
                <w:sz w:val="18"/>
                <w:szCs w:val="18"/>
                <w14:textFill>
                  <w14:solidFill>
                    <w14:schemeClr w14:val="tx1"/>
                  </w14:solidFill>
                </w14:textFill>
              </w:rPr>
              <w:pPrChange w:id="5230" w:author="卡噗胖胖" w:date="2019-01-08T14:14:00Z">
                <w:pPr>
                  <w:spacing w:before="0" w:beforeLines="0" w:after="0" w:afterLines="0" w:line="240" w:lineRule="auto"/>
                  <w:ind w:firstLine="0" w:firstLineChars="0"/>
                </w:pPr>
              </w:pPrChange>
            </w:pPr>
            <w:del w:id="5231" w:author="卡噗胖胖" w:date="2019-01-08T14:14:00Z">
              <w:r>
                <w:rPr>
                  <w:rFonts w:ascii="Arial" w:hAnsi="Arial" w:cs="Arial"/>
                  <w:color w:val="000000" w:themeColor="text1"/>
                  <w:sz w:val="18"/>
                  <w:szCs w:val="18"/>
                  <w14:textFill>
                    <w14:solidFill>
                      <w14:schemeClr w14:val="tx1"/>
                    </w14:solidFill>
                  </w14:textFill>
                </w:rPr>
                <w:delText>&lt;/ESB&gt;</w:delText>
              </w:r>
            </w:del>
          </w:p>
        </w:tc>
      </w:tr>
    </w:tbl>
    <w:p>
      <w:pPr>
        <w:spacing w:before="120" w:after="120" w:line="440" w:lineRule="exact"/>
        <w:ind w:firstLine="480"/>
        <w:rPr>
          <w:rFonts w:ascii="仿宋" w:hAnsi="仿宋" w:eastAsia="仿宋"/>
        </w:rPr>
      </w:pPr>
      <w:r>
        <w:rPr>
          <w:rFonts w:hint="eastAsia" w:ascii="仿宋" w:hAnsi="仿宋" w:eastAsia="仿宋"/>
        </w:rPr>
        <w:t>字段说明：</w:t>
      </w:r>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288"/>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Borders>
              <w:bottom w:val="single" w:color="auto" w:sz="4" w:space="0"/>
            </w:tcBorders>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88"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29"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88"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29"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88"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29"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88"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29"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88"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129"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88"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72"/>
        <w:numPr>
          <w:ilvl w:val="0"/>
          <w:numId w:val="9"/>
        </w:numPr>
        <w:rPr>
          <w:ins w:id="5232" w:author="卡噗胖胖" w:date="2019-01-08T14:30:00Z"/>
          <w:rFonts w:ascii="仿宋" w:hAnsi="仿宋"/>
          <w:b w:val="0"/>
        </w:rPr>
      </w:pPr>
      <w:bookmarkStart w:id="148" w:name="_Toc534730179"/>
      <w:bookmarkStart w:id="149" w:name="_Toc520712107"/>
      <w:bookmarkStart w:id="150" w:name="_Toc20120"/>
      <w:r>
        <w:rPr>
          <w:rFonts w:hint="eastAsia" w:ascii="仿宋" w:hAnsi="仿宋"/>
          <w:b w:val="0"/>
        </w:rPr>
        <w:t>供应商</w:t>
      </w:r>
      <w:bookmarkEnd w:id="148"/>
    </w:p>
    <w:p>
      <w:pPr>
        <w:pStyle w:val="4"/>
        <w:numPr>
          <w:ilvl w:val="1"/>
          <w:numId w:val="9"/>
        </w:numPr>
        <w:spacing w:before="168" w:beforeLines="70" w:after="0" w:afterLines="0" w:line="240" w:lineRule="auto"/>
        <w:ind w:left="493" w:hanging="493" w:firstLineChars="0"/>
        <w:rPr>
          <w:ins w:id="5233" w:author="卡噗胖胖" w:date="2019-01-08T14:30:00Z"/>
          <w:rFonts w:ascii="仿宋" w:hAnsi="仿宋" w:eastAsia="仿宋"/>
          <w:b w:val="0"/>
          <w:sz w:val="24"/>
          <w:szCs w:val="24"/>
        </w:rPr>
      </w:pPr>
      <w:ins w:id="5234" w:author="卡噗胖胖" w:date="2019-01-08T14:30:00Z">
        <w:bookmarkStart w:id="151" w:name="_Toc534730180"/>
        <w:r>
          <w:rPr>
            <w:rFonts w:hint="eastAsia" w:ascii="仿宋" w:hAnsi="仿宋" w:eastAsia="仿宋"/>
            <w:b w:val="0"/>
            <w:sz w:val="24"/>
            <w:szCs w:val="24"/>
          </w:rPr>
          <w:t>请求报文格式</w:t>
        </w:r>
        <w:bookmarkEnd w:id="151"/>
      </w:ins>
    </w:p>
    <w:p>
      <w:pPr>
        <w:spacing w:before="120" w:after="120" w:line="440" w:lineRule="exact"/>
        <w:ind w:firstLine="480"/>
        <w:rPr>
          <w:ins w:id="5235" w:author="卡噗胖胖" w:date="2019-01-08T14:30:00Z"/>
          <w:rFonts w:ascii="仿宋" w:hAnsi="仿宋" w:eastAsia="仿宋"/>
        </w:rPr>
      </w:pPr>
      <w:ins w:id="5236" w:author="卡噗胖胖" w:date="2019-01-08T14:30:00Z">
        <w:r>
          <w:rPr>
            <w:rFonts w:hint="eastAsia" w:ascii="仿宋" w:hAnsi="仿宋" w:eastAsia="仿宋"/>
          </w:rPr>
          <w:t>r</w:t>
        </w:r>
      </w:ins>
      <w:ins w:id="5237" w:author="卡噗胖胖" w:date="2019-01-08T14:30:00Z">
        <w:r>
          <w:rPr>
            <w:rFonts w:ascii="仿宋" w:hAnsi="仿宋" w:eastAsia="仿宋"/>
          </w:rPr>
          <w:t>est</w:t>
        </w:r>
      </w:ins>
      <w:ins w:id="5238" w:author="卡噗胖胖" w:date="2019-01-08T14:30:00Z">
        <w:r>
          <w:rPr>
            <w:rFonts w:hint="eastAsia" w:ascii="仿宋" w:hAnsi="仿宋" w:eastAsia="仿宋"/>
          </w:rPr>
          <w:t>请求报文如下</w:t>
        </w:r>
      </w:ins>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rPr>
          <w:jc w:val="center"/>
          <w:ins w:id="5239" w:author="卡噗胖胖" w:date="2019-01-08T14:30:00Z"/>
        </w:trPr>
        <w:tc>
          <w:tcPr>
            <w:tcW w:w="7513" w:type="dxa"/>
            <w:shd w:val="clear" w:color="auto" w:fill="F1F1F1" w:themeFill="background1" w:themeFillShade="F2"/>
          </w:tcPr>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&lt;?xml version="1.0" encoding="UTF-8" ?&gt;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&lt;PUUID&gt;批数据的UUID&lt;/PUUID&gt;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&lt;LASTMODIFYRECORDTIME&gt;上一次变更时间的值&lt;/LASTMODIFYRECORDTIME&gt;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&lt;COUNTPERPAGE&gt;每页查询条数&lt;/COUNTPERPAGE&gt;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&lt;CURRENTPAGE&gt;当前页码&lt;/CURRENTPAGE&gt;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ins w:id="5240" w:author="卡噗胖胖" w:date="2019-01-08T14:30:00Z"/>
                <w:rFonts w:ascii="Arial" w:hAnsi="Arial" w:cs="Arial"/>
                <w:color w:val="000000" w:themeColor="text1"/>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tc>
      </w:tr>
    </w:tbl>
    <w:p>
      <w:pPr>
        <w:spacing w:before="120" w:after="120" w:line="440" w:lineRule="exact"/>
        <w:ind w:firstLine="480"/>
        <w:rPr>
          <w:ins w:id="5241" w:author="卡噗胖胖" w:date="2019-01-08T14:30:00Z"/>
          <w:rFonts w:ascii="仿宋" w:hAnsi="仿宋" w:eastAsia="仿宋"/>
        </w:rPr>
      </w:pPr>
      <w:ins w:id="5242" w:author="卡噗胖胖" w:date="2019-01-08T14:30:00Z">
        <w:r>
          <w:rPr>
            <w:rFonts w:hint="eastAsia" w:ascii="仿宋" w:hAnsi="仿宋" w:eastAsia="仿宋"/>
          </w:rPr>
          <w:t>字段说明：</w:t>
        </w:r>
      </w:ins>
    </w:p>
    <w:tbl>
      <w:tblPr>
        <w:tblStyle w:val="33"/>
        <w:tblW w:w="7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ins w:id="5243" w:author="卡噗胖胖" w:date="2019-01-08T14:30:00Z"/>
        </w:trPr>
        <w:tc>
          <w:tcPr>
            <w:tcW w:w="1074" w:type="dxa"/>
            <w:tcBorders>
              <w:bottom w:val="single" w:color="auto" w:sz="4" w:space="0"/>
            </w:tcBorders>
            <w:shd w:val="clear" w:color="auto" w:fill="auto"/>
            <w:vAlign w:val="center"/>
          </w:tcPr>
          <w:p>
            <w:pPr>
              <w:spacing w:before="0" w:beforeLines="0" w:after="0" w:afterLines="0" w:line="240" w:lineRule="auto"/>
              <w:ind w:firstLine="0" w:firstLineChars="0"/>
              <w:rPr>
                <w:ins w:id="5244" w:author="卡噗胖胖" w:date="2019-01-08T14:30:00Z"/>
                <w:rFonts w:ascii="仿宋" w:hAnsi="仿宋" w:eastAsia="仿宋" w:cs="Arial"/>
                <w:color w:val="000000" w:themeColor="text1"/>
                <w:sz w:val="18"/>
                <w:szCs w:val="18"/>
                <w14:textFill>
                  <w14:solidFill>
                    <w14:schemeClr w14:val="tx1"/>
                  </w14:solidFill>
                </w14:textFill>
              </w:rPr>
            </w:pPr>
            <w:ins w:id="5245" w:author="卡噗胖胖" w:date="2019-01-08T14:30:00Z">
              <w:r>
                <w:rPr>
                  <w:rFonts w:ascii="仿宋" w:hAnsi="仿宋" w:eastAsia="仿宋" w:cs="Arial"/>
                  <w:color w:val="000000" w:themeColor="text1"/>
                  <w:sz w:val="18"/>
                  <w:szCs w:val="18"/>
                  <w14:textFill>
                    <w14:solidFill>
                      <w14:schemeClr w14:val="tx1"/>
                    </w14:solidFill>
                  </w14:textFill>
                </w:rPr>
                <w:t>属性</w:t>
              </w:r>
            </w:ins>
          </w:p>
        </w:tc>
        <w:tc>
          <w:tcPr>
            <w:tcW w:w="1206" w:type="dxa"/>
            <w:shd w:val="clear" w:color="auto" w:fill="auto"/>
            <w:vAlign w:val="center"/>
          </w:tcPr>
          <w:p>
            <w:pPr>
              <w:spacing w:before="0" w:beforeLines="0" w:after="0" w:afterLines="0" w:line="240" w:lineRule="auto"/>
              <w:ind w:firstLine="0" w:firstLineChars="0"/>
              <w:rPr>
                <w:ins w:id="5246" w:author="卡噗胖胖" w:date="2019-01-08T14:30:00Z"/>
                <w:rFonts w:ascii="仿宋" w:hAnsi="仿宋" w:eastAsia="仿宋" w:cs="Arial"/>
                <w:color w:val="000000" w:themeColor="text1"/>
                <w:sz w:val="18"/>
                <w:szCs w:val="18"/>
                <w14:textFill>
                  <w14:solidFill>
                    <w14:schemeClr w14:val="tx1"/>
                  </w14:solidFill>
                </w14:textFill>
              </w:rPr>
            </w:pPr>
            <w:ins w:id="5247" w:author="卡噗胖胖" w:date="2019-01-08T14:30:00Z">
              <w:r>
                <w:rPr>
                  <w:rFonts w:ascii="仿宋" w:hAnsi="仿宋" w:eastAsia="仿宋" w:cs="Arial"/>
                  <w:color w:val="000000" w:themeColor="text1"/>
                  <w:sz w:val="18"/>
                  <w:szCs w:val="18"/>
                  <w14:textFill>
                    <w14:solidFill>
                      <w14:schemeClr w14:val="tx1"/>
                    </w14:solidFill>
                  </w14:textFill>
                </w:rPr>
                <w:t>名称</w:t>
              </w:r>
            </w:ins>
          </w:p>
        </w:tc>
        <w:tc>
          <w:tcPr>
            <w:tcW w:w="992" w:type="dxa"/>
            <w:shd w:val="clear" w:color="auto" w:fill="auto"/>
            <w:vAlign w:val="center"/>
          </w:tcPr>
          <w:p>
            <w:pPr>
              <w:spacing w:before="0" w:beforeLines="0" w:after="0" w:afterLines="0" w:line="240" w:lineRule="auto"/>
              <w:ind w:firstLine="0" w:firstLineChars="0"/>
              <w:rPr>
                <w:ins w:id="5248" w:author="卡噗胖胖" w:date="2019-01-08T14:30:00Z"/>
                <w:rFonts w:ascii="仿宋" w:hAnsi="仿宋" w:eastAsia="仿宋" w:cs="Arial"/>
                <w:color w:val="000000" w:themeColor="text1"/>
                <w:sz w:val="18"/>
                <w:szCs w:val="18"/>
                <w14:textFill>
                  <w14:solidFill>
                    <w14:schemeClr w14:val="tx1"/>
                  </w14:solidFill>
                </w14:textFill>
              </w:rPr>
            </w:pPr>
            <w:ins w:id="5249" w:author="卡噗胖胖" w:date="2019-01-08T14:30:00Z">
              <w:r>
                <w:rPr>
                  <w:rFonts w:ascii="仿宋" w:hAnsi="仿宋" w:eastAsia="仿宋" w:cs="Arial"/>
                  <w:color w:val="000000" w:themeColor="text1"/>
                  <w:sz w:val="18"/>
                  <w:szCs w:val="18"/>
                  <w14:textFill>
                    <w14:solidFill>
                      <w14:schemeClr w14:val="tx1"/>
                    </w14:solidFill>
                  </w14:textFill>
                </w:rPr>
                <w:t>数据类型</w:t>
              </w:r>
            </w:ins>
          </w:p>
        </w:tc>
        <w:tc>
          <w:tcPr>
            <w:tcW w:w="4245" w:type="dxa"/>
            <w:shd w:val="clear" w:color="auto" w:fill="auto"/>
            <w:vAlign w:val="center"/>
          </w:tcPr>
          <w:p>
            <w:pPr>
              <w:spacing w:before="0" w:beforeLines="0" w:after="0" w:afterLines="0" w:line="240" w:lineRule="auto"/>
              <w:ind w:firstLine="0" w:firstLineChars="0"/>
              <w:rPr>
                <w:ins w:id="5250" w:author="卡噗胖胖" w:date="2019-01-08T14:30:00Z"/>
                <w:rFonts w:ascii="仿宋" w:hAnsi="仿宋" w:eastAsia="仿宋" w:cs="Arial"/>
                <w:color w:val="000000" w:themeColor="text1"/>
                <w:sz w:val="18"/>
                <w:szCs w:val="18"/>
                <w14:textFill>
                  <w14:solidFill>
                    <w14:schemeClr w14:val="tx1"/>
                  </w14:solidFill>
                </w14:textFill>
              </w:rPr>
            </w:pPr>
            <w:ins w:id="5251" w:author="卡噗胖胖" w:date="2019-01-08T14:30:00Z">
              <w:r>
                <w:rPr>
                  <w:rFonts w:ascii="仿宋" w:hAnsi="仿宋" w:eastAsia="仿宋" w:cs="Arial"/>
                  <w:color w:val="000000" w:themeColor="text1"/>
                  <w:sz w:val="18"/>
                  <w:szCs w:val="18"/>
                  <w14:textFill>
                    <w14:solidFill>
                      <w14:schemeClr w14:val="tx1"/>
                    </w14:solidFill>
                  </w14:textFill>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252" w:author="卡噗胖胖" w:date="2019-01-08T14:30:00Z"/>
        </w:trPr>
        <w:tc>
          <w:tcPr>
            <w:tcW w:w="1074" w:type="dxa"/>
            <w:shd w:val="clear" w:color="auto" w:fill="auto"/>
          </w:tcPr>
          <w:p>
            <w:pPr>
              <w:spacing w:before="0" w:beforeLines="0" w:after="0" w:afterLines="0" w:line="240" w:lineRule="auto"/>
              <w:ind w:firstLine="0" w:firstLineChars="0"/>
              <w:rPr>
                <w:ins w:id="5253" w:author="卡噗胖胖" w:date="2019-01-08T14:30:00Z"/>
                <w:rFonts w:ascii="仿宋" w:hAnsi="仿宋" w:eastAsia="仿宋" w:cs="Arial"/>
                <w:color w:val="000000" w:themeColor="text1"/>
                <w:sz w:val="18"/>
                <w:szCs w:val="18"/>
                <w14:textFill>
                  <w14:solidFill>
                    <w14:schemeClr w14:val="tx1"/>
                  </w14:solidFill>
                </w14:textFill>
              </w:rPr>
            </w:pPr>
            <w:ins w:id="5254" w:author="卡噗胖胖" w:date="2019-01-08T14:30:00Z">
              <w:r>
                <w:rPr>
                  <w:rFonts w:ascii="仿宋" w:hAnsi="仿宋" w:eastAsia="仿宋" w:cs="Arial"/>
                  <w:color w:val="000000" w:themeColor="text1"/>
                  <w:sz w:val="18"/>
                  <w:szCs w:val="18"/>
                  <w14:textFill>
                    <w14:solidFill>
                      <w14:schemeClr w14:val="tx1"/>
                    </w14:solidFill>
                  </w14:textFill>
                </w:rPr>
                <w:t>DATAINFOS</w:t>
              </w:r>
            </w:ins>
          </w:p>
        </w:tc>
        <w:tc>
          <w:tcPr>
            <w:tcW w:w="1206" w:type="dxa"/>
            <w:shd w:val="clear" w:color="auto" w:fill="auto"/>
          </w:tcPr>
          <w:p>
            <w:pPr>
              <w:spacing w:before="0" w:beforeLines="0" w:after="0" w:afterLines="0" w:line="240" w:lineRule="auto"/>
              <w:ind w:firstLine="0" w:firstLineChars="0"/>
              <w:rPr>
                <w:ins w:id="5255" w:author="卡噗胖胖" w:date="2019-01-08T14:30:00Z"/>
                <w:rFonts w:ascii="仿宋" w:hAnsi="仿宋" w:eastAsia="仿宋" w:cs="Arial"/>
                <w:color w:val="000000" w:themeColor="text1"/>
                <w:sz w:val="18"/>
                <w:szCs w:val="18"/>
                <w14:textFill>
                  <w14:solidFill>
                    <w14:schemeClr w14:val="tx1"/>
                  </w14:solidFill>
                </w14:textFill>
              </w:rPr>
            </w:pPr>
            <w:ins w:id="5256" w:author="卡噗胖胖" w:date="2019-01-08T14:30:00Z">
              <w:r>
                <w:rPr>
                  <w:rFonts w:ascii="仿宋" w:hAnsi="仿宋" w:eastAsia="仿宋" w:cs="Arial"/>
                  <w:color w:val="000000" w:themeColor="text1"/>
                  <w:sz w:val="18"/>
                  <w:szCs w:val="18"/>
                  <w14:textFill>
                    <w14:solidFill>
                      <w14:schemeClr w14:val="tx1"/>
                    </w14:solidFill>
                  </w14:textFill>
                </w:rPr>
                <w:t>主数据集合</w:t>
              </w:r>
            </w:ins>
          </w:p>
        </w:tc>
        <w:tc>
          <w:tcPr>
            <w:tcW w:w="992" w:type="dxa"/>
            <w:shd w:val="clear" w:color="auto" w:fill="auto"/>
          </w:tcPr>
          <w:p>
            <w:pPr>
              <w:spacing w:before="0" w:beforeLines="0" w:after="0" w:afterLines="0" w:line="240" w:lineRule="auto"/>
              <w:ind w:firstLine="0" w:firstLineChars="0"/>
              <w:rPr>
                <w:ins w:id="5257" w:author="卡噗胖胖" w:date="2019-01-08T14:30:00Z"/>
                <w:rFonts w:ascii="仿宋" w:hAnsi="仿宋" w:eastAsia="仿宋" w:cs="Arial"/>
                <w:color w:val="000000" w:themeColor="text1"/>
                <w:sz w:val="18"/>
                <w:szCs w:val="18"/>
                <w14:textFill>
                  <w14:solidFill>
                    <w14:schemeClr w14:val="tx1"/>
                  </w14:solidFill>
                </w14:textFill>
              </w:rPr>
            </w:pPr>
            <w:ins w:id="5258"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259" w:author="卡噗胖胖" w:date="2019-01-08T14:30:00Z"/>
                <w:rFonts w:ascii="仿宋" w:hAnsi="仿宋" w:eastAsia="仿宋" w:cs="Arial"/>
                <w:color w:val="000000" w:themeColor="text1"/>
                <w:sz w:val="18"/>
                <w:szCs w:val="18"/>
                <w14:textFill>
                  <w14:solidFill>
                    <w14:schemeClr w14:val="tx1"/>
                  </w14:solidFill>
                </w14:textFill>
              </w:rPr>
            </w:pPr>
            <w:ins w:id="5260" w:author="卡噗胖胖" w:date="2019-01-08T14:30:00Z">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261" w:author="卡噗胖胖" w:date="2019-01-08T14:30:00Z"/>
        </w:trPr>
        <w:tc>
          <w:tcPr>
            <w:tcW w:w="1074" w:type="dxa"/>
            <w:shd w:val="clear" w:color="auto" w:fill="auto"/>
          </w:tcPr>
          <w:p>
            <w:pPr>
              <w:spacing w:before="0" w:beforeLines="0" w:after="0" w:afterLines="0" w:line="240" w:lineRule="auto"/>
              <w:ind w:firstLine="0" w:firstLineChars="0"/>
              <w:rPr>
                <w:ins w:id="5262" w:author="卡噗胖胖" w:date="2019-01-08T14:30:00Z"/>
                <w:rFonts w:ascii="仿宋" w:hAnsi="仿宋" w:eastAsia="仿宋" w:cs="Arial"/>
                <w:color w:val="000000" w:themeColor="text1"/>
                <w:sz w:val="18"/>
                <w:szCs w:val="18"/>
                <w14:textFill>
                  <w14:solidFill>
                    <w14:schemeClr w14:val="tx1"/>
                  </w14:solidFill>
                </w14:textFill>
              </w:rPr>
            </w:pPr>
            <w:ins w:id="5263" w:author="卡噗胖胖" w:date="2019-01-08T14:30:00Z">
              <w:r>
                <w:rPr>
                  <w:rFonts w:hint="eastAsia" w:cs="Arial" w:asciiTheme="minorEastAsia" w:hAnsiTheme="minorEastAsia" w:eastAsiaTheme="minorEastAsia"/>
                  <w:color w:val="000000" w:themeColor="text1"/>
                  <w:sz w:val="18"/>
                  <w:szCs w:val="18"/>
                  <w14:textFill>
                    <w14:solidFill>
                      <w14:schemeClr w14:val="tx1"/>
                    </w14:solidFill>
                  </w14:textFill>
                </w:rPr>
                <w:t>PUUID</w:t>
              </w:r>
            </w:ins>
          </w:p>
        </w:tc>
        <w:tc>
          <w:tcPr>
            <w:tcW w:w="1206" w:type="dxa"/>
            <w:shd w:val="clear" w:color="auto" w:fill="auto"/>
          </w:tcPr>
          <w:p>
            <w:pPr>
              <w:spacing w:before="0" w:beforeLines="0" w:after="0" w:afterLines="0" w:line="240" w:lineRule="auto"/>
              <w:ind w:firstLine="0" w:firstLineChars="0"/>
              <w:rPr>
                <w:ins w:id="5264" w:author="卡噗胖胖" w:date="2019-01-08T14:30:00Z"/>
                <w:rFonts w:ascii="仿宋" w:hAnsi="仿宋" w:eastAsia="仿宋" w:cs="Arial"/>
                <w:color w:val="000000" w:themeColor="text1"/>
                <w:sz w:val="18"/>
                <w:szCs w:val="18"/>
                <w14:textFill>
                  <w14:solidFill>
                    <w14:schemeClr w14:val="tx1"/>
                  </w14:solidFill>
                </w14:textFill>
              </w:rPr>
            </w:pPr>
            <w:ins w:id="5265" w:author="卡噗胖胖" w:date="2019-01-08T14:30:00Z">
              <w:r>
                <w:rPr>
                  <w:rFonts w:ascii="仿宋" w:hAnsi="仿宋" w:eastAsia="仿宋" w:cs="Arial"/>
                  <w:color w:val="000000" w:themeColor="text1"/>
                  <w:sz w:val="18"/>
                  <w:szCs w:val="18"/>
                  <w14:textFill>
                    <w14:solidFill>
                      <w14:schemeClr w14:val="tx1"/>
                    </w14:solidFill>
                  </w14:textFill>
                </w:rPr>
                <w:t>批数据ID</w:t>
              </w:r>
            </w:ins>
          </w:p>
        </w:tc>
        <w:tc>
          <w:tcPr>
            <w:tcW w:w="992" w:type="dxa"/>
            <w:shd w:val="clear" w:color="auto" w:fill="auto"/>
          </w:tcPr>
          <w:p>
            <w:pPr>
              <w:spacing w:before="0" w:beforeLines="0" w:after="0" w:afterLines="0" w:line="240" w:lineRule="auto"/>
              <w:ind w:firstLine="0" w:firstLineChars="0"/>
              <w:rPr>
                <w:ins w:id="5266" w:author="卡噗胖胖" w:date="2019-01-08T14:30:00Z"/>
                <w:rFonts w:ascii="仿宋" w:hAnsi="仿宋" w:eastAsia="仿宋" w:cs="Arial"/>
                <w:color w:val="000000" w:themeColor="text1"/>
                <w:sz w:val="18"/>
                <w:szCs w:val="18"/>
                <w14:textFill>
                  <w14:solidFill>
                    <w14:schemeClr w14:val="tx1"/>
                  </w14:solidFill>
                </w14:textFill>
              </w:rPr>
            </w:pPr>
            <w:ins w:id="5267"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268" w:author="卡噗胖胖" w:date="2019-01-08T14:30:00Z"/>
                <w:rFonts w:ascii="仿宋" w:hAnsi="仿宋" w:eastAsia="仿宋" w:cs="Arial"/>
                <w:color w:val="000000" w:themeColor="text1"/>
                <w:sz w:val="18"/>
                <w:szCs w:val="18"/>
                <w14:textFill>
                  <w14:solidFill>
                    <w14:schemeClr w14:val="tx1"/>
                  </w14:solidFill>
                </w14:textFill>
              </w:rPr>
            </w:pPr>
            <w:ins w:id="5269" w:author="卡噗胖胖" w:date="2019-01-08T14:30:00Z">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270" w:author="卡噗胖胖" w:date="2019-01-08T14:30:00Z"/>
        </w:trPr>
        <w:tc>
          <w:tcPr>
            <w:tcW w:w="1074" w:type="dxa"/>
            <w:shd w:val="clear" w:color="auto" w:fill="auto"/>
          </w:tcPr>
          <w:p>
            <w:pPr>
              <w:spacing w:before="0" w:beforeLines="0" w:after="0" w:afterLines="0" w:line="240" w:lineRule="auto"/>
              <w:ind w:firstLine="0" w:firstLineChars="0"/>
              <w:rPr>
                <w:ins w:id="5271" w:author="卡噗胖胖" w:date="2019-01-08T14:30:00Z"/>
                <w:rFonts w:ascii="仿宋" w:hAnsi="仿宋" w:eastAsia="仿宋" w:cs="Arial"/>
                <w:color w:val="000000" w:themeColor="text1"/>
                <w:sz w:val="18"/>
                <w:szCs w:val="18"/>
                <w14:textFill>
                  <w14:solidFill>
                    <w14:schemeClr w14:val="tx1"/>
                  </w14:solidFill>
                </w14:textFill>
              </w:rPr>
            </w:pPr>
            <w:ins w:id="5272" w:author="卡噗胖胖" w:date="2019-01-08T14:30:00Z">
              <w:r>
                <w:rPr>
                  <w:rFonts w:ascii="仿宋" w:hAnsi="仿宋" w:eastAsia="仿宋" w:cs="Arial"/>
                  <w:color w:val="000000" w:themeColor="text1"/>
                  <w:sz w:val="18"/>
                  <w:szCs w:val="18"/>
                  <w14:textFill>
                    <w14:solidFill>
                      <w14:schemeClr w14:val="tx1"/>
                    </w14:solidFill>
                  </w14:textFill>
                </w:rPr>
                <w:t>DATAINFO</w:t>
              </w:r>
            </w:ins>
          </w:p>
        </w:tc>
        <w:tc>
          <w:tcPr>
            <w:tcW w:w="1206" w:type="dxa"/>
            <w:shd w:val="clear" w:color="auto" w:fill="auto"/>
          </w:tcPr>
          <w:p>
            <w:pPr>
              <w:spacing w:before="0" w:beforeLines="0" w:after="0" w:afterLines="0" w:line="240" w:lineRule="auto"/>
              <w:ind w:firstLine="0" w:firstLineChars="0"/>
              <w:rPr>
                <w:ins w:id="5273" w:author="卡噗胖胖" w:date="2019-01-08T14:30:00Z"/>
                <w:rFonts w:ascii="仿宋" w:hAnsi="仿宋" w:eastAsia="仿宋" w:cs="Arial"/>
                <w:color w:val="000000" w:themeColor="text1"/>
                <w:sz w:val="18"/>
                <w:szCs w:val="18"/>
                <w14:textFill>
                  <w14:solidFill>
                    <w14:schemeClr w14:val="tx1"/>
                  </w14:solidFill>
                </w14:textFill>
              </w:rPr>
            </w:pPr>
            <w:ins w:id="5274" w:author="卡噗胖胖" w:date="2019-01-08T14:30:00Z">
              <w:r>
                <w:rPr>
                  <w:rFonts w:ascii="仿宋" w:hAnsi="仿宋" w:eastAsia="仿宋" w:cs="Arial"/>
                  <w:color w:val="000000" w:themeColor="text1"/>
                  <w:sz w:val="18"/>
                  <w:szCs w:val="18"/>
                  <w14:textFill>
                    <w14:solidFill>
                      <w14:schemeClr w14:val="tx1"/>
                    </w14:solidFill>
                  </w14:textFill>
                </w:rPr>
                <w:t>数据节点</w:t>
              </w:r>
            </w:ins>
          </w:p>
        </w:tc>
        <w:tc>
          <w:tcPr>
            <w:tcW w:w="992" w:type="dxa"/>
            <w:shd w:val="clear" w:color="auto" w:fill="auto"/>
          </w:tcPr>
          <w:p>
            <w:pPr>
              <w:spacing w:before="0" w:beforeLines="0" w:after="0" w:afterLines="0" w:line="240" w:lineRule="auto"/>
              <w:ind w:firstLine="0" w:firstLineChars="0"/>
              <w:rPr>
                <w:ins w:id="5275" w:author="卡噗胖胖" w:date="2019-01-08T14:30:00Z"/>
                <w:rFonts w:ascii="仿宋" w:hAnsi="仿宋" w:eastAsia="仿宋" w:cs="Arial"/>
                <w:color w:val="000000" w:themeColor="text1"/>
                <w:sz w:val="18"/>
                <w:szCs w:val="18"/>
                <w14:textFill>
                  <w14:solidFill>
                    <w14:schemeClr w14:val="tx1"/>
                  </w14:solidFill>
                </w14:textFill>
              </w:rPr>
            </w:pPr>
            <w:ins w:id="5276"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277" w:author="卡噗胖胖" w:date="2019-01-08T14:30:00Z"/>
                <w:rFonts w:ascii="仿宋" w:hAnsi="仿宋" w:eastAsia="仿宋" w:cs="Arial"/>
                <w:color w:val="000000" w:themeColor="text1"/>
                <w:sz w:val="18"/>
                <w:szCs w:val="18"/>
                <w14:textFill>
                  <w14:solidFill>
                    <w14:schemeClr w14:val="tx1"/>
                  </w14:solidFill>
                </w14:textFill>
              </w:rPr>
            </w:pPr>
            <w:ins w:id="5278"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5279" w:author="卡噗胖胖" w:date="2019-01-08T14:30:00Z">
              <w:r>
                <w:rPr>
                  <w:rFonts w:ascii="仿宋" w:hAnsi="仿宋" w:eastAsia="仿宋" w:cs="Arial"/>
                  <w:color w:val="000000" w:themeColor="text1"/>
                  <w:sz w:val="18"/>
                  <w:szCs w:val="18"/>
                  <w14:textFill>
                    <w14:solidFill>
                      <w14:schemeClr w14:val="tx1"/>
                    </w14:solidFill>
                  </w14:textFill>
                </w:rPr>
                <w:t>DATAINFO</w:t>
              </w:r>
            </w:ins>
            <w:ins w:id="5280" w:author="卡噗胖胖" w:date="2019-01-08T14:30:00Z">
              <w:r>
                <w:rPr>
                  <w:rFonts w:hint="eastAsia" w:ascii="仿宋" w:hAnsi="仿宋" w:eastAsia="仿宋" w:cs="Arial"/>
                  <w:color w:val="000000" w:themeColor="text1"/>
                  <w:sz w:val="18"/>
                  <w:szCs w:val="18"/>
                  <w14:textFill>
                    <w14:solidFill>
                      <w14:schemeClr w14:val="tx1"/>
                    </w14:solidFill>
                  </w14:textFill>
                </w:rPr>
                <w:t>&gt;</w:t>
              </w:r>
            </w:ins>
            <w:ins w:id="5281" w:author="卡噗胖胖" w:date="2019-01-08T14:30:00Z">
              <w:r>
                <w:rPr>
                  <w:rFonts w:ascii="仿宋" w:hAnsi="仿宋" w:eastAsia="仿宋" w:cs="Arial"/>
                  <w:color w:val="000000" w:themeColor="text1"/>
                  <w:sz w:val="18"/>
                  <w:szCs w:val="18"/>
                  <w14:textFill>
                    <w14:solidFill>
                      <w14:schemeClr w14:val="tx1"/>
                    </w14:solidFill>
                  </w14:textFill>
                </w:rPr>
                <w:t>与</w:t>
              </w:r>
            </w:ins>
            <w:ins w:id="5282"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5283" w:author="卡噗胖胖" w:date="2019-01-08T14:30:00Z">
              <w:r>
                <w:rPr>
                  <w:rFonts w:ascii="仿宋" w:hAnsi="仿宋" w:eastAsia="仿宋" w:cs="Arial"/>
                  <w:color w:val="000000" w:themeColor="text1"/>
                  <w:sz w:val="18"/>
                  <w:szCs w:val="18"/>
                  <w14:textFill>
                    <w14:solidFill>
                      <w14:schemeClr w14:val="tx1"/>
                    </w14:solidFill>
                  </w14:textFill>
                </w:rPr>
                <w:t>/DATAINFO</w:t>
              </w:r>
            </w:ins>
            <w:ins w:id="5284" w:author="卡噗胖胖" w:date="2019-01-08T14:30:00Z">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285" w:author="卡噗胖胖" w:date="2019-01-08T14:30:00Z"/>
        </w:trPr>
        <w:tc>
          <w:tcPr>
            <w:tcW w:w="1074" w:type="dxa"/>
            <w:shd w:val="clear" w:color="auto" w:fill="auto"/>
          </w:tcPr>
          <w:p>
            <w:pPr>
              <w:spacing w:before="0" w:beforeLines="0" w:after="0" w:afterLines="0" w:line="240" w:lineRule="auto"/>
              <w:ind w:firstLine="0" w:firstLineChars="0"/>
              <w:rPr>
                <w:ins w:id="5286" w:author="卡噗胖胖" w:date="2019-01-08T14:30:00Z"/>
                <w:rFonts w:ascii="仿宋" w:hAnsi="仿宋" w:eastAsia="仿宋" w:cs="Arial"/>
                <w:color w:val="000000" w:themeColor="text1"/>
                <w:sz w:val="18"/>
                <w:szCs w:val="18"/>
                <w14:textFill>
                  <w14:solidFill>
                    <w14:schemeClr w14:val="tx1"/>
                  </w14:solidFill>
                </w14:textFill>
              </w:rPr>
            </w:pPr>
            <w:ins w:id="5287" w:author="卡噗胖胖" w:date="2019-01-08T14:30:00Z">
              <w:r>
                <w:rPr>
                  <w:rFonts w:ascii="仿宋" w:hAnsi="仿宋" w:eastAsia="仿宋" w:cs="Arial"/>
                  <w:color w:val="000000" w:themeColor="text1"/>
                  <w:sz w:val="18"/>
                  <w:szCs w:val="18"/>
                  <w14:textFill>
                    <w14:solidFill>
                      <w14:schemeClr w14:val="tx1"/>
                    </w14:solidFill>
                  </w14:textFill>
                </w:rPr>
                <w:t>DESC1</w:t>
              </w:r>
            </w:ins>
            <w:ins w:id="5288" w:author="卡噗胖胖" w:date="2019-01-08T14:30:00Z">
              <w:r>
                <w:rPr>
                  <w:rFonts w:hint="eastAsia" w:ascii="仿宋" w:hAnsi="仿宋" w:eastAsia="仿宋" w:cs="Arial"/>
                  <w:color w:val="000000" w:themeColor="text1"/>
                  <w:sz w:val="18"/>
                  <w:szCs w:val="18"/>
                  <w14:textFill>
                    <w14:solidFill>
                      <w14:schemeClr w14:val="tx1"/>
                    </w14:solidFill>
                  </w14:textFill>
                </w:rPr>
                <w:t>~</w:t>
              </w:r>
            </w:ins>
            <w:ins w:id="5289" w:author="卡噗胖胖" w:date="2019-01-08T14:30:00Z">
              <w:r>
                <w:rPr>
                  <w:rFonts w:ascii="仿宋" w:hAnsi="仿宋" w:eastAsia="仿宋" w:cs="Arial"/>
                  <w:color w:val="000000" w:themeColor="text1"/>
                  <w:sz w:val="18"/>
                  <w:szCs w:val="18"/>
                  <w14:textFill>
                    <w14:solidFill>
                      <w14:schemeClr w14:val="tx1"/>
                    </w14:solidFill>
                  </w14:textFill>
                </w:rPr>
                <w:t>n</w:t>
              </w:r>
            </w:ins>
          </w:p>
        </w:tc>
        <w:tc>
          <w:tcPr>
            <w:tcW w:w="1206" w:type="dxa"/>
            <w:shd w:val="clear" w:color="auto" w:fill="auto"/>
          </w:tcPr>
          <w:p>
            <w:pPr>
              <w:spacing w:before="0" w:beforeLines="0" w:after="0" w:afterLines="0" w:line="240" w:lineRule="auto"/>
              <w:ind w:firstLine="0" w:firstLineChars="0"/>
              <w:rPr>
                <w:ins w:id="5290" w:author="卡噗胖胖" w:date="2019-01-08T14:30:00Z"/>
                <w:rFonts w:ascii="仿宋" w:hAnsi="仿宋" w:eastAsia="仿宋" w:cs="Arial"/>
                <w:color w:val="000000" w:themeColor="text1"/>
                <w:sz w:val="18"/>
                <w:szCs w:val="18"/>
                <w14:textFill>
                  <w14:solidFill>
                    <w14:schemeClr w14:val="tx1"/>
                  </w14:solidFill>
                </w14:textFill>
              </w:rPr>
            </w:pPr>
            <w:ins w:id="5291" w:author="卡噗胖胖" w:date="2019-01-08T14:30:00Z">
              <w:r>
                <w:rPr>
                  <w:rFonts w:ascii="仿宋" w:hAnsi="仿宋" w:eastAsia="仿宋" w:cs="Arial"/>
                  <w:color w:val="000000" w:themeColor="text1"/>
                  <w:sz w:val="18"/>
                  <w:szCs w:val="18"/>
                  <w14:textFill>
                    <w14:solidFill>
                      <w14:schemeClr w14:val="tx1"/>
                    </w14:solidFill>
                  </w14:textFill>
                </w:rPr>
                <w:t>主数据描述项</w:t>
              </w:r>
            </w:ins>
          </w:p>
        </w:tc>
        <w:tc>
          <w:tcPr>
            <w:tcW w:w="992" w:type="dxa"/>
            <w:shd w:val="clear" w:color="auto" w:fill="auto"/>
          </w:tcPr>
          <w:p>
            <w:pPr>
              <w:spacing w:before="0" w:beforeLines="0" w:after="0" w:afterLines="0" w:line="240" w:lineRule="auto"/>
              <w:ind w:firstLine="0" w:firstLineChars="0"/>
              <w:rPr>
                <w:ins w:id="5292" w:author="卡噗胖胖" w:date="2019-01-08T14:30:00Z"/>
                <w:rFonts w:ascii="仿宋" w:hAnsi="仿宋" w:eastAsia="仿宋" w:cs="Arial"/>
                <w:color w:val="000000" w:themeColor="text1"/>
                <w:sz w:val="18"/>
                <w:szCs w:val="18"/>
                <w14:textFill>
                  <w14:solidFill>
                    <w14:schemeClr w14:val="tx1"/>
                  </w14:solidFill>
                </w14:textFill>
              </w:rPr>
            </w:pPr>
            <w:ins w:id="5293"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294" w:author="卡噗胖胖" w:date="2019-01-08T14:30:00Z"/>
                <w:rFonts w:ascii="仿宋" w:hAnsi="仿宋" w:eastAsia="仿宋" w:cs="Arial"/>
                <w:color w:val="000000" w:themeColor="text1"/>
                <w:sz w:val="18"/>
                <w:szCs w:val="18"/>
                <w14:textFill>
                  <w14:solidFill>
                    <w14:schemeClr w14:val="tx1"/>
                  </w14:solidFill>
                </w14:textFill>
              </w:rPr>
            </w:pPr>
            <w:ins w:id="5295" w:author="卡噗胖胖" w:date="2019-01-08T14:30:00Z">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296" w:author="卡噗胖胖" w:date="2019-01-08T14:30:00Z"/>
        </w:trPr>
        <w:tc>
          <w:tcPr>
            <w:tcW w:w="1074" w:type="dxa"/>
            <w:shd w:val="clear" w:color="auto" w:fill="auto"/>
          </w:tcPr>
          <w:p>
            <w:pPr>
              <w:spacing w:before="0" w:beforeLines="0" w:after="0" w:afterLines="0" w:line="240" w:lineRule="auto"/>
              <w:ind w:firstLine="0" w:firstLineChars="0"/>
              <w:rPr>
                <w:ins w:id="5297" w:author="卡噗胖胖" w:date="2019-01-08T14:30:00Z"/>
                <w:rFonts w:ascii="仿宋" w:hAnsi="仿宋" w:eastAsia="仿宋" w:cs="Arial"/>
                <w:color w:val="000000" w:themeColor="text1"/>
                <w:sz w:val="18"/>
                <w:szCs w:val="18"/>
                <w14:textFill>
                  <w14:solidFill>
                    <w14:schemeClr w14:val="tx1"/>
                  </w14:solidFill>
                </w14:textFill>
              </w:rPr>
            </w:pPr>
            <w:ins w:id="5298" w:author="卡噗胖胖" w:date="2019-01-08T14:30:00Z">
              <w:r>
                <w:rPr>
                  <w:rFonts w:ascii="仿宋" w:hAnsi="仿宋" w:eastAsia="仿宋" w:cs="Arial"/>
                  <w:color w:val="000000" w:themeColor="text1"/>
                  <w:sz w:val="18"/>
                  <w:szCs w:val="18"/>
                  <w14:textFill>
                    <w14:solidFill>
                      <w14:schemeClr w14:val="tx1"/>
                    </w14:solidFill>
                  </w14:textFill>
                </w:rPr>
                <w:t>CODE</w:t>
              </w:r>
            </w:ins>
          </w:p>
        </w:tc>
        <w:tc>
          <w:tcPr>
            <w:tcW w:w="1206" w:type="dxa"/>
            <w:shd w:val="clear" w:color="auto" w:fill="auto"/>
          </w:tcPr>
          <w:p>
            <w:pPr>
              <w:spacing w:before="0" w:beforeLines="0" w:after="0" w:afterLines="0" w:line="240" w:lineRule="auto"/>
              <w:ind w:firstLine="0" w:firstLineChars="0"/>
              <w:rPr>
                <w:ins w:id="5299" w:author="卡噗胖胖" w:date="2019-01-08T14:30:00Z"/>
                <w:rFonts w:ascii="仿宋" w:hAnsi="仿宋" w:eastAsia="仿宋" w:cs="Arial"/>
                <w:color w:val="000000" w:themeColor="text1"/>
                <w:sz w:val="18"/>
                <w:szCs w:val="18"/>
                <w14:textFill>
                  <w14:solidFill>
                    <w14:schemeClr w14:val="tx1"/>
                  </w14:solidFill>
                </w14:textFill>
              </w:rPr>
            </w:pPr>
            <w:ins w:id="5300" w:author="卡噗胖胖" w:date="2019-01-08T14:30:00Z">
              <w:r>
                <w:rPr>
                  <w:rFonts w:ascii="仿宋" w:hAnsi="仿宋" w:eastAsia="仿宋" w:cs="Arial"/>
                  <w:color w:val="000000" w:themeColor="text1"/>
                  <w:sz w:val="18"/>
                  <w:szCs w:val="18"/>
                  <w14:textFill>
                    <w14:solidFill>
                      <w14:schemeClr w14:val="tx1"/>
                    </w14:solidFill>
                  </w14:textFill>
                </w:rPr>
                <w:t>主数据编码</w:t>
              </w:r>
            </w:ins>
          </w:p>
        </w:tc>
        <w:tc>
          <w:tcPr>
            <w:tcW w:w="992" w:type="dxa"/>
            <w:shd w:val="clear" w:color="auto" w:fill="auto"/>
          </w:tcPr>
          <w:p>
            <w:pPr>
              <w:spacing w:before="0" w:beforeLines="0" w:after="0" w:afterLines="0" w:line="240" w:lineRule="auto"/>
              <w:ind w:firstLine="0" w:firstLineChars="0"/>
              <w:rPr>
                <w:ins w:id="5301" w:author="卡噗胖胖" w:date="2019-01-08T14:30:00Z"/>
                <w:rFonts w:ascii="仿宋" w:hAnsi="仿宋" w:eastAsia="仿宋" w:cs="Arial"/>
                <w:color w:val="000000" w:themeColor="text1"/>
                <w:sz w:val="18"/>
                <w:szCs w:val="18"/>
                <w14:textFill>
                  <w14:solidFill>
                    <w14:schemeClr w14:val="tx1"/>
                  </w14:solidFill>
                </w14:textFill>
              </w:rPr>
            </w:pPr>
            <w:ins w:id="5302"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303" w:author="卡噗胖胖" w:date="2019-01-08T14:30:00Z"/>
                <w:rFonts w:ascii="仿宋" w:hAnsi="仿宋" w:eastAsia="仿宋" w:cs="Arial"/>
                <w:color w:val="000000" w:themeColor="text1"/>
                <w:sz w:val="18"/>
                <w:szCs w:val="18"/>
                <w14:textFill>
                  <w14:solidFill>
                    <w14:schemeClr w14:val="tx1"/>
                  </w14:solidFill>
                </w14:textFill>
              </w:rPr>
            </w:pPr>
            <w:ins w:id="5304" w:author="卡噗胖胖" w:date="2019-01-08T14:30:00Z">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ins>
          </w:p>
        </w:tc>
      </w:tr>
    </w:tbl>
    <w:p>
      <w:pPr>
        <w:pStyle w:val="4"/>
        <w:numPr>
          <w:ilvl w:val="1"/>
          <w:numId w:val="9"/>
        </w:numPr>
        <w:spacing w:before="168" w:beforeLines="70" w:after="0" w:afterLines="0" w:line="240" w:lineRule="auto"/>
        <w:ind w:left="493" w:hanging="493" w:firstLineChars="0"/>
        <w:rPr>
          <w:ins w:id="5305" w:author="卡噗胖胖" w:date="2019-01-08T14:30:00Z"/>
          <w:rFonts w:ascii="仿宋" w:hAnsi="仿宋" w:eastAsia="仿宋"/>
          <w:b w:val="0"/>
          <w:sz w:val="24"/>
          <w:szCs w:val="24"/>
        </w:rPr>
      </w:pPr>
      <w:ins w:id="5306" w:author="卡噗胖胖" w:date="2019-01-08T14:30:00Z">
        <w:bookmarkStart w:id="152" w:name="_Toc534730181"/>
        <w:r>
          <w:rPr>
            <w:rFonts w:hint="eastAsia" w:ascii="仿宋" w:hAnsi="仿宋" w:eastAsia="仿宋"/>
            <w:b w:val="0"/>
            <w:sz w:val="24"/>
            <w:szCs w:val="24"/>
          </w:rPr>
          <w:t>反馈报文格式</w:t>
        </w:r>
        <w:bookmarkEnd w:id="152"/>
      </w:ins>
    </w:p>
    <w:p>
      <w:pPr>
        <w:spacing w:before="120" w:after="120" w:line="440" w:lineRule="exact"/>
        <w:ind w:firstLine="480"/>
        <w:rPr>
          <w:ins w:id="5307" w:author="卡噗胖胖" w:date="2019-01-08T14:30:00Z"/>
          <w:rFonts w:ascii="仿宋" w:hAnsi="仿宋" w:eastAsia="仿宋"/>
        </w:rPr>
      </w:pPr>
      <w:ins w:id="5308" w:author="卡噗胖胖" w:date="2019-01-08T14:30:00Z">
        <w:r>
          <w:rPr>
            <w:rFonts w:hint="eastAsia" w:ascii="仿宋" w:hAnsi="仿宋" w:eastAsia="仿宋"/>
          </w:rPr>
          <w:t>反馈报文如下</w:t>
        </w:r>
      </w:ins>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ins w:id="5309" w:author="卡噗胖胖" w:date="2019-01-08T14:30:00Z"/>
        </w:trPr>
        <w:tc>
          <w:tcPr>
            <w:tcW w:w="7513" w:type="dxa"/>
            <w:shd w:val="clear" w:color="auto" w:fill="F1F1F1" w:themeFill="background1" w:themeFillShade="F2"/>
          </w:tcPr>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&lt;?xml version="1.0" encoding="UTF-8" ?&gt;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&lt;RESULT&gt;S成功/E失败&lt;/RESULT&gt;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&lt;PUUID&gt;批数据的UUID&lt;/PUUID&gt;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&lt;AUDITTIME&gt;审核时间的值&lt;/AUDITTIME&gt;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&lt;DESC1&gt;供应商全称的值&lt;/DESC1&gt;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&lt;DESC2&gt;供应商简称的值&lt;/DESC2&gt;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&lt;DESC3&gt;供应商编码的值&lt;/DESC3&gt;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&lt;DESC4&gt;供应商分类的值&lt;/DESC4&gt;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&lt;DESC5&gt;供应商种类的值&lt;/DESC5&gt;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&lt;DESC6&gt;法人代表的值&lt;/DESC6&gt;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&lt;DESC7&gt;国家地区的值&lt;/DESC7&gt;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&lt;DESC8&gt;经营地址的值&lt;/DESC8&gt;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&lt;DESC9&gt;证件类型的值&lt;/DESC9&gt;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&lt;DESC10&gt;证件类型说明的值&lt;/DESC10&gt;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&lt;DESC11&gt;证件号码的值&lt;/DESC11&gt;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&lt;DESC12&gt;纳税人登记号的值&lt;/DESC12&gt;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&lt;DESC13&gt;是否内部供应商的值&lt;/DESC13&gt;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&lt;DESC14&gt;对应业务单元的值&lt;/DESC14&gt;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&lt;DESC15&gt;邮政编码的值&lt;/DESC15&gt;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&lt;DESC16&gt;电话的值&lt;/DESC16&gt;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&lt;DESC17&gt;传真的值&lt;/DESC17&gt;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&lt;DESC18&gt;启用状态的值&lt;/DESC18&gt;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&lt;DESC19&gt;所在省份的值&lt;/DESC19&gt;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&lt;DESC20&gt;所在城市的值&lt;/DESC20&gt;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&lt;UUID&gt;UUID的值&lt;/UUID&gt;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&lt;MULTICODE&gt;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&lt;DESC1&gt;姓名的值&lt;/DESC1&gt;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&lt;DESC2&gt;电话的值&lt;/DESC2&gt;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&lt;DESC3&gt;传真的值&lt;/DESC3&gt;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&lt;DESC4&gt;邮箱的值&lt;/DESC4&gt;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&lt;DESC5&gt;职位的值&lt;/DESC5&gt;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&lt;LISTCODE&gt;节点编码的值&lt;/LISTCODE&gt;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&lt;SPECIALITYCODE&gt;A03&lt;/SPECIALITYCODE&gt;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&lt;DESC1&gt;姓名的值&lt;/DESC1&gt;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&lt;DESC2&gt;电话的值&lt;/DESC2&gt;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&lt;DESC3&gt;传真的值&lt;/DESC3&gt;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&lt;DESC4&gt;邮箱的值&lt;/DESC4&gt;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&lt;DESC5&gt;职位的值&lt;/DESC5&gt;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&lt;LISTCODE&gt;节点编码的值&lt;/LISTCODE&gt;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&lt;SPECIALITYCODE&gt;A03&lt;/SPECIALITYCODE&gt;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&lt;DESC1&gt;开户名的值&lt;/DESC1&gt;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&lt;DESC2&gt;开户行的值&lt;/DESC2&gt;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&lt;DESC3&gt;银行卡号的值&lt;/DESC3&gt;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&lt;DESC4&gt;银行地址的值&lt;/DESC4&gt;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&lt;DESC5&gt;开户省的值&lt;/DESC5&gt;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&lt;DESC6&gt;开户市的值&lt;/DESC6&gt;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&lt;LISTCODE&gt;节点编码的值&lt;/LISTCODE&gt;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&lt;SPECIALITYCODE&gt;A02&lt;/SPECIALITYCODE&gt;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&lt;DESC1&gt;开户名的值&lt;/DESC1&gt;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&lt;DESC2&gt;开户行的值&lt;/DESC2&gt;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&lt;DESC3&gt;银行卡号的值&lt;/DESC3&gt;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&lt;DESC4&gt;银行地址的值&lt;/DESC4&gt;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&lt;DESC5&gt;开户省的值&lt;/DESC5&gt;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&lt;DESC6&gt;开户市的值&lt;/DESC6&gt;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&lt;LISTCODE&gt;节点编码的值&lt;/LISTCODE&gt;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&lt;SPECIALITYCODE&gt;A02&lt;/SPECIALITYCODE&gt;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&lt;/MULTICODE&gt;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&lt;AUDITTIME&gt;审核时间的值&lt;/AUDITTIME&gt;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&lt;DESC1&gt;供应商全称的值&lt;/DESC1&gt;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&lt;DESC2&gt;供应商简称的值&lt;/DESC2&gt;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&lt;DESC3&gt;供应商编码的值&lt;/DESC3&gt;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&lt;DESC4&gt;供应商分类的值&lt;/DESC4&gt;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&lt;DESC5&gt;供应商种类的值&lt;/DESC5&gt;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&lt;DESC6&gt;法人代表的值&lt;/DESC6&gt;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&lt;DESC7&gt;国家地区的值&lt;/DESC7&gt;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&lt;DESC8&gt;经营地址的值&lt;/DESC8&gt;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&lt;DESC9&gt;证件类型的值&lt;/DESC9&gt;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&lt;DESC10&gt;证件类型说明的值&lt;/DESC10&gt;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&lt;DESC11&gt;证件号码的值&lt;/DESC11&gt;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&lt;DESC12&gt;纳税人登记号的值&lt;/DESC12&gt;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&lt;DESC13&gt;是否内部供应商的值&lt;/DESC13&gt;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&lt;DESC14&gt;对应业务单元的值&lt;/DESC14&gt;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&lt;DESC15&gt;邮政编码的值&lt;/DESC15&gt;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&lt;DESC16&gt;电话的值&lt;/DESC16&gt;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&lt;DESC17&gt;传真的值&lt;/DESC17&gt;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&lt;DESC18&gt;启用状态的值&lt;/DESC18&gt;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&lt;DESC19&gt;所在省份的值&lt;/DESC19&gt;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&lt;DESC20&gt;所在城市的值&lt;/DESC20&gt;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&lt;UUID&gt;UUID的值&lt;/UUID&gt;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&lt;MULTICODE&gt;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&lt;DESC1&gt;姓名的值&lt;/DESC1&gt;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&lt;DESC2&gt;电话的值&lt;/DESC2&gt;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&lt;DESC3&gt;传真的值&lt;/DESC3&gt;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&lt;DESC4&gt;邮箱的值&lt;/DESC4&gt;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&lt;DESC5&gt;职位的值&lt;/DESC5&gt;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&lt;LISTCODE&gt;节点编码的值&lt;/LISTCODE&gt;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&lt;SPECIALITYCODE&gt;A03&lt;/SPECIALITYCODE&gt;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&lt;DESC1&gt;姓名的值&lt;/DESC1&gt;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&lt;DESC2&gt;电话的值&lt;/DESC2&gt;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&lt;DESC3&gt;传真的值&lt;/DESC3&gt;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&lt;DESC4&gt;邮箱的值&lt;/DESC4&gt;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&lt;DESC5&gt;职位的值&lt;/DESC5&gt;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&lt;LISTCODE&gt;节点编码的值&lt;/LISTCODE&gt;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&lt;SPECIALITYCODE&gt;A03&lt;/SPECIALITYCODE&gt;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&lt;DESC1&gt;开户名的值&lt;/DESC1&gt;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&lt;DESC2&gt;开户行的值&lt;/DESC2&gt;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&lt;DESC3&gt;银行卡号的值&lt;/DESC3&gt;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&lt;DESC4&gt;银行地址的值&lt;/DESC4&gt;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&lt;DESC5&gt;开户省的值&lt;/DESC5&gt;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&lt;DESC6&gt;开户市的值&lt;/DESC6&gt;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&lt;LISTCODE&gt;节点编码的值&lt;/LISTCODE&gt;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&lt;SPECIALITYCODE&gt;A02&lt;/SPECIALITYCODE&gt;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&lt;DESC1&gt;开户名的值&lt;/DESC1&gt;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&lt;DESC2&gt;开户行的值&lt;/DESC2&gt;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&lt;DESC3&gt;银行卡号的值&lt;/DESC3&gt;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&lt;DESC4&gt;银行地址的值&lt;/DESC4&gt;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&lt;DESC5&gt;开户省的值&lt;/DESC5&gt;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&lt;DESC6&gt;开户市的值&lt;/DESC6&gt;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&lt;LISTCODE&gt;节点编码的值&lt;/LISTCODE&gt;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&lt;SPECIALITYCODE&gt;A02&lt;/SPECIALITYCODE&gt;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&lt;/VALUELIST&gt;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&lt;/MULTICODE&gt;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&lt;COUNTPERPAGE&gt;每页查询条数&lt;/COUNTPERPAGE&gt;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&lt;CURRENTPAGE&gt;当前页码&lt;/CURRENTPAGE&gt;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&lt;TOTALPAGES&gt;总页数&lt;/TOTALPAGES&gt;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&lt;TOTALNUMBER&gt;总条数&lt;/TOTALNUMBER&gt;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&lt;DESC&gt;数据处理情况的描述&lt;/DESC&gt;</w:t>
            </w:r>
          </w:p>
          <w:p>
            <w:pPr>
              <w:pStyle w:val="100"/>
              <w:ind w:firstLine="360"/>
              <w:rPr>
                <w:ins w:id="5310" w:author="卡噗胖胖" w:date="2019-01-08T14:30:00Z"/>
                <w:rFonts w:ascii="Arial" w:hAnsi="Arial" w:cs="Arial"/>
                <w:color w:val="000000" w:themeColor="text1"/>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tc>
      </w:tr>
    </w:tbl>
    <w:p>
      <w:pPr>
        <w:spacing w:before="120" w:after="120" w:line="440" w:lineRule="exact"/>
        <w:ind w:firstLine="480"/>
        <w:rPr>
          <w:ins w:id="5311" w:author="卡噗胖胖" w:date="2019-01-08T14:30:00Z"/>
          <w:rFonts w:ascii="仿宋" w:hAnsi="仿宋" w:eastAsia="仿宋"/>
        </w:rPr>
      </w:pPr>
      <w:ins w:id="5312" w:author="卡噗胖胖" w:date="2019-01-08T14:30:00Z">
        <w:r>
          <w:rPr>
            <w:rFonts w:hint="eastAsia" w:ascii="仿宋" w:hAnsi="仿宋" w:eastAsia="仿宋"/>
          </w:rPr>
          <w:t>字段说明：</w:t>
        </w:r>
      </w:ins>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288"/>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ins w:id="5313" w:author="卡噗胖胖" w:date="2019-01-08T14:30:00Z"/>
        </w:trPr>
        <w:tc>
          <w:tcPr>
            <w:tcW w:w="1129" w:type="dxa"/>
            <w:tcBorders>
              <w:bottom w:val="single" w:color="auto" w:sz="4" w:space="0"/>
            </w:tcBorders>
            <w:shd w:val="clear" w:color="auto" w:fill="auto"/>
            <w:vAlign w:val="center"/>
          </w:tcPr>
          <w:p>
            <w:pPr>
              <w:spacing w:before="0" w:beforeLines="0" w:after="0" w:afterLines="0" w:line="240" w:lineRule="auto"/>
              <w:ind w:firstLine="0" w:firstLineChars="0"/>
              <w:rPr>
                <w:ins w:id="5314" w:author="卡噗胖胖" w:date="2019-01-08T14:30:00Z"/>
                <w:rFonts w:ascii="仿宋" w:hAnsi="仿宋" w:eastAsia="仿宋" w:cs="Arial"/>
                <w:color w:val="000000" w:themeColor="text1"/>
                <w:sz w:val="18"/>
                <w:szCs w:val="18"/>
                <w14:textFill>
                  <w14:solidFill>
                    <w14:schemeClr w14:val="tx1"/>
                  </w14:solidFill>
                </w14:textFill>
              </w:rPr>
            </w:pPr>
            <w:ins w:id="5315" w:author="卡噗胖胖" w:date="2019-01-08T14:30:00Z">
              <w:r>
                <w:rPr>
                  <w:rFonts w:ascii="仿宋" w:hAnsi="仿宋" w:eastAsia="仿宋" w:cs="Arial"/>
                  <w:color w:val="000000" w:themeColor="text1"/>
                  <w:sz w:val="18"/>
                  <w:szCs w:val="18"/>
                  <w14:textFill>
                    <w14:solidFill>
                      <w14:schemeClr w14:val="tx1"/>
                    </w14:solidFill>
                  </w14:textFill>
                </w:rPr>
                <w:t>属性</w:t>
              </w:r>
            </w:ins>
          </w:p>
        </w:tc>
        <w:tc>
          <w:tcPr>
            <w:tcW w:w="1288" w:type="dxa"/>
            <w:shd w:val="clear" w:color="auto" w:fill="auto"/>
            <w:vAlign w:val="center"/>
          </w:tcPr>
          <w:p>
            <w:pPr>
              <w:spacing w:before="0" w:beforeLines="0" w:after="0" w:afterLines="0" w:line="240" w:lineRule="auto"/>
              <w:ind w:firstLine="0" w:firstLineChars="0"/>
              <w:rPr>
                <w:ins w:id="5316" w:author="卡噗胖胖" w:date="2019-01-08T14:30:00Z"/>
                <w:rFonts w:ascii="仿宋" w:hAnsi="仿宋" w:eastAsia="仿宋" w:cs="Arial"/>
                <w:color w:val="000000" w:themeColor="text1"/>
                <w:sz w:val="18"/>
                <w:szCs w:val="18"/>
                <w14:textFill>
                  <w14:solidFill>
                    <w14:schemeClr w14:val="tx1"/>
                  </w14:solidFill>
                </w14:textFill>
              </w:rPr>
            </w:pPr>
            <w:ins w:id="5317" w:author="卡噗胖胖" w:date="2019-01-08T14:30:00Z">
              <w:r>
                <w:rPr>
                  <w:rFonts w:ascii="仿宋" w:hAnsi="仿宋" w:eastAsia="仿宋" w:cs="Arial"/>
                  <w:color w:val="000000" w:themeColor="text1"/>
                  <w:sz w:val="18"/>
                  <w:szCs w:val="18"/>
                  <w14:textFill>
                    <w14:solidFill>
                      <w14:schemeClr w14:val="tx1"/>
                    </w14:solidFill>
                  </w14:textFill>
                </w:rPr>
                <w:t>名称</w:t>
              </w:r>
            </w:ins>
          </w:p>
        </w:tc>
        <w:tc>
          <w:tcPr>
            <w:tcW w:w="992" w:type="dxa"/>
            <w:shd w:val="clear" w:color="auto" w:fill="auto"/>
            <w:vAlign w:val="center"/>
          </w:tcPr>
          <w:p>
            <w:pPr>
              <w:spacing w:before="0" w:beforeLines="0" w:after="0" w:afterLines="0" w:line="240" w:lineRule="auto"/>
              <w:ind w:firstLine="0" w:firstLineChars="0"/>
              <w:rPr>
                <w:ins w:id="5318" w:author="卡噗胖胖" w:date="2019-01-08T14:30:00Z"/>
                <w:rFonts w:ascii="仿宋" w:hAnsi="仿宋" w:eastAsia="仿宋" w:cs="Arial"/>
                <w:color w:val="000000" w:themeColor="text1"/>
                <w:sz w:val="18"/>
                <w:szCs w:val="18"/>
                <w14:textFill>
                  <w14:solidFill>
                    <w14:schemeClr w14:val="tx1"/>
                  </w14:solidFill>
                </w14:textFill>
              </w:rPr>
            </w:pPr>
            <w:ins w:id="5319" w:author="卡噗胖胖" w:date="2019-01-08T14:30:00Z">
              <w:r>
                <w:rPr>
                  <w:rFonts w:ascii="仿宋" w:hAnsi="仿宋" w:eastAsia="仿宋" w:cs="Arial"/>
                  <w:color w:val="000000" w:themeColor="text1"/>
                  <w:sz w:val="18"/>
                  <w:szCs w:val="18"/>
                  <w14:textFill>
                    <w14:solidFill>
                      <w14:schemeClr w14:val="tx1"/>
                    </w14:solidFill>
                  </w14:textFill>
                </w:rPr>
                <w:t>数据类型</w:t>
              </w:r>
            </w:ins>
          </w:p>
        </w:tc>
        <w:tc>
          <w:tcPr>
            <w:tcW w:w="4245" w:type="dxa"/>
            <w:shd w:val="clear" w:color="auto" w:fill="auto"/>
            <w:vAlign w:val="center"/>
          </w:tcPr>
          <w:p>
            <w:pPr>
              <w:spacing w:before="0" w:beforeLines="0" w:after="0" w:afterLines="0" w:line="240" w:lineRule="auto"/>
              <w:ind w:firstLine="0" w:firstLineChars="0"/>
              <w:rPr>
                <w:ins w:id="5320" w:author="卡噗胖胖" w:date="2019-01-08T14:30:00Z"/>
                <w:rFonts w:ascii="仿宋" w:hAnsi="仿宋" w:eastAsia="仿宋" w:cs="Arial"/>
                <w:color w:val="000000" w:themeColor="text1"/>
                <w:sz w:val="18"/>
                <w:szCs w:val="18"/>
                <w14:textFill>
                  <w14:solidFill>
                    <w14:schemeClr w14:val="tx1"/>
                  </w14:solidFill>
                </w14:textFill>
              </w:rPr>
            </w:pPr>
            <w:ins w:id="5321" w:author="卡噗胖胖" w:date="2019-01-08T14:30:00Z">
              <w:r>
                <w:rPr>
                  <w:rFonts w:ascii="仿宋" w:hAnsi="仿宋" w:eastAsia="仿宋" w:cs="Arial"/>
                  <w:color w:val="000000" w:themeColor="text1"/>
                  <w:sz w:val="18"/>
                  <w:szCs w:val="18"/>
                  <w14:textFill>
                    <w14:solidFill>
                      <w14:schemeClr w14:val="tx1"/>
                    </w14:solidFill>
                  </w14:textFill>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322" w:author="卡噗胖胖" w:date="2019-01-08T14:30:00Z"/>
        </w:trPr>
        <w:tc>
          <w:tcPr>
            <w:tcW w:w="1129" w:type="dxa"/>
            <w:shd w:val="clear" w:color="auto" w:fill="auto"/>
          </w:tcPr>
          <w:p>
            <w:pPr>
              <w:spacing w:before="0" w:beforeLines="0" w:after="0" w:afterLines="0" w:line="240" w:lineRule="auto"/>
              <w:ind w:firstLine="0" w:firstLineChars="0"/>
              <w:rPr>
                <w:ins w:id="5323" w:author="卡噗胖胖" w:date="2019-01-08T14:30:00Z"/>
                <w:rFonts w:ascii="仿宋" w:hAnsi="仿宋" w:eastAsia="仿宋" w:cs="Arial"/>
                <w:color w:val="000000" w:themeColor="text1"/>
                <w:sz w:val="18"/>
                <w:szCs w:val="18"/>
                <w14:textFill>
                  <w14:solidFill>
                    <w14:schemeClr w14:val="tx1"/>
                  </w14:solidFill>
                </w14:textFill>
              </w:rPr>
            </w:pPr>
            <w:ins w:id="5324" w:author="卡噗胖胖" w:date="2019-01-08T14:30:00Z">
              <w:r>
                <w:rPr>
                  <w:rFonts w:ascii="仿宋" w:hAnsi="仿宋" w:eastAsia="仿宋" w:cs="Arial"/>
                  <w:color w:val="000000" w:themeColor="text1"/>
                  <w:sz w:val="18"/>
                  <w:szCs w:val="18"/>
                  <w14:textFill>
                    <w14:solidFill>
                      <w14:schemeClr w14:val="tx1"/>
                    </w14:solidFill>
                  </w14:textFill>
                </w:rPr>
                <w:t>DATAINFOS</w:t>
              </w:r>
            </w:ins>
          </w:p>
        </w:tc>
        <w:tc>
          <w:tcPr>
            <w:tcW w:w="1288" w:type="dxa"/>
            <w:shd w:val="clear" w:color="auto" w:fill="auto"/>
          </w:tcPr>
          <w:p>
            <w:pPr>
              <w:spacing w:before="0" w:beforeLines="0" w:after="0" w:afterLines="0" w:line="240" w:lineRule="auto"/>
              <w:ind w:firstLine="0" w:firstLineChars="0"/>
              <w:rPr>
                <w:ins w:id="5325" w:author="卡噗胖胖" w:date="2019-01-08T14:30:00Z"/>
                <w:rFonts w:ascii="仿宋" w:hAnsi="仿宋" w:eastAsia="仿宋" w:cs="Arial"/>
                <w:color w:val="000000" w:themeColor="text1"/>
                <w:sz w:val="18"/>
                <w:szCs w:val="18"/>
                <w14:textFill>
                  <w14:solidFill>
                    <w14:schemeClr w14:val="tx1"/>
                  </w14:solidFill>
                </w14:textFill>
              </w:rPr>
            </w:pPr>
            <w:ins w:id="5326" w:author="卡噗胖胖" w:date="2019-01-08T14:30:00Z">
              <w:r>
                <w:rPr>
                  <w:rFonts w:ascii="仿宋" w:hAnsi="仿宋" w:eastAsia="仿宋" w:cs="Arial"/>
                  <w:color w:val="000000" w:themeColor="text1"/>
                  <w:sz w:val="18"/>
                  <w:szCs w:val="18"/>
                  <w14:textFill>
                    <w14:solidFill>
                      <w14:schemeClr w14:val="tx1"/>
                    </w14:solidFill>
                  </w14:textFill>
                </w:rPr>
                <w:t>主数据集合</w:t>
              </w:r>
            </w:ins>
          </w:p>
        </w:tc>
        <w:tc>
          <w:tcPr>
            <w:tcW w:w="992" w:type="dxa"/>
            <w:shd w:val="clear" w:color="auto" w:fill="auto"/>
          </w:tcPr>
          <w:p>
            <w:pPr>
              <w:spacing w:before="0" w:beforeLines="0" w:after="0" w:afterLines="0" w:line="240" w:lineRule="auto"/>
              <w:ind w:firstLine="0" w:firstLineChars="0"/>
              <w:rPr>
                <w:ins w:id="5327" w:author="卡噗胖胖" w:date="2019-01-08T14:30:00Z"/>
                <w:rFonts w:ascii="仿宋" w:hAnsi="仿宋" w:eastAsia="仿宋" w:cs="Arial"/>
                <w:color w:val="000000" w:themeColor="text1"/>
                <w:sz w:val="18"/>
                <w:szCs w:val="18"/>
                <w14:textFill>
                  <w14:solidFill>
                    <w14:schemeClr w14:val="tx1"/>
                  </w14:solidFill>
                </w14:textFill>
              </w:rPr>
            </w:pPr>
            <w:ins w:id="5328"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329" w:author="卡噗胖胖" w:date="2019-01-08T14:30:00Z"/>
                <w:rFonts w:ascii="仿宋" w:hAnsi="仿宋" w:eastAsia="仿宋" w:cs="Arial"/>
                <w:color w:val="000000" w:themeColor="text1"/>
                <w:sz w:val="18"/>
                <w:szCs w:val="18"/>
                <w14:textFill>
                  <w14:solidFill>
                    <w14:schemeClr w14:val="tx1"/>
                  </w14:solidFill>
                </w14:textFill>
              </w:rPr>
            </w:pPr>
            <w:ins w:id="5330" w:author="卡噗胖胖" w:date="2019-01-08T14:30:00Z">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331" w:author="卡噗胖胖" w:date="2019-01-08T14:30:00Z"/>
        </w:trPr>
        <w:tc>
          <w:tcPr>
            <w:tcW w:w="1129" w:type="dxa"/>
            <w:shd w:val="clear" w:color="auto" w:fill="auto"/>
          </w:tcPr>
          <w:p>
            <w:pPr>
              <w:spacing w:before="0" w:beforeLines="0" w:after="0" w:afterLines="0" w:line="240" w:lineRule="auto"/>
              <w:ind w:firstLine="0" w:firstLineChars="0"/>
              <w:rPr>
                <w:ins w:id="5332" w:author="卡噗胖胖" w:date="2019-01-08T14:30:00Z"/>
                <w:rFonts w:ascii="仿宋" w:hAnsi="仿宋" w:eastAsia="仿宋" w:cs="Arial"/>
                <w:color w:val="000000" w:themeColor="text1"/>
                <w:sz w:val="18"/>
                <w:szCs w:val="18"/>
                <w14:textFill>
                  <w14:solidFill>
                    <w14:schemeClr w14:val="tx1"/>
                  </w14:solidFill>
                </w14:textFill>
              </w:rPr>
            </w:pPr>
            <w:ins w:id="5333" w:author="卡噗胖胖" w:date="2019-01-08T14:30:00Z">
              <w:r>
                <w:rPr>
                  <w:rFonts w:hint="eastAsia" w:cs="Arial" w:asciiTheme="minorEastAsia" w:hAnsiTheme="minorEastAsia" w:eastAsiaTheme="minorEastAsia"/>
                  <w:color w:val="000000" w:themeColor="text1"/>
                  <w:sz w:val="18"/>
                  <w:szCs w:val="18"/>
                  <w14:textFill>
                    <w14:solidFill>
                      <w14:schemeClr w14:val="tx1"/>
                    </w14:solidFill>
                  </w14:textFill>
                </w:rPr>
                <w:t>PUUID</w:t>
              </w:r>
            </w:ins>
          </w:p>
        </w:tc>
        <w:tc>
          <w:tcPr>
            <w:tcW w:w="1288" w:type="dxa"/>
            <w:shd w:val="clear" w:color="auto" w:fill="auto"/>
          </w:tcPr>
          <w:p>
            <w:pPr>
              <w:spacing w:before="0" w:beforeLines="0" w:after="0" w:afterLines="0" w:line="240" w:lineRule="auto"/>
              <w:ind w:firstLine="0" w:firstLineChars="0"/>
              <w:rPr>
                <w:ins w:id="5334" w:author="卡噗胖胖" w:date="2019-01-08T14:30:00Z"/>
                <w:rFonts w:ascii="仿宋" w:hAnsi="仿宋" w:eastAsia="仿宋" w:cs="Arial"/>
                <w:color w:val="000000" w:themeColor="text1"/>
                <w:sz w:val="18"/>
                <w:szCs w:val="18"/>
                <w14:textFill>
                  <w14:solidFill>
                    <w14:schemeClr w14:val="tx1"/>
                  </w14:solidFill>
                </w14:textFill>
              </w:rPr>
            </w:pPr>
            <w:ins w:id="5335" w:author="卡噗胖胖" w:date="2019-01-08T14:30:00Z">
              <w:r>
                <w:rPr>
                  <w:rFonts w:ascii="仿宋" w:hAnsi="仿宋" w:eastAsia="仿宋" w:cs="Arial"/>
                  <w:color w:val="000000" w:themeColor="text1"/>
                  <w:sz w:val="18"/>
                  <w:szCs w:val="18"/>
                  <w14:textFill>
                    <w14:solidFill>
                      <w14:schemeClr w14:val="tx1"/>
                    </w14:solidFill>
                  </w14:textFill>
                </w:rPr>
                <w:t>批数据ID</w:t>
              </w:r>
            </w:ins>
          </w:p>
        </w:tc>
        <w:tc>
          <w:tcPr>
            <w:tcW w:w="992" w:type="dxa"/>
            <w:shd w:val="clear" w:color="auto" w:fill="auto"/>
          </w:tcPr>
          <w:p>
            <w:pPr>
              <w:spacing w:before="0" w:beforeLines="0" w:after="0" w:afterLines="0" w:line="240" w:lineRule="auto"/>
              <w:ind w:firstLine="0" w:firstLineChars="0"/>
              <w:rPr>
                <w:ins w:id="5336" w:author="卡噗胖胖" w:date="2019-01-08T14:30:00Z"/>
                <w:rFonts w:ascii="仿宋" w:hAnsi="仿宋" w:eastAsia="仿宋" w:cs="Arial"/>
                <w:color w:val="000000" w:themeColor="text1"/>
                <w:sz w:val="18"/>
                <w:szCs w:val="18"/>
                <w14:textFill>
                  <w14:solidFill>
                    <w14:schemeClr w14:val="tx1"/>
                  </w14:solidFill>
                </w14:textFill>
              </w:rPr>
            </w:pPr>
            <w:ins w:id="5337"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338" w:author="卡噗胖胖" w:date="2019-01-08T14:30:00Z"/>
                <w:rFonts w:ascii="仿宋" w:hAnsi="仿宋" w:eastAsia="仿宋" w:cs="Arial"/>
                <w:color w:val="000000" w:themeColor="text1"/>
                <w:sz w:val="18"/>
                <w:szCs w:val="18"/>
                <w14:textFill>
                  <w14:solidFill>
                    <w14:schemeClr w14:val="tx1"/>
                  </w14:solidFill>
                </w14:textFill>
              </w:rPr>
            </w:pPr>
            <w:ins w:id="5339" w:author="卡噗胖胖" w:date="2019-01-08T14:30:00Z">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340" w:author="卡噗胖胖" w:date="2019-01-08T14:30:00Z"/>
        </w:trPr>
        <w:tc>
          <w:tcPr>
            <w:tcW w:w="1129" w:type="dxa"/>
            <w:shd w:val="clear" w:color="auto" w:fill="auto"/>
          </w:tcPr>
          <w:p>
            <w:pPr>
              <w:spacing w:before="0" w:beforeLines="0" w:after="0" w:afterLines="0" w:line="240" w:lineRule="auto"/>
              <w:ind w:firstLine="0" w:firstLineChars="0"/>
              <w:rPr>
                <w:ins w:id="5341" w:author="卡噗胖胖" w:date="2019-01-08T14:30:00Z"/>
                <w:rFonts w:ascii="仿宋" w:hAnsi="仿宋" w:eastAsia="仿宋" w:cs="Arial"/>
                <w:color w:val="000000" w:themeColor="text1"/>
                <w:sz w:val="18"/>
                <w:szCs w:val="18"/>
                <w14:textFill>
                  <w14:solidFill>
                    <w14:schemeClr w14:val="tx1"/>
                  </w14:solidFill>
                </w14:textFill>
              </w:rPr>
            </w:pPr>
            <w:ins w:id="5342" w:author="卡噗胖胖" w:date="2019-01-08T14:30:00Z">
              <w:r>
                <w:rPr>
                  <w:rFonts w:ascii="仿宋" w:hAnsi="仿宋" w:eastAsia="仿宋" w:cs="Arial"/>
                  <w:color w:val="000000" w:themeColor="text1"/>
                  <w:sz w:val="18"/>
                  <w:szCs w:val="18"/>
                  <w14:textFill>
                    <w14:solidFill>
                      <w14:schemeClr w14:val="tx1"/>
                    </w14:solidFill>
                  </w14:textFill>
                </w:rPr>
                <w:t>DATAINFO</w:t>
              </w:r>
            </w:ins>
          </w:p>
        </w:tc>
        <w:tc>
          <w:tcPr>
            <w:tcW w:w="1288" w:type="dxa"/>
            <w:shd w:val="clear" w:color="auto" w:fill="auto"/>
          </w:tcPr>
          <w:p>
            <w:pPr>
              <w:spacing w:before="0" w:beforeLines="0" w:after="0" w:afterLines="0" w:line="240" w:lineRule="auto"/>
              <w:ind w:firstLine="0" w:firstLineChars="0"/>
              <w:rPr>
                <w:ins w:id="5343" w:author="卡噗胖胖" w:date="2019-01-08T14:30:00Z"/>
                <w:rFonts w:ascii="仿宋" w:hAnsi="仿宋" w:eastAsia="仿宋" w:cs="Arial"/>
                <w:color w:val="000000" w:themeColor="text1"/>
                <w:sz w:val="18"/>
                <w:szCs w:val="18"/>
                <w14:textFill>
                  <w14:solidFill>
                    <w14:schemeClr w14:val="tx1"/>
                  </w14:solidFill>
                </w14:textFill>
              </w:rPr>
            </w:pPr>
            <w:ins w:id="5344" w:author="卡噗胖胖" w:date="2019-01-08T14:30:00Z">
              <w:r>
                <w:rPr>
                  <w:rFonts w:ascii="仿宋" w:hAnsi="仿宋" w:eastAsia="仿宋" w:cs="Arial"/>
                  <w:color w:val="000000" w:themeColor="text1"/>
                  <w:sz w:val="18"/>
                  <w:szCs w:val="18"/>
                  <w14:textFill>
                    <w14:solidFill>
                      <w14:schemeClr w14:val="tx1"/>
                    </w14:solidFill>
                  </w14:textFill>
                </w:rPr>
                <w:t>数据节点</w:t>
              </w:r>
            </w:ins>
          </w:p>
        </w:tc>
        <w:tc>
          <w:tcPr>
            <w:tcW w:w="992" w:type="dxa"/>
            <w:shd w:val="clear" w:color="auto" w:fill="auto"/>
          </w:tcPr>
          <w:p>
            <w:pPr>
              <w:spacing w:before="0" w:beforeLines="0" w:after="0" w:afterLines="0" w:line="240" w:lineRule="auto"/>
              <w:ind w:firstLine="0" w:firstLineChars="0"/>
              <w:rPr>
                <w:ins w:id="5345" w:author="卡噗胖胖" w:date="2019-01-08T14:30:00Z"/>
                <w:rFonts w:ascii="仿宋" w:hAnsi="仿宋" w:eastAsia="仿宋" w:cs="Arial"/>
                <w:color w:val="000000" w:themeColor="text1"/>
                <w:sz w:val="18"/>
                <w:szCs w:val="18"/>
                <w14:textFill>
                  <w14:solidFill>
                    <w14:schemeClr w14:val="tx1"/>
                  </w14:solidFill>
                </w14:textFill>
              </w:rPr>
            </w:pPr>
            <w:ins w:id="5346"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347" w:author="卡噗胖胖" w:date="2019-01-08T14:30:00Z"/>
                <w:rFonts w:ascii="仿宋" w:hAnsi="仿宋" w:eastAsia="仿宋" w:cs="Arial"/>
                <w:color w:val="000000" w:themeColor="text1"/>
                <w:sz w:val="18"/>
                <w:szCs w:val="18"/>
                <w14:textFill>
                  <w14:solidFill>
                    <w14:schemeClr w14:val="tx1"/>
                  </w14:solidFill>
                </w14:textFill>
              </w:rPr>
            </w:pPr>
            <w:ins w:id="5348"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5349" w:author="卡噗胖胖" w:date="2019-01-08T14:30:00Z">
              <w:r>
                <w:rPr>
                  <w:rFonts w:ascii="仿宋" w:hAnsi="仿宋" w:eastAsia="仿宋" w:cs="Arial"/>
                  <w:color w:val="000000" w:themeColor="text1"/>
                  <w:sz w:val="18"/>
                  <w:szCs w:val="18"/>
                  <w14:textFill>
                    <w14:solidFill>
                      <w14:schemeClr w14:val="tx1"/>
                    </w14:solidFill>
                  </w14:textFill>
                </w:rPr>
                <w:t>DATAINFO</w:t>
              </w:r>
            </w:ins>
            <w:ins w:id="5350" w:author="卡噗胖胖" w:date="2019-01-08T14:30:00Z">
              <w:r>
                <w:rPr>
                  <w:rFonts w:hint="eastAsia" w:ascii="仿宋" w:hAnsi="仿宋" w:eastAsia="仿宋" w:cs="Arial"/>
                  <w:color w:val="000000" w:themeColor="text1"/>
                  <w:sz w:val="18"/>
                  <w:szCs w:val="18"/>
                  <w14:textFill>
                    <w14:solidFill>
                      <w14:schemeClr w14:val="tx1"/>
                    </w14:solidFill>
                  </w14:textFill>
                </w:rPr>
                <w:t>&gt;</w:t>
              </w:r>
            </w:ins>
            <w:ins w:id="5351" w:author="卡噗胖胖" w:date="2019-01-08T14:30:00Z">
              <w:r>
                <w:rPr>
                  <w:rFonts w:ascii="仿宋" w:hAnsi="仿宋" w:eastAsia="仿宋" w:cs="Arial"/>
                  <w:color w:val="000000" w:themeColor="text1"/>
                  <w:sz w:val="18"/>
                  <w:szCs w:val="18"/>
                  <w14:textFill>
                    <w14:solidFill>
                      <w14:schemeClr w14:val="tx1"/>
                    </w14:solidFill>
                  </w14:textFill>
                </w:rPr>
                <w:t>与</w:t>
              </w:r>
            </w:ins>
            <w:ins w:id="5352"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5353" w:author="卡噗胖胖" w:date="2019-01-08T14:30:00Z">
              <w:r>
                <w:rPr>
                  <w:rFonts w:ascii="仿宋" w:hAnsi="仿宋" w:eastAsia="仿宋" w:cs="Arial"/>
                  <w:color w:val="000000" w:themeColor="text1"/>
                  <w:sz w:val="18"/>
                  <w:szCs w:val="18"/>
                  <w14:textFill>
                    <w14:solidFill>
                      <w14:schemeClr w14:val="tx1"/>
                    </w14:solidFill>
                  </w14:textFill>
                </w:rPr>
                <w:t>/DATAINFO</w:t>
              </w:r>
            </w:ins>
            <w:ins w:id="5354" w:author="卡噗胖胖" w:date="2019-01-08T14:30:00Z">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355" w:author="卡噗胖胖" w:date="2019-01-08T14:30:00Z"/>
        </w:trPr>
        <w:tc>
          <w:tcPr>
            <w:tcW w:w="1129" w:type="dxa"/>
            <w:shd w:val="clear" w:color="auto" w:fill="auto"/>
          </w:tcPr>
          <w:p>
            <w:pPr>
              <w:spacing w:before="0" w:beforeLines="0" w:after="0" w:afterLines="0" w:line="240" w:lineRule="auto"/>
              <w:ind w:firstLine="0" w:firstLineChars="0"/>
              <w:rPr>
                <w:ins w:id="5356" w:author="卡噗胖胖" w:date="2019-01-08T14:30:00Z"/>
                <w:rFonts w:ascii="仿宋" w:hAnsi="仿宋" w:eastAsia="仿宋" w:cs="Arial"/>
                <w:color w:val="000000" w:themeColor="text1"/>
                <w:sz w:val="18"/>
                <w:szCs w:val="18"/>
                <w14:textFill>
                  <w14:solidFill>
                    <w14:schemeClr w14:val="tx1"/>
                  </w14:solidFill>
                </w14:textFill>
              </w:rPr>
            </w:pPr>
            <w:ins w:id="5357" w:author="卡噗胖胖" w:date="2019-01-08T14:30:00Z">
              <w:r>
                <w:rPr>
                  <w:rFonts w:ascii="仿宋" w:hAnsi="仿宋" w:eastAsia="仿宋" w:cs="Arial"/>
                  <w:color w:val="000000" w:themeColor="text1"/>
                  <w:sz w:val="18"/>
                  <w:szCs w:val="18"/>
                  <w14:textFill>
                    <w14:solidFill>
                      <w14:schemeClr w14:val="tx1"/>
                    </w14:solidFill>
                  </w14:textFill>
                </w:rPr>
                <w:t>DESC1</w:t>
              </w:r>
            </w:ins>
            <w:ins w:id="5358" w:author="卡噗胖胖" w:date="2019-01-08T14:30:00Z">
              <w:r>
                <w:rPr>
                  <w:rFonts w:hint="eastAsia" w:ascii="仿宋" w:hAnsi="仿宋" w:eastAsia="仿宋" w:cs="Arial"/>
                  <w:color w:val="000000" w:themeColor="text1"/>
                  <w:sz w:val="18"/>
                  <w:szCs w:val="18"/>
                  <w14:textFill>
                    <w14:solidFill>
                      <w14:schemeClr w14:val="tx1"/>
                    </w14:solidFill>
                  </w14:textFill>
                </w:rPr>
                <w:t>~</w:t>
              </w:r>
            </w:ins>
            <w:ins w:id="5359" w:author="卡噗胖胖" w:date="2019-01-08T14:30:00Z">
              <w:r>
                <w:rPr>
                  <w:rFonts w:ascii="仿宋" w:hAnsi="仿宋" w:eastAsia="仿宋" w:cs="Arial"/>
                  <w:color w:val="000000" w:themeColor="text1"/>
                  <w:sz w:val="18"/>
                  <w:szCs w:val="18"/>
                  <w14:textFill>
                    <w14:solidFill>
                      <w14:schemeClr w14:val="tx1"/>
                    </w14:solidFill>
                  </w14:textFill>
                </w:rPr>
                <w:t>n</w:t>
              </w:r>
            </w:ins>
          </w:p>
        </w:tc>
        <w:tc>
          <w:tcPr>
            <w:tcW w:w="1288" w:type="dxa"/>
            <w:shd w:val="clear" w:color="auto" w:fill="auto"/>
          </w:tcPr>
          <w:p>
            <w:pPr>
              <w:spacing w:before="0" w:beforeLines="0" w:after="0" w:afterLines="0" w:line="240" w:lineRule="auto"/>
              <w:ind w:firstLine="0" w:firstLineChars="0"/>
              <w:rPr>
                <w:ins w:id="5360" w:author="卡噗胖胖" w:date="2019-01-08T14:30:00Z"/>
                <w:rFonts w:ascii="仿宋" w:hAnsi="仿宋" w:eastAsia="仿宋" w:cs="Arial"/>
                <w:color w:val="000000" w:themeColor="text1"/>
                <w:sz w:val="18"/>
                <w:szCs w:val="18"/>
                <w14:textFill>
                  <w14:solidFill>
                    <w14:schemeClr w14:val="tx1"/>
                  </w14:solidFill>
                </w14:textFill>
              </w:rPr>
            </w:pPr>
            <w:ins w:id="5361" w:author="卡噗胖胖" w:date="2019-01-08T14:30:00Z">
              <w:r>
                <w:rPr>
                  <w:rFonts w:ascii="仿宋" w:hAnsi="仿宋" w:eastAsia="仿宋" w:cs="Arial"/>
                  <w:color w:val="000000" w:themeColor="text1"/>
                  <w:sz w:val="18"/>
                  <w:szCs w:val="18"/>
                  <w14:textFill>
                    <w14:solidFill>
                      <w14:schemeClr w14:val="tx1"/>
                    </w14:solidFill>
                  </w14:textFill>
                </w:rPr>
                <w:t>主数据描述项</w:t>
              </w:r>
            </w:ins>
          </w:p>
        </w:tc>
        <w:tc>
          <w:tcPr>
            <w:tcW w:w="992" w:type="dxa"/>
            <w:shd w:val="clear" w:color="auto" w:fill="auto"/>
          </w:tcPr>
          <w:p>
            <w:pPr>
              <w:spacing w:before="0" w:beforeLines="0" w:after="0" w:afterLines="0" w:line="240" w:lineRule="auto"/>
              <w:ind w:firstLine="0" w:firstLineChars="0"/>
              <w:rPr>
                <w:ins w:id="5362" w:author="卡噗胖胖" w:date="2019-01-08T14:30:00Z"/>
                <w:rFonts w:ascii="仿宋" w:hAnsi="仿宋" w:eastAsia="仿宋" w:cs="Arial"/>
                <w:color w:val="000000" w:themeColor="text1"/>
                <w:sz w:val="18"/>
                <w:szCs w:val="18"/>
                <w14:textFill>
                  <w14:solidFill>
                    <w14:schemeClr w14:val="tx1"/>
                  </w14:solidFill>
                </w14:textFill>
              </w:rPr>
            </w:pPr>
            <w:ins w:id="5363"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364" w:author="卡噗胖胖" w:date="2019-01-08T14:30:00Z"/>
                <w:rFonts w:ascii="仿宋" w:hAnsi="仿宋" w:eastAsia="仿宋" w:cs="Arial"/>
                <w:color w:val="000000" w:themeColor="text1"/>
                <w:sz w:val="18"/>
                <w:szCs w:val="18"/>
                <w14:textFill>
                  <w14:solidFill>
                    <w14:schemeClr w14:val="tx1"/>
                  </w14:solidFill>
                </w14:textFill>
              </w:rPr>
            </w:pPr>
            <w:ins w:id="5365" w:author="卡噗胖胖" w:date="2019-01-08T14:30:00Z">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366" w:author="卡噗胖胖" w:date="2019-01-08T14:30:00Z"/>
        </w:trPr>
        <w:tc>
          <w:tcPr>
            <w:tcW w:w="1129" w:type="dxa"/>
            <w:shd w:val="clear" w:color="auto" w:fill="auto"/>
          </w:tcPr>
          <w:p>
            <w:pPr>
              <w:spacing w:before="0" w:beforeLines="0" w:after="0" w:afterLines="0" w:line="240" w:lineRule="auto"/>
              <w:ind w:firstLine="0" w:firstLineChars="0"/>
              <w:rPr>
                <w:ins w:id="5367" w:author="卡噗胖胖" w:date="2019-01-08T14:30:00Z"/>
                <w:rFonts w:ascii="仿宋" w:hAnsi="仿宋" w:eastAsia="仿宋" w:cs="Arial"/>
                <w:color w:val="000000" w:themeColor="text1"/>
                <w:sz w:val="18"/>
                <w:szCs w:val="18"/>
                <w14:textFill>
                  <w14:solidFill>
                    <w14:schemeClr w14:val="tx1"/>
                  </w14:solidFill>
                </w14:textFill>
              </w:rPr>
            </w:pPr>
            <w:ins w:id="5368" w:author="卡噗胖胖" w:date="2019-01-08T14:30:00Z">
              <w:r>
                <w:rPr>
                  <w:rFonts w:ascii="仿宋" w:hAnsi="仿宋" w:eastAsia="仿宋" w:cs="Arial"/>
                  <w:color w:val="000000" w:themeColor="text1"/>
                  <w:sz w:val="18"/>
                  <w:szCs w:val="18"/>
                  <w14:textFill>
                    <w14:solidFill>
                      <w14:schemeClr w14:val="tx1"/>
                    </w14:solidFill>
                  </w14:textFill>
                </w:rPr>
                <w:t>CODE</w:t>
              </w:r>
            </w:ins>
          </w:p>
        </w:tc>
        <w:tc>
          <w:tcPr>
            <w:tcW w:w="1288" w:type="dxa"/>
            <w:shd w:val="clear" w:color="auto" w:fill="auto"/>
          </w:tcPr>
          <w:p>
            <w:pPr>
              <w:spacing w:before="0" w:beforeLines="0" w:after="0" w:afterLines="0" w:line="240" w:lineRule="auto"/>
              <w:ind w:firstLine="0" w:firstLineChars="0"/>
              <w:rPr>
                <w:ins w:id="5369" w:author="卡噗胖胖" w:date="2019-01-08T14:30:00Z"/>
                <w:rFonts w:ascii="仿宋" w:hAnsi="仿宋" w:eastAsia="仿宋" w:cs="Arial"/>
                <w:color w:val="000000" w:themeColor="text1"/>
                <w:sz w:val="18"/>
                <w:szCs w:val="18"/>
                <w14:textFill>
                  <w14:solidFill>
                    <w14:schemeClr w14:val="tx1"/>
                  </w14:solidFill>
                </w14:textFill>
              </w:rPr>
            </w:pPr>
            <w:ins w:id="5370" w:author="卡噗胖胖" w:date="2019-01-08T14:30:00Z">
              <w:r>
                <w:rPr>
                  <w:rFonts w:ascii="仿宋" w:hAnsi="仿宋" w:eastAsia="仿宋" w:cs="Arial"/>
                  <w:color w:val="000000" w:themeColor="text1"/>
                  <w:sz w:val="18"/>
                  <w:szCs w:val="18"/>
                  <w14:textFill>
                    <w14:solidFill>
                      <w14:schemeClr w14:val="tx1"/>
                    </w14:solidFill>
                  </w14:textFill>
                </w:rPr>
                <w:t>主数据编码</w:t>
              </w:r>
            </w:ins>
          </w:p>
        </w:tc>
        <w:tc>
          <w:tcPr>
            <w:tcW w:w="992" w:type="dxa"/>
            <w:shd w:val="clear" w:color="auto" w:fill="auto"/>
          </w:tcPr>
          <w:p>
            <w:pPr>
              <w:spacing w:before="0" w:beforeLines="0" w:after="0" w:afterLines="0" w:line="240" w:lineRule="auto"/>
              <w:ind w:firstLine="0" w:firstLineChars="0"/>
              <w:rPr>
                <w:ins w:id="5371" w:author="卡噗胖胖" w:date="2019-01-08T14:30:00Z"/>
                <w:rFonts w:ascii="仿宋" w:hAnsi="仿宋" w:eastAsia="仿宋" w:cs="Arial"/>
                <w:color w:val="000000" w:themeColor="text1"/>
                <w:sz w:val="18"/>
                <w:szCs w:val="18"/>
                <w14:textFill>
                  <w14:solidFill>
                    <w14:schemeClr w14:val="tx1"/>
                  </w14:solidFill>
                </w14:textFill>
              </w:rPr>
            </w:pPr>
            <w:ins w:id="5372"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373" w:author="卡噗胖胖" w:date="2019-01-08T14:30:00Z"/>
                <w:rFonts w:ascii="仿宋" w:hAnsi="仿宋" w:eastAsia="仿宋" w:cs="Arial"/>
                <w:color w:val="000000" w:themeColor="text1"/>
                <w:sz w:val="18"/>
                <w:szCs w:val="18"/>
                <w14:textFill>
                  <w14:solidFill>
                    <w14:schemeClr w14:val="tx1"/>
                  </w14:solidFill>
                </w14:textFill>
              </w:rPr>
            </w:pPr>
            <w:ins w:id="5374" w:author="卡噗胖胖" w:date="2019-01-08T14:30:00Z">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ins>
          </w:p>
        </w:tc>
      </w:tr>
    </w:tbl>
    <w:p>
      <w:pPr>
        <w:pStyle w:val="72"/>
        <w:numPr>
          <w:ilvl w:val="0"/>
          <w:numId w:val="9"/>
        </w:numPr>
        <w:rPr>
          <w:ins w:id="5375" w:author="卡噗胖胖" w:date="2019-01-08T14:30:00Z"/>
          <w:rFonts w:ascii="仿宋" w:hAnsi="仿宋"/>
          <w:b w:val="0"/>
        </w:rPr>
      </w:pPr>
      <w:bookmarkStart w:id="153" w:name="_Toc534730182"/>
      <w:r>
        <w:rPr>
          <w:rFonts w:hint="eastAsia" w:ascii="仿宋" w:hAnsi="仿宋"/>
          <w:b w:val="0"/>
        </w:rPr>
        <w:t>供应商分类</w:t>
      </w:r>
      <w:bookmarkEnd w:id="153"/>
    </w:p>
    <w:p>
      <w:pPr>
        <w:pStyle w:val="4"/>
        <w:numPr>
          <w:ilvl w:val="1"/>
          <w:numId w:val="9"/>
        </w:numPr>
        <w:spacing w:before="168" w:beforeLines="70" w:after="0" w:afterLines="0" w:line="240" w:lineRule="auto"/>
        <w:ind w:left="493" w:hanging="493" w:firstLineChars="0"/>
        <w:rPr>
          <w:ins w:id="5376" w:author="卡噗胖胖" w:date="2019-01-08T14:30:00Z"/>
          <w:rFonts w:ascii="仿宋" w:hAnsi="仿宋" w:eastAsia="仿宋"/>
          <w:b w:val="0"/>
          <w:sz w:val="24"/>
          <w:szCs w:val="24"/>
        </w:rPr>
      </w:pPr>
      <w:ins w:id="5377" w:author="卡噗胖胖" w:date="2019-01-08T14:30:00Z">
        <w:bookmarkStart w:id="154" w:name="_Toc534730183"/>
        <w:r>
          <w:rPr>
            <w:rFonts w:hint="eastAsia" w:ascii="仿宋" w:hAnsi="仿宋" w:eastAsia="仿宋"/>
            <w:b w:val="0"/>
            <w:sz w:val="24"/>
            <w:szCs w:val="24"/>
          </w:rPr>
          <w:t>请求报文格式</w:t>
        </w:r>
        <w:bookmarkEnd w:id="154"/>
      </w:ins>
    </w:p>
    <w:p>
      <w:pPr>
        <w:spacing w:before="120" w:after="120" w:line="440" w:lineRule="exact"/>
        <w:ind w:firstLine="480"/>
        <w:rPr>
          <w:ins w:id="5378" w:author="卡噗胖胖" w:date="2019-01-08T14:30:00Z"/>
          <w:rFonts w:ascii="仿宋" w:hAnsi="仿宋" w:eastAsia="仿宋"/>
        </w:rPr>
      </w:pPr>
      <w:ins w:id="5379" w:author="卡噗胖胖" w:date="2019-01-08T14:30:00Z">
        <w:r>
          <w:rPr>
            <w:rFonts w:hint="eastAsia" w:ascii="仿宋" w:hAnsi="仿宋" w:eastAsia="仿宋"/>
          </w:rPr>
          <w:t>r</w:t>
        </w:r>
      </w:ins>
      <w:ins w:id="5380" w:author="卡噗胖胖" w:date="2019-01-08T14:30:00Z">
        <w:r>
          <w:rPr>
            <w:rFonts w:ascii="仿宋" w:hAnsi="仿宋" w:eastAsia="仿宋"/>
          </w:rPr>
          <w:t>est</w:t>
        </w:r>
      </w:ins>
      <w:ins w:id="5381" w:author="卡噗胖胖" w:date="2019-01-08T14:30:00Z">
        <w:r>
          <w:rPr>
            <w:rFonts w:hint="eastAsia" w:ascii="仿宋" w:hAnsi="仿宋" w:eastAsia="仿宋"/>
          </w:rPr>
          <w:t>请求报文如下</w:t>
        </w:r>
      </w:ins>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ins w:id="5382" w:author="卡噗胖胖" w:date="2019-01-08T14:30:00Z"/>
        </w:trPr>
        <w:tc>
          <w:tcPr>
            <w:tcW w:w="7513" w:type="dxa"/>
            <w:shd w:val="clear" w:color="auto" w:fill="F1F1F1" w:themeFill="background1" w:themeFillShade="F2"/>
          </w:tcPr>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&lt;?xml version="1.0" encoding="UTF-8" ?&gt;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&lt;PUUID&gt;批数据的UUID&lt;/PUUID&gt;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&lt;DESC4&gt;启用状态的值&lt;/DESC4&gt;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&lt;LASTMODIFYRECORDTIME&gt;上一次变更时间的值&lt;/LASTMODIFYRECORDTIME&gt;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&lt;COUNTPERPAGE&gt;每页查询条数&lt;/COUNTPERPAGE&gt;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&lt;CURRENTPAGE&gt;当前页码&lt;/CURRENTPAGE&gt;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ins w:id="5383" w:author="卡噗胖胖" w:date="2019-01-08T14:30:00Z"/>
                <w:rFonts w:ascii="Arial" w:hAnsi="Arial" w:cs="Arial"/>
                <w:color w:val="000000" w:themeColor="text1"/>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tc>
      </w:tr>
    </w:tbl>
    <w:p>
      <w:pPr>
        <w:spacing w:before="120" w:after="120" w:line="440" w:lineRule="exact"/>
        <w:ind w:firstLine="480"/>
        <w:rPr>
          <w:ins w:id="5384" w:author="卡噗胖胖" w:date="2019-01-08T14:30:00Z"/>
          <w:rFonts w:ascii="仿宋" w:hAnsi="仿宋" w:eastAsia="仿宋"/>
        </w:rPr>
      </w:pPr>
      <w:ins w:id="5385" w:author="卡噗胖胖" w:date="2019-01-08T14:30:00Z">
        <w:r>
          <w:rPr>
            <w:rFonts w:hint="eastAsia" w:ascii="仿宋" w:hAnsi="仿宋" w:eastAsia="仿宋"/>
          </w:rPr>
          <w:t>字段说明：</w:t>
        </w:r>
      </w:ins>
    </w:p>
    <w:tbl>
      <w:tblPr>
        <w:tblStyle w:val="33"/>
        <w:tblW w:w="7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ins w:id="5386" w:author="卡噗胖胖" w:date="2019-01-08T14:30:00Z"/>
        </w:trPr>
        <w:tc>
          <w:tcPr>
            <w:tcW w:w="1074" w:type="dxa"/>
            <w:tcBorders>
              <w:bottom w:val="single" w:color="auto" w:sz="4" w:space="0"/>
            </w:tcBorders>
            <w:shd w:val="clear" w:color="auto" w:fill="auto"/>
            <w:vAlign w:val="center"/>
          </w:tcPr>
          <w:p>
            <w:pPr>
              <w:spacing w:before="0" w:beforeLines="0" w:after="0" w:afterLines="0" w:line="240" w:lineRule="auto"/>
              <w:ind w:firstLine="0" w:firstLineChars="0"/>
              <w:rPr>
                <w:ins w:id="5387" w:author="卡噗胖胖" w:date="2019-01-08T14:30:00Z"/>
                <w:rFonts w:ascii="仿宋" w:hAnsi="仿宋" w:eastAsia="仿宋" w:cs="Arial"/>
                <w:color w:val="000000" w:themeColor="text1"/>
                <w:sz w:val="18"/>
                <w:szCs w:val="18"/>
                <w14:textFill>
                  <w14:solidFill>
                    <w14:schemeClr w14:val="tx1"/>
                  </w14:solidFill>
                </w14:textFill>
              </w:rPr>
            </w:pPr>
            <w:ins w:id="5388" w:author="卡噗胖胖" w:date="2019-01-08T14:30:00Z">
              <w:r>
                <w:rPr>
                  <w:rFonts w:ascii="仿宋" w:hAnsi="仿宋" w:eastAsia="仿宋" w:cs="Arial"/>
                  <w:color w:val="000000" w:themeColor="text1"/>
                  <w:sz w:val="18"/>
                  <w:szCs w:val="18"/>
                  <w14:textFill>
                    <w14:solidFill>
                      <w14:schemeClr w14:val="tx1"/>
                    </w14:solidFill>
                  </w14:textFill>
                </w:rPr>
                <w:t>属性</w:t>
              </w:r>
            </w:ins>
          </w:p>
        </w:tc>
        <w:tc>
          <w:tcPr>
            <w:tcW w:w="1206" w:type="dxa"/>
            <w:shd w:val="clear" w:color="auto" w:fill="auto"/>
            <w:vAlign w:val="center"/>
          </w:tcPr>
          <w:p>
            <w:pPr>
              <w:spacing w:before="0" w:beforeLines="0" w:after="0" w:afterLines="0" w:line="240" w:lineRule="auto"/>
              <w:ind w:firstLine="0" w:firstLineChars="0"/>
              <w:rPr>
                <w:ins w:id="5389" w:author="卡噗胖胖" w:date="2019-01-08T14:30:00Z"/>
                <w:rFonts w:ascii="仿宋" w:hAnsi="仿宋" w:eastAsia="仿宋" w:cs="Arial"/>
                <w:color w:val="000000" w:themeColor="text1"/>
                <w:sz w:val="18"/>
                <w:szCs w:val="18"/>
                <w14:textFill>
                  <w14:solidFill>
                    <w14:schemeClr w14:val="tx1"/>
                  </w14:solidFill>
                </w14:textFill>
              </w:rPr>
            </w:pPr>
            <w:ins w:id="5390" w:author="卡噗胖胖" w:date="2019-01-08T14:30:00Z">
              <w:r>
                <w:rPr>
                  <w:rFonts w:ascii="仿宋" w:hAnsi="仿宋" w:eastAsia="仿宋" w:cs="Arial"/>
                  <w:color w:val="000000" w:themeColor="text1"/>
                  <w:sz w:val="18"/>
                  <w:szCs w:val="18"/>
                  <w14:textFill>
                    <w14:solidFill>
                      <w14:schemeClr w14:val="tx1"/>
                    </w14:solidFill>
                  </w14:textFill>
                </w:rPr>
                <w:t>名称</w:t>
              </w:r>
            </w:ins>
          </w:p>
        </w:tc>
        <w:tc>
          <w:tcPr>
            <w:tcW w:w="992" w:type="dxa"/>
            <w:shd w:val="clear" w:color="auto" w:fill="auto"/>
            <w:vAlign w:val="center"/>
          </w:tcPr>
          <w:p>
            <w:pPr>
              <w:spacing w:before="0" w:beforeLines="0" w:after="0" w:afterLines="0" w:line="240" w:lineRule="auto"/>
              <w:ind w:firstLine="0" w:firstLineChars="0"/>
              <w:rPr>
                <w:ins w:id="5391" w:author="卡噗胖胖" w:date="2019-01-08T14:30:00Z"/>
                <w:rFonts w:ascii="仿宋" w:hAnsi="仿宋" w:eastAsia="仿宋" w:cs="Arial"/>
                <w:color w:val="000000" w:themeColor="text1"/>
                <w:sz w:val="18"/>
                <w:szCs w:val="18"/>
                <w14:textFill>
                  <w14:solidFill>
                    <w14:schemeClr w14:val="tx1"/>
                  </w14:solidFill>
                </w14:textFill>
              </w:rPr>
            </w:pPr>
            <w:ins w:id="5392" w:author="卡噗胖胖" w:date="2019-01-08T14:30:00Z">
              <w:r>
                <w:rPr>
                  <w:rFonts w:ascii="仿宋" w:hAnsi="仿宋" w:eastAsia="仿宋" w:cs="Arial"/>
                  <w:color w:val="000000" w:themeColor="text1"/>
                  <w:sz w:val="18"/>
                  <w:szCs w:val="18"/>
                  <w14:textFill>
                    <w14:solidFill>
                      <w14:schemeClr w14:val="tx1"/>
                    </w14:solidFill>
                  </w14:textFill>
                </w:rPr>
                <w:t>数据类型</w:t>
              </w:r>
            </w:ins>
          </w:p>
        </w:tc>
        <w:tc>
          <w:tcPr>
            <w:tcW w:w="4245" w:type="dxa"/>
            <w:shd w:val="clear" w:color="auto" w:fill="auto"/>
            <w:vAlign w:val="center"/>
          </w:tcPr>
          <w:p>
            <w:pPr>
              <w:spacing w:before="0" w:beforeLines="0" w:after="0" w:afterLines="0" w:line="240" w:lineRule="auto"/>
              <w:ind w:firstLine="0" w:firstLineChars="0"/>
              <w:rPr>
                <w:ins w:id="5393" w:author="卡噗胖胖" w:date="2019-01-08T14:30:00Z"/>
                <w:rFonts w:ascii="仿宋" w:hAnsi="仿宋" w:eastAsia="仿宋" w:cs="Arial"/>
                <w:color w:val="000000" w:themeColor="text1"/>
                <w:sz w:val="18"/>
                <w:szCs w:val="18"/>
                <w14:textFill>
                  <w14:solidFill>
                    <w14:schemeClr w14:val="tx1"/>
                  </w14:solidFill>
                </w14:textFill>
              </w:rPr>
            </w:pPr>
            <w:ins w:id="5394" w:author="卡噗胖胖" w:date="2019-01-08T14:30:00Z">
              <w:r>
                <w:rPr>
                  <w:rFonts w:ascii="仿宋" w:hAnsi="仿宋" w:eastAsia="仿宋" w:cs="Arial"/>
                  <w:color w:val="000000" w:themeColor="text1"/>
                  <w:sz w:val="18"/>
                  <w:szCs w:val="18"/>
                  <w14:textFill>
                    <w14:solidFill>
                      <w14:schemeClr w14:val="tx1"/>
                    </w14:solidFill>
                  </w14:textFill>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395" w:author="卡噗胖胖" w:date="2019-01-08T14:30:00Z"/>
        </w:trPr>
        <w:tc>
          <w:tcPr>
            <w:tcW w:w="1074" w:type="dxa"/>
            <w:shd w:val="clear" w:color="auto" w:fill="auto"/>
          </w:tcPr>
          <w:p>
            <w:pPr>
              <w:spacing w:before="0" w:beforeLines="0" w:after="0" w:afterLines="0" w:line="240" w:lineRule="auto"/>
              <w:ind w:firstLine="0" w:firstLineChars="0"/>
              <w:rPr>
                <w:ins w:id="5396" w:author="卡噗胖胖" w:date="2019-01-08T14:30:00Z"/>
                <w:rFonts w:ascii="仿宋" w:hAnsi="仿宋" w:eastAsia="仿宋" w:cs="Arial"/>
                <w:color w:val="000000" w:themeColor="text1"/>
                <w:sz w:val="18"/>
                <w:szCs w:val="18"/>
                <w14:textFill>
                  <w14:solidFill>
                    <w14:schemeClr w14:val="tx1"/>
                  </w14:solidFill>
                </w14:textFill>
              </w:rPr>
            </w:pPr>
            <w:ins w:id="5397" w:author="卡噗胖胖" w:date="2019-01-08T14:30:00Z">
              <w:r>
                <w:rPr>
                  <w:rFonts w:ascii="仿宋" w:hAnsi="仿宋" w:eastAsia="仿宋" w:cs="Arial"/>
                  <w:color w:val="000000" w:themeColor="text1"/>
                  <w:sz w:val="18"/>
                  <w:szCs w:val="18"/>
                  <w14:textFill>
                    <w14:solidFill>
                      <w14:schemeClr w14:val="tx1"/>
                    </w14:solidFill>
                  </w14:textFill>
                </w:rPr>
                <w:t>DATAINFOS</w:t>
              </w:r>
            </w:ins>
          </w:p>
        </w:tc>
        <w:tc>
          <w:tcPr>
            <w:tcW w:w="1206" w:type="dxa"/>
            <w:shd w:val="clear" w:color="auto" w:fill="auto"/>
          </w:tcPr>
          <w:p>
            <w:pPr>
              <w:spacing w:before="0" w:beforeLines="0" w:after="0" w:afterLines="0" w:line="240" w:lineRule="auto"/>
              <w:ind w:firstLine="0" w:firstLineChars="0"/>
              <w:rPr>
                <w:ins w:id="5398" w:author="卡噗胖胖" w:date="2019-01-08T14:30:00Z"/>
                <w:rFonts w:ascii="仿宋" w:hAnsi="仿宋" w:eastAsia="仿宋" w:cs="Arial"/>
                <w:color w:val="000000" w:themeColor="text1"/>
                <w:sz w:val="18"/>
                <w:szCs w:val="18"/>
                <w14:textFill>
                  <w14:solidFill>
                    <w14:schemeClr w14:val="tx1"/>
                  </w14:solidFill>
                </w14:textFill>
              </w:rPr>
            </w:pPr>
            <w:ins w:id="5399" w:author="卡噗胖胖" w:date="2019-01-08T14:30:00Z">
              <w:r>
                <w:rPr>
                  <w:rFonts w:ascii="仿宋" w:hAnsi="仿宋" w:eastAsia="仿宋" w:cs="Arial"/>
                  <w:color w:val="000000" w:themeColor="text1"/>
                  <w:sz w:val="18"/>
                  <w:szCs w:val="18"/>
                  <w14:textFill>
                    <w14:solidFill>
                      <w14:schemeClr w14:val="tx1"/>
                    </w14:solidFill>
                  </w14:textFill>
                </w:rPr>
                <w:t>主数据集合</w:t>
              </w:r>
            </w:ins>
          </w:p>
        </w:tc>
        <w:tc>
          <w:tcPr>
            <w:tcW w:w="992" w:type="dxa"/>
            <w:shd w:val="clear" w:color="auto" w:fill="auto"/>
          </w:tcPr>
          <w:p>
            <w:pPr>
              <w:spacing w:before="0" w:beforeLines="0" w:after="0" w:afterLines="0" w:line="240" w:lineRule="auto"/>
              <w:ind w:firstLine="0" w:firstLineChars="0"/>
              <w:rPr>
                <w:ins w:id="5400" w:author="卡噗胖胖" w:date="2019-01-08T14:30:00Z"/>
                <w:rFonts w:ascii="仿宋" w:hAnsi="仿宋" w:eastAsia="仿宋" w:cs="Arial"/>
                <w:color w:val="000000" w:themeColor="text1"/>
                <w:sz w:val="18"/>
                <w:szCs w:val="18"/>
                <w14:textFill>
                  <w14:solidFill>
                    <w14:schemeClr w14:val="tx1"/>
                  </w14:solidFill>
                </w14:textFill>
              </w:rPr>
            </w:pPr>
            <w:ins w:id="5401"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402" w:author="卡噗胖胖" w:date="2019-01-08T14:30:00Z"/>
                <w:rFonts w:ascii="仿宋" w:hAnsi="仿宋" w:eastAsia="仿宋" w:cs="Arial"/>
                <w:color w:val="000000" w:themeColor="text1"/>
                <w:sz w:val="18"/>
                <w:szCs w:val="18"/>
                <w14:textFill>
                  <w14:solidFill>
                    <w14:schemeClr w14:val="tx1"/>
                  </w14:solidFill>
                </w14:textFill>
              </w:rPr>
            </w:pPr>
            <w:ins w:id="5403" w:author="卡噗胖胖" w:date="2019-01-08T14:30:00Z">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404" w:author="卡噗胖胖" w:date="2019-01-08T14:30:00Z"/>
        </w:trPr>
        <w:tc>
          <w:tcPr>
            <w:tcW w:w="1074" w:type="dxa"/>
            <w:shd w:val="clear" w:color="auto" w:fill="auto"/>
          </w:tcPr>
          <w:p>
            <w:pPr>
              <w:spacing w:before="0" w:beforeLines="0" w:after="0" w:afterLines="0" w:line="240" w:lineRule="auto"/>
              <w:ind w:firstLine="0" w:firstLineChars="0"/>
              <w:rPr>
                <w:ins w:id="5405" w:author="卡噗胖胖" w:date="2019-01-08T14:30:00Z"/>
                <w:rFonts w:ascii="仿宋" w:hAnsi="仿宋" w:eastAsia="仿宋" w:cs="Arial"/>
                <w:color w:val="000000" w:themeColor="text1"/>
                <w:sz w:val="18"/>
                <w:szCs w:val="18"/>
                <w14:textFill>
                  <w14:solidFill>
                    <w14:schemeClr w14:val="tx1"/>
                  </w14:solidFill>
                </w14:textFill>
              </w:rPr>
            </w:pPr>
            <w:ins w:id="5406" w:author="卡噗胖胖" w:date="2019-01-08T14:30:00Z">
              <w:r>
                <w:rPr>
                  <w:rFonts w:hint="eastAsia" w:cs="Arial" w:asciiTheme="minorEastAsia" w:hAnsiTheme="minorEastAsia" w:eastAsiaTheme="minorEastAsia"/>
                  <w:color w:val="000000" w:themeColor="text1"/>
                  <w:sz w:val="18"/>
                  <w:szCs w:val="18"/>
                  <w14:textFill>
                    <w14:solidFill>
                      <w14:schemeClr w14:val="tx1"/>
                    </w14:solidFill>
                  </w14:textFill>
                </w:rPr>
                <w:t>PUUID</w:t>
              </w:r>
            </w:ins>
          </w:p>
        </w:tc>
        <w:tc>
          <w:tcPr>
            <w:tcW w:w="1206" w:type="dxa"/>
            <w:shd w:val="clear" w:color="auto" w:fill="auto"/>
          </w:tcPr>
          <w:p>
            <w:pPr>
              <w:spacing w:before="0" w:beforeLines="0" w:after="0" w:afterLines="0" w:line="240" w:lineRule="auto"/>
              <w:ind w:firstLine="0" w:firstLineChars="0"/>
              <w:rPr>
                <w:ins w:id="5407" w:author="卡噗胖胖" w:date="2019-01-08T14:30:00Z"/>
                <w:rFonts w:ascii="仿宋" w:hAnsi="仿宋" w:eastAsia="仿宋" w:cs="Arial"/>
                <w:color w:val="000000" w:themeColor="text1"/>
                <w:sz w:val="18"/>
                <w:szCs w:val="18"/>
                <w14:textFill>
                  <w14:solidFill>
                    <w14:schemeClr w14:val="tx1"/>
                  </w14:solidFill>
                </w14:textFill>
              </w:rPr>
            </w:pPr>
            <w:ins w:id="5408" w:author="卡噗胖胖" w:date="2019-01-08T14:30:00Z">
              <w:r>
                <w:rPr>
                  <w:rFonts w:ascii="仿宋" w:hAnsi="仿宋" w:eastAsia="仿宋" w:cs="Arial"/>
                  <w:color w:val="000000" w:themeColor="text1"/>
                  <w:sz w:val="18"/>
                  <w:szCs w:val="18"/>
                  <w14:textFill>
                    <w14:solidFill>
                      <w14:schemeClr w14:val="tx1"/>
                    </w14:solidFill>
                  </w14:textFill>
                </w:rPr>
                <w:t>批数据ID</w:t>
              </w:r>
            </w:ins>
          </w:p>
        </w:tc>
        <w:tc>
          <w:tcPr>
            <w:tcW w:w="992" w:type="dxa"/>
            <w:shd w:val="clear" w:color="auto" w:fill="auto"/>
          </w:tcPr>
          <w:p>
            <w:pPr>
              <w:spacing w:before="0" w:beforeLines="0" w:after="0" w:afterLines="0" w:line="240" w:lineRule="auto"/>
              <w:ind w:firstLine="0" w:firstLineChars="0"/>
              <w:rPr>
                <w:ins w:id="5409" w:author="卡噗胖胖" w:date="2019-01-08T14:30:00Z"/>
                <w:rFonts w:ascii="仿宋" w:hAnsi="仿宋" w:eastAsia="仿宋" w:cs="Arial"/>
                <w:color w:val="000000" w:themeColor="text1"/>
                <w:sz w:val="18"/>
                <w:szCs w:val="18"/>
                <w14:textFill>
                  <w14:solidFill>
                    <w14:schemeClr w14:val="tx1"/>
                  </w14:solidFill>
                </w14:textFill>
              </w:rPr>
            </w:pPr>
            <w:ins w:id="5410"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411" w:author="卡噗胖胖" w:date="2019-01-08T14:30:00Z"/>
                <w:rFonts w:ascii="仿宋" w:hAnsi="仿宋" w:eastAsia="仿宋" w:cs="Arial"/>
                <w:color w:val="000000" w:themeColor="text1"/>
                <w:sz w:val="18"/>
                <w:szCs w:val="18"/>
                <w14:textFill>
                  <w14:solidFill>
                    <w14:schemeClr w14:val="tx1"/>
                  </w14:solidFill>
                </w14:textFill>
              </w:rPr>
            </w:pPr>
            <w:ins w:id="5412" w:author="卡噗胖胖" w:date="2019-01-08T14:30:00Z">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413" w:author="卡噗胖胖" w:date="2019-01-08T14:30:00Z"/>
        </w:trPr>
        <w:tc>
          <w:tcPr>
            <w:tcW w:w="1074" w:type="dxa"/>
            <w:shd w:val="clear" w:color="auto" w:fill="auto"/>
          </w:tcPr>
          <w:p>
            <w:pPr>
              <w:spacing w:before="0" w:beforeLines="0" w:after="0" w:afterLines="0" w:line="240" w:lineRule="auto"/>
              <w:ind w:firstLine="0" w:firstLineChars="0"/>
              <w:rPr>
                <w:ins w:id="5414" w:author="卡噗胖胖" w:date="2019-01-08T14:30:00Z"/>
                <w:rFonts w:ascii="仿宋" w:hAnsi="仿宋" w:eastAsia="仿宋" w:cs="Arial"/>
                <w:color w:val="000000" w:themeColor="text1"/>
                <w:sz w:val="18"/>
                <w:szCs w:val="18"/>
                <w14:textFill>
                  <w14:solidFill>
                    <w14:schemeClr w14:val="tx1"/>
                  </w14:solidFill>
                </w14:textFill>
              </w:rPr>
            </w:pPr>
            <w:ins w:id="5415" w:author="卡噗胖胖" w:date="2019-01-08T14:30:00Z">
              <w:r>
                <w:rPr>
                  <w:rFonts w:ascii="仿宋" w:hAnsi="仿宋" w:eastAsia="仿宋" w:cs="Arial"/>
                  <w:color w:val="000000" w:themeColor="text1"/>
                  <w:sz w:val="18"/>
                  <w:szCs w:val="18"/>
                  <w14:textFill>
                    <w14:solidFill>
                      <w14:schemeClr w14:val="tx1"/>
                    </w14:solidFill>
                  </w14:textFill>
                </w:rPr>
                <w:t>DATAINFO</w:t>
              </w:r>
            </w:ins>
          </w:p>
        </w:tc>
        <w:tc>
          <w:tcPr>
            <w:tcW w:w="1206" w:type="dxa"/>
            <w:shd w:val="clear" w:color="auto" w:fill="auto"/>
          </w:tcPr>
          <w:p>
            <w:pPr>
              <w:spacing w:before="0" w:beforeLines="0" w:after="0" w:afterLines="0" w:line="240" w:lineRule="auto"/>
              <w:ind w:firstLine="0" w:firstLineChars="0"/>
              <w:rPr>
                <w:ins w:id="5416" w:author="卡噗胖胖" w:date="2019-01-08T14:30:00Z"/>
                <w:rFonts w:ascii="仿宋" w:hAnsi="仿宋" w:eastAsia="仿宋" w:cs="Arial"/>
                <w:color w:val="000000" w:themeColor="text1"/>
                <w:sz w:val="18"/>
                <w:szCs w:val="18"/>
                <w14:textFill>
                  <w14:solidFill>
                    <w14:schemeClr w14:val="tx1"/>
                  </w14:solidFill>
                </w14:textFill>
              </w:rPr>
            </w:pPr>
            <w:ins w:id="5417" w:author="卡噗胖胖" w:date="2019-01-08T14:30:00Z">
              <w:r>
                <w:rPr>
                  <w:rFonts w:ascii="仿宋" w:hAnsi="仿宋" w:eastAsia="仿宋" w:cs="Arial"/>
                  <w:color w:val="000000" w:themeColor="text1"/>
                  <w:sz w:val="18"/>
                  <w:szCs w:val="18"/>
                  <w14:textFill>
                    <w14:solidFill>
                      <w14:schemeClr w14:val="tx1"/>
                    </w14:solidFill>
                  </w14:textFill>
                </w:rPr>
                <w:t>数据节点</w:t>
              </w:r>
            </w:ins>
          </w:p>
        </w:tc>
        <w:tc>
          <w:tcPr>
            <w:tcW w:w="992" w:type="dxa"/>
            <w:shd w:val="clear" w:color="auto" w:fill="auto"/>
          </w:tcPr>
          <w:p>
            <w:pPr>
              <w:spacing w:before="0" w:beforeLines="0" w:after="0" w:afterLines="0" w:line="240" w:lineRule="auto"/>
              <w:ind w:firstLine="0" w:firstLineChars="0"/>
              <w:rPr>
                <w:ins w:id="5418" w:author="卡噗胖胖" w:date="2019-01-08T14:30:00Z"/>
                <w:rFonts w:ascii="仿宋" w:hAnsi="仿宋" w:eastAsia="仿宋" w:cs="Arial"/>
                <w:color w:val="000000" w:themeColor="text1"/>
                <w:sz w:val="18"/>
                <w:szCs w:val="18"/>
                <w14:textFill>
                  <w14:solidFill>
                    <w14:schemeClr w14:val="tx1"/>
                  </w14:solidFill>
                </w14:textFill>
              </w:rPr>
            </w:pPr>
            <w:ins w:id="5419"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420" w:author="卡噗胖胖" w:date="2019-01-08T14:30:00Z"/>
                <w:rFonts w:ascii="仿宋" w:hAnsi="仿宋" w:eastAsia="仿宋" w:cs="Arial"/>
                <w:color w:val="000000" w:themeColor="text1"/>
                <w:sz w:val="18"/>
                <w:szCs w:val="18"/>
                <w14:textFill>
                  <w14:solidFill>
                    <w14:schemeClr w14:val="tx1"/>
                  </w14:solidFill>
                </w14:textFill>
              </w:rPr>
            </w:pPr>
            <w:ins w:id="5421"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5422" w:author="卡噗胖胖" w:date="2019-01-08T14:30:00Z">
              <w:r>
                <w:rPr>
                  <w:rFonts w:ascii="仿宋" w:hAnsi="仿宋" w:eastAsia="仿宋" w:cs="Arial"/>
                  <w:color w:val="000000" w:themeColor="text1"/>
                  <w:sz w:val="18"/>
                  <w:szCs w:val="18"/>
                  <w14:textFill>
                    <w14:solidFill>
                      <w14:schemeClr w14:val="tx1"/>
                    </w14:solidFill>
                  </w14:textFill>
                </w:rPr>
                <w:t>DATAINFO</w:t>
              </w:r>
            </w:ins>
            <w:ins w:id="5423" w:author="卡噗胖胖" w:date="2019-01-08T14:30:00Z">
              <w:r>
                <w:rPr>
                  <w:rFonts w:hint="eastAsia" w:ascii="仿宋" w:hAnsi="仿宋" w:eastAsia="仿宋" w:cs="Arial"/>
                  <w:color w:val="000000" w:themeColor="text1"/>
                  <w:sz w:val="18"/>
                  <w:szCs w:val="18"/>
                  <w14:textFill>
                    <w14:solidFill>
                      <w14:schemeClr w14:val="tx1"/>
                    </w14:solidFill>
                  </w14:textFill>
                </w:rPr>
                <w:t>&gt;</w:t>
              </w:r>
            </w:ins>
            <w:ins w:id="5424" w:author="卡噗胖胖" w:date="2019-01-08T14:30:00Z">
              <w:r>
                <w:rPr>
                  <w:rFonts w:ascii="仿宋" w:hAnsi="仿宋" w:eastAsia="仿宋" w:cs="Arial"/>
                  <w:color w:val="000000" w:themeColor="text1"/>
                  <w:sz w:val="18"/>
                  <w:szCs w:val="18"/>
                  <w14:textFill>
                    <w14:solidFill>
                      <w14:schemeClr w14:val="tx1"/>
                    </w14:solidFill>
                  </w14:textFill>
                </w:rPr>
                <w:t>与</w:t>
              </w:r>
            </w:ins>
            <w:ins w:id="5425"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5426" w:author="卡噗胖胖" w:date="2019-01-08T14:30:00Z">
              <w:r>
                <w:rPr>
                  <w:rFonts w:ascii="仿宋" w:hAnsi="仿宋" w:eastAsia="仿宋" w:cs="Arial"/>
                  <w:color w:val="000000" w:themeColor="text1"/>
                  <w:sz w:val="18"/>
                  <w:szCs w:val="18"/>
                  <w14:textFill>
                    <w14:solidFill>
                      <w14:schemeClr w14:val="tx1"/>
                    </w14:solidFill>
                  </w14:textFill>
                </w:rPr>
                <w:t>/DATAINFO</w:t>
              </w:r>
            </w:ins>
            <w:ins w:id="5427" w:author="卡噗胖胖" w:date="2019-01-08T14:30:00Z">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428" w:author="卡噗胖胖" w:date="2019-01-08T14:30:00Z"/>
        </w:trPr>
        <w:tc>
          <w:tcPr>
            <w:tcW w:w="1074" w:type="dxa"/>
            <w:shd w:val="clear" w:color="auto" w:fill="auto"/>
          </w:tcPr>
          <w:p>
            <w:pPr>
              <w:spacing w:before="0" w:beforeLines="0" w:after="0" w:afterLines="0" w:line="240" w:lineRule="auto"/>
              <w:ind w:firstLine="0" w:firstLineChars="0"/>
              <w:rPr>
                <w:ins w:id="5429" w:author="卡噗胖胖" w:date="2019-01-08T14:30:00Z"/>
                <w:rFonts w:ascii="仿宋" w:hAnsi="仿宋" w:eastAsia="仿宋" w:cs="Arial"/>
                <w:color w:val="000000" w:themeColor="text1"/>
                <w:sz w:val="18"/>
                <w:szCs w:val="18"/>
                <w14:textFill>
                  <w14:solidFill>
                    <w14:schemeClr w14:val="tx1"/>
                  </w14:solidFill>
                </w14:textFill>
              </w:rPr>
            </w:pPr>
            <w:ins w:id="5430" w:author="卡噗胖胖" w:date="2019-01-08T14:30:00Z">
              <w:r>
                <w:rPr>
                  <w:rFonts w:ascii="仿宋" w:hAnsi="仿宋" w:eastAsia="仿宋" w:cs="Arial"/>
                  <w:color w:val="000000" w:themeColor="text1"/>
                  <w:sz w:val="18"/>
                  <w:szCs w:val="18"/>
                  <w14:textFill>
                    <w14:solidFill>
                      <w14:schemeClr w14:val="tx1"/>
                    </w14:solidFill>
                  </w14:textFill>
                </w:rPr>
                <w:t>DESC1</w:t>
              </w:r>
            </w:ins>
            <w:ins w:id="5431" w:author="卡噗胖胖" w:date="2019-01-08T14:30:00Z">
              <w:r>
                <w:rPr>
                  <w:rFonts w:hint="eastAsia" w:ascii="仿宋" w:hAnsi="仿宋" w:eastAsia="仿宋" w:cs="Arial"/>
                  <w:color w:val="000000" w:themeColor="text1"/>
                  <w:sz w:val="18"/>
                  <w:szCs w:val="18"/>
                  <w14:textFill>
                    <w14:solidFill>
                      <w14:schemeClr w14:val="tx1"/>
                    </w14:solidFill>
                  </w14:textFill>
                </w:rPr>
                <w:t>~</w:t>
              </w:r>
            </w:ins>
            <w:ins w:id="5432" w:author="卡噗胖胖" w:date="2019-01-08T14:30:00Z">
              <w:r>
                <w:rPr>
                  <w:rFonts w:ascii="仿宋" w:hAnsi="仿宋" w:eastAsia="仿宋" w:cs="Arial"/>
                  <w:color w:val="000000" w:themeColor="text1"/>
                  <w:sz w:val="18"/>
                  <w:szCs w:val="18"/>
                  <w14:textFill>
                    <w14:solidFill>
                      <w14:schemeClr w14:val="tx1"/>
                    </w14:solidFill>
                  </w14:textFill>
                </w:rPr>
                <w:t>n</w:t>
              </w:r>
            </w:ins>
          </w:p>
        </w:tc>
        <w:tc>
          <w:tcPr>
            <w:tcW w:w="1206" w:type="dxa"/>
            <w:shd w:val="clear" w:color="auto" w:fill="auto"/>
          </w:tcPr>
          <w:p>
            <w:pPr>
              <w:spacing w:before="0" w:beforeLines="0" w:after="0" w:afterLines="0" w:line="240" w:lineRule="auto"/>
              <w:ind w:firstLine="0" w:firstLineChars="0"/>
              <w:rPr>
                <w:ins w:id="5433" w:author="卡噗胖胖" w:date="2019-01-08T14:30:00Z"/>
                <w:rFonts w:ascii="仿宋" w:hAnsi="仿宋" w:eastAsia="仿宋" w:cs="Arial"/>
                <w:color w:val="000000" w:themeColor="text1"/>
                <w:sz w:val="18"/>
                <w:szCs w:val="18"/>
                <w14:textFill>
                  <w14:solidFill>
                    <w14:schemeClr w14:val="tx1"/>
                  </w14:solidFill>
                </w14:textFill>
              </w:rPr>
            </w:pPr>
            <w:ins w:id="5434" w:author="卡噗胖胖" w:date="2019-01-08T14:30:00Z">
              <w:r>
                <w:rPr>
                  <w:rFonts w:ascii="仿宋" w:hAnsi="仿宋" w:eastAsia="仿宋" w:cs="Arial"/>
                  <w:color w:val="000000" w:themeColor="text1"/>
                  <w:sz w:val="18"/>
                  <w:szCs w:val="18"/>
                  <w14:textFill>
                    <w14:solidFill>
                      <w14:schemeClr w14:val="tx1"/>
                    </w14:solidFill>
                  </w14:textFill>
                </w:rPr>
                <w:t>主数据描述项</w:t>
              </w:r>
            </w:ins>
          </w:p>
        </w:tc>
        <w:tc>
          <w:tcPr>
            <w:tcW w:w="992" w:type="dxa"/>
            <w:shd w:val="clear" w:color="auto" w:fill="auto"/>
          </w:tcPr>
          <w:p>
            <w:pPr>
              <w:spacing w:before="0" w:beforeLines="0" w:after="0" w:afterLines="0" w:line="240" w:lineRule="auto"/>
              <w:ind w:firstLine="0" w:firstLineChars="0"/>
              <w:rPr>
                <w:ins w:id="5435" w:author="卡噗胖胖" w:date="2019-01-08T14:30:00Z"/>
                <w:rFonts w:ascii="仿宋" w:hAnsi="仿宋" w:eastAsia="仿宋" w:cs="Arial"/>
                <w:color w:val="000000" w:themeColor="text1"/>
                <w:sz w:val="18"/>
                <w:szCs w:val="18"/>
                <w14:textFill>
                  <w14:solidFill>
                    <w14:schemeClr w14:val="tx1"/>
                  </w14:solidFill>
                </w14:textFill>
              </w:rPr>
            </w:pPr>
            <w:ins w:id="5436"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437" w:author="卡噗胖胖" w:date="2019-01-08T14:30:00Z"/>
                <w:rFonts w:ascii="仿宋" w:hAnsi="仿宋" w:eastAsia="仿宋" w:cs="Arial"/>
                <w:color w:val="000000" w:themeColor="text1"/>
                <w:sz w:val="18"/>
                <w:szCs w:val="18"/>
                <w14:textFill>
                  <w14:solidFill>
                    <w14:schemeClr w14:val="tx1"/>
                  </w14:solidFill>
                </w14:textFill>
              </w:rPr>
            </w:pPr>
            <w:ins w:id="5438" w:author="卡噗胖胖" w:date="2019-01-08T14:30:00Z">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439" w:author="卡噗胖胖" w:date="2019-01-08T14:30:00Z"/>
        </w:trPr>
        <w:tc>
          <w:tcPr>
            <w:tcW w:w="1074" w:type="dxa"/>
            <w:shd w:val="clear" w:color="auto" w:fill="auto"/>
          </w:tcPr>
          <w:p>
            <w:pPr>
              <w:spacing w:before="0" w:beforeLines="0" w:after="0" w:afterLines="0" w:line="240" w:lineRule="auto"/>
              <w:ind w:firstLine="0" w:firstLineChars="0"/>
              <w:rPr>
                <w:ins w:id="5440" w:author="卡噗胖胖" w:date="2019-01-08T14:30:00Z"/>
                <w:rFonts w:ascii="仿宋" w:hAnsi="仿宋" w:eastAsia="仿宋" w:cs="Arial"/>
                <w:color w:val="000000" w:themeColor="text1"/>
                <w:sz w:val="18"/>
                <w:szCs w:val="18"/>
                <w14:textFill>
                  <w14:solidFill>
                    <w14:schemeClr w14:val="tx1"/>
                  </w14:solidFill>
                </w14:textFill>
              </w:rPr>
            </w:pPr>
            <w:ins w:id="5441" w:author="卡噗胖胖" w:date="2019-01-08T14:30:00Z">
              <w:r>
                <w:rPr>
                  <w:rFonts w:ascii="仿宋" w:hAnsi="仿宋" w:eastAsia="仿宋" w:cs="Arial"/>
                  <w:color w:val="000000" w:themeColor="text1"/>
                  <w:sz w:val="18"/>
                  <w:szCs w:val="18"/>
                  <w14:textFill>
                    <w14:solidFill>
                      <w14:schemeClr w14:val="tx1"/>
                    </w14:solidFill>
                  </w14:textFill>
                </w:rPr>
                <w:t>CODE</w:t>
              </w:r>
            </w:ins>
          </w:p>
        </w:tc>
        <w:tc>
          <w:tcPr>
            <w:tcW w:w="1206" w:type="dxa"/>
            <w:shd w:val="clear" w:color="auto" w:fill="auto"/>
          </w:tcPr>
          <w:p>
            <w:pPr>
              <w:spacing w:before="0" w:beforeLines="0" w:after="0" w:afterLines="0" w:line="240" w:lineRule="auto"/>
              <w:ind w:firstLine="0" w:firstLineChars="0"/>
              <w:rPr>
                <w:ins w:id="5442" w:author="卡噗胖胖" w:date="2019-01-08T14:30:00Z"/>
                <w:rFonts w:ascii="仿宋" w:hAnsi="仿宋" w:eastAsia="仿宋" w:cs="Arial"/>
                <w:color w:val="000000" w:themeColor="text1"/>
                <w:sz w:val="18"/>
                <w:szCs w:val="18"/>
                <w14:textFill>
                  <w14:solidFill>
                    <w14:schemeClr w14:val="tx1"/>
                  </w14:solidFill>
                </w14:textFill>
              </w:rPr>
            </w:pPr>
            <w:ins w:id="5443" w:author="卡噗胖胖" w:date="2019-01-08T14:30:00Z">
              <w:r>
                <w:rPr>
                  <w:rFonts w:ascii="仿宋" w:hAnsi="仿宋" w:eastAsia="仿宋" w:cs="Arial"/>
                  <w:color w:val="000000" w:themeColor="text1"/>
                  <w:sz w:val="18"/>
                  <w:szCs w:val="18"/>
                  <w14:textFill>
                    <w14:solidFill>
                      <w14:schemeClr w14:val="tx1"/>
                    </w14:solidFill>
                  </w14:textFill>
                </w:rPr>
                <w:t>主数据编码</w:t>
              </w:r>
            </w:ins>
          </w:p>
        </w:tc>
        <w:tc>
          <w:tcPr>
            <w:tcW w:w="992" w:type="dxa"/>
            <w:shd w:val="clear" w:color="auto" w:fill="auto"/>
          </w:tcPr>
          <w:p>
            <w:pPr>
              <w:spacing w:before="0" w:beforeLines="0" w:after="0" w:afterLines="0" w:line="240" w:lineRule="auto"/>
              <w:ind w:firstLine="0" w:firstLineChars="0"/>
              <w:rPr>
                <w:ins w:id="5444" w:author="卡噗胖胖" w:date="2019-01-08T14:30:00Z"/>
                <w:rFonts w:ascii="仿宋" w:hAnsi="仿宋" w:eastAsia="仿宋" w:cs="Arial"/>
                <w:color w:val="000000" w:themeColor="text1"/>
                <w:sz w:val="18"/>
                <w:szCs w:val="18"/>
                <w14:textFill>
                  <w14:solidFill>
                    <w14:schemeClr w14:val="tx1"/>
                  </w14:solidFill>
                </w14:textFill>
              </w:rPr>
            </w:pPr>
            <w:ins w:id="5445"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446" w:author="卡噗胖胖" w:date="2019-01-08T14:30:00Z"/>
                <w:rFonts w:ascii="仿宋" w:hAnsi="仿宋" w:eastAsia="仿宋" w:cs="Arial"/>
                <w:color w:val="000000" w:themeColor="text1"/>
                <w:sz w:val="18"/>
                <w:szCs w:val="18"/>
                <w14:textFill>
                  <w14:solidFill>
                    <w14:schemeClr w14:val="tx1"/>
                  </w14:solidFill>
                </w14:textFill>
              </w:rPr>
            </w:pPr>
            <w:ins w:id="5447" w:author="卡噗胖胖" w:date="2019-01-08T14:30:00Z">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ins>
          </w:p>
        </w:tc>
      </w:tr>
    </w:tbl>
    <w:p>
      <w:pPr>
        <w:pStyle w:val="4"/>
        <w:numPr>
          <w:ilvl w:val="1"/>
          <w:numId w:val="9"/>
        </w:numPr>
        <w:spacing w:before="168" w:beforeLines="70" w:after="0" w:afterLines="0" w:line="240" w:lineRule="auto"/>
        <w:ind w:left="493" w:hanging="493" w:firstLineChars="0"/>
        <w:rPr>
          <w:ins w:id="5448" w:author="卡噗胖胖" w:date="2019-01-08T14:30:00Z"/>
          <w:rFonts w:ascii="仿宋" w:hAnsi="仿宋" w:eastAsia="仿宋"/>
          <w:b w:val="0"/>
          <w:sz w:val="24"/>
          <w:szCs w:val="24"/>
        </w:rPr>
      </w:pPr>
      <w:ins w:id="5449" w:author="卡噗胖胖" w:date="2019-01-08T14:30:00Z">
        <w:bookmarkStart w:id="155" w:name="_Toc534730184"/>
        <w:r>
          <w:rPr>
            <w:rFonts w:hint="eastAsia" w:ascii="仿宋" w:hAnsi="仿宋" w:eastAsia="仿宋"/>
            <w:b w:val="0"/>
            <w:sz w:val="24"/>
            <w:szCs w:val="24"/>
          </w:rPr>
          <w:t>反馈报文格式</w:t>
        </w:r>
        <w:bookmarkEnd w:id="155"/>
      </w:ins>
    </w:p>
    <w:p>
      <w:pPr>
        <w:spacing w:before="120" w:after="120" w:line="440" w:lineRule="exact"/>
        <w:ind w:firstLine="480"/>
        <w:rPr>
          <w:ins w:id="5450" w:author="卡噗胖胖" w:date="2019-01-08T14:30:00Z"/>
          <w:rFonts w:ascii="仿宋" w:hAnsi="仿宋" w:eastAsia="仿宋"/>
        </w:rPr>
      </w:pPr>
      <w:ins w:id="5451" w:author="卡噗胖胖" w:date="2019-01-08T14:30:00Z">
        <w:r>
          <w:rPr>
            <w:rFonts w:hint="eastAsia" w:ascii="仿宋" w:hAnsi="仿宋" w:eastAsia="仿宋"/>
          </w:rPr>
          <w:t>反馈报文如下</w:t>
        </w:r>
      </w:ins>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ins w:id="5452" w:author="卡噗胖胖" w:date="2019-01-08T14:30:00Z"/>
        </w:trPr>
        <w:tc>
          <w:tcPr>
            <w:tcW w:w="7513" w:type="dxa"/>
            <w:shd w:val="clear" w:color="auto" w:fill="F1F1F1" w:themeFill="background1" w:themeFillShade="F2"/>
          </w:tcPr>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&lt;?xml version="1.0" encoding="UTF-8" ?&gt;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&lt;RESULT&gt;S成功/E失败&lt;/RESULT&gt;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&lt;PUUID&gt;批数据的UUID&lt;/PUUID&gt;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&lt;DESC1&gt;名称的值&lt;/DESC1&gt;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&lt;DESC2&gt;分类代码的值&lt;/DESC2&gt;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&lt;DESC3&gt;备注的值&lt;/DESC3&gt;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&lt;DESC4&gt;启用状态的值&lt;/DESC4&gt;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&lt;PARENTCODE&gt;父节点编码的值&lt;/PARENTCODE&gt;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&lt;UUID&gt;UUID的值&lt;/UUID&gt;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&lt;DESC1&gt;名称的值&lt;/DESC1&gt;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&lt;DESC2&gt;分类代码的值&lt;/DESC2&gt;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&lt;DESC3&gt;备注的值&lt;/DESC3&gt;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&lt;DESC4&gt;启用状态的值&lt;/DESC4&gt;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&lt;PARENTCODE&gt;父节点编码的值&lt;/PARENTCODE&gt;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&lt;UUID&gt;UUID的值&lt;/UUID&gt;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&lt;COUNTPERPAGE&gt;每页查询条数&lt;/COUNTPERPAGE&gt;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&lt;CURRENTPAGE&gt;当前页码&lt;/CURRENTPAGE&gt;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&lt;TOTALPAGES&gt;总页数&lt;/TOTALPAGES&gt;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&lt;TOTALNUMBER&gt;总条数&lt;/TOTALNUMBER&gt;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&lt;DESC&gt;数据处理情况的描述&lt;/DESC&gt;</w:t>
            </w:r>
          </w:p>
          <w:p>
            <w:pPr>
              <w:pStyle w:val="100"/>
              <w:ind w:firstLine="360"/>
              <w:rPr>
                <w:ins w:id="5453" w:author="卡噗胖胖" w:date="2019-01-08T14:30:00Z"/>
                <w:rFonts w:ascii="Arial" w:hAnsi="Arial" w:cs="Arial"/>
                <w:color w:val="000000" w:themeColor="text1"/>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tc>
      </w:tr>
    </w:tbl>
    <w:p>
      <w:pPr>
        <w:spacing w:before="120" w:after="120" w:line="440" w:lineRule="exact"/>
        <w:ind w:firstLine="480"/>
        <w:rPr>
          <w:ins w:id="5454" w:author="卡噗胖胖" w:date="2019-01-08T14:30:00Z"/>
          <w:rFonts w:ascii="仿宋" w:hAnsi="仿宋" w:eastAsia="仿宋"/>
        </w:rPr>
      </w:pPr>
      <w:ins w:id="5455" w:author="卡噗胖胖" w:date="2019-01-08T14:30:00Z">
        <w:r>
          <w:rPr>
            <w:rFonts w:hint="eastAsia" w:ascii="仿宋" w:hAnsi="仿宋" w:eastAsia="仿宋"/>
          </w:rPr>
          <w:t>字段说明：</w:t>
        </w:r>
      </w:ins>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288"/>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ins w:id="5456" w:author="卡噗胖胖" w:date="2019-01-08T14:30:00Z"/>
        </w:trPr>
        <w:tc>
          <w:tcPr>
            <w:tcW w:w="1129" w:type="dxa"/>
            <w:tcBorders>
              <w:bottom w:val="single" w:color="auto" w:sz="4" w:space="0"/>
            </w:tcBorders>
            <w:shd w:val="clear" w:color="auto" w:fill="auto"/>
            <w:vAlign w:val="center"/>
          </w:tcPr>
          <w:p>
            <w:pPr>
              <w:spacing w:before="0" w:beforeLines="0" w:after="0" w:afterLines="0" w:line="240" w:lineRule="auto"/>
              <w:ind w:firstLine="0" w:firstLineChars="0"/>
              <w:rPr>
                <w:ins w:id="5457" w:author="卡噗胖胖" w:date="2019-01-08T14:30:00Z"/>
                <w:rFonts w:ascii="仿宋" w:hAnsi="仿宋" w:eastAsia="仿宋" w:cs="Arial"/>
                <w:color w:val="000000" w:themeColor="text1"/>
                <w:sz w:val="18"/>
                <w:szCs w:val="18"/>
                <w14:textFill>
                  <w14:solidFill>
                    <w14:schemeClr w14:val="tx1"/>
                  </w14:solidFill>
                </w14:textFill>
              </w:rPr>
            </w:pPr>
            <w:ins w:id="5458" w:author="卡噗胖胖" w:date="2019-01-08T14:30:00Z">
              <w:r>
                <w:rPr>
                  <w:rFonts w:ascii="仿宋" w:hAnsi="仿宋" w:eastAsia="仿宋" w:cs="Arial"/>
                  <w:color w:val="000000" w:themeColor="text1"/>
                  <w:sz w:val="18"/>
                  <w:szCs w:val="18"/>
                  <w14:textFill>
                    <w14:solidFill>
                      <w14:schemeClr w14:val="tx1"/>
                    </w14:solidFill>
                  </w14:textFill>
                </w:rPr>
                <w:t>属性</w:t>
              </w:r>
            </w:ins>
          </w:p>
        </w:tc>
        <w:tc>
          <w:tcPr>
            <w:tcW w:w="1288" w:type="dxa"/>
            <w:shd w:val="clear" w:color="auto" w:fill="auto"/>
            <w:vAlign w:val="center"/>
          </w:tcPr>
          <w:p>
            <w:pPr>
              <w:spacing w:before="0" w:beforeLines="0" w:after="0" w:afterLines="0" w:line="240" w:lineRule="auto"/>
              <w:ind w:firstLine="0" w:firstLineChars="0"/>
              <w:rPr>
                <w:ins w:id="5459" w:author="卡噗胖胖" w:date="2019-01-08T14:30:00Z"/>
                <w:rFonts w:ascii="仿宋" w:hAnsi="仿宋" w:eastAsia="仿宋" w:cs="Arial"/>
                <w:color w:val="000000" w:themeColor="text1"/>
                <w:sz w:val="18"/>
                <w:szCs w:val="18"/>
                <w14:textFill>
                  <w14:solidFill>
                    <w14:schemeClr w14:val="tx1"/>
                  </w14:solidFill>
                </w14:textFill>
              </w:rPr>
            </w:pPr>
            <w:ins w:id="5460" w:author="卡噗胖胖" w:date="2019-01-08T14:30:00Z">
              <w:r>
                <w:rPr>
                  <w:rFonts w:ascii="仿宋" w:hAnsi="仿宋" w:eastAsia="仿宋" w:cs="Arial"/>
                  <w:color w:val="000000" w:themeColor="text1"/>
                  <w:sz w:val="18"/>
                  <w:szCs w:val="18"/>
                  <w14:textFill>
                    <w14:solidFill>
                      <w14:schemeClr w14:val="tx1"/>
                    </w14:solidFill>
                  </w14:textFill>
                </w:rPr>
                <w:t>名称</w:t>
              </w:r>
            </w:ins>
          </w:p>
        </w:tc>
        <w:tc>
          <w:tcPr>
            <w:tcW w:w="992" w:type="dxa"/>
            <w:shd w:val="clear" w:color="auto" w:fill="auto"/>
            <w:vAlign w:val="center"/>
          </w:tcPr>
          <w:p>
            <w:pPr>
              <w:spacing w:before="0" w:beforeLines="0" w:after="0" w:afterLines="0" w:line="240" w:lineRule="auto"/>
              <w:ind w:firstLine="0" w:firstLineChars="0"/>
              <w:rPr>
                <w:ins w:id="5461" w:author="卡噗胖胖" w:date="2019-01-08T14:30:00Z"/>
                <w:rFonts w:ascii="仿宋" w:hAnsi="仿宋" w:eastAsia="仿宋" w:cs="Arial"/>
                <w:color w:val="000000" w:themeColor="text1"/>
                <w:sz w:val="18"/>
                <w:szCs w:val="18"/>
                <w14:textFill>
                  <w14:solidFill>
                    <w14:schemeClr w14:val="tx1"/>
                  </w14:solidFill>
                </w14:textFill>
              </w:rPr>
            </w:pPr>
            <w:ins w:id="5462" w:author="卡噗胖胖" w:date="2019-01-08T14:30:00Z">
              <w:r>
                <w:rPr>
                  <w:rFonts w:ascii="仿宋" w:hAnsi="仿宋" w:eastAsia="仿宋" w:cs="Arial"/>
                  <w:color w:val="000000" w:themeColor="text1"/>
                  <w:sz w:val="18"/>
                  <w:szCs w:val="18"/>
                  <w14:textFill>
                    <w14:solidFill>
                      <w14:schemeClr w14:val="tx1"/>
                    </w14:solidFill>
                  </w14:textFill>
                </w:rPr>
                <w:t>数据类型</w:t>
              </w:r>
            </w:ins>
          </w:p>
        </w:tc>
        <w:tc>
          <w:tcPr>
            <w:tcW w:w="4245" w:type="dxa"/>
            <w:shd w:val="clear" w:color="auto" w:fill="auto"/>
            <w:vAlign w:val="center"/>
          </w:tcPr>
          <w:p>
            <w:pPr>
              <w:spacing w:before="0" w:beforeLines="0" w:after="0" w:afterLines="0" w:line="240" w:lineRule="auto"/>
              <w:ind w:firstLine="0" w:firstLineChars="0"/>
              <w:rPr>
                <w:ins w:id="5463" w:author="卡噗胖胖" w:date="2019-01-08T14:30:00Z"/>
                <w:rFonts w:ascii="仿宋" w:hAnsi="仿宋" w:eastAsia="仿宋" w:cs="Arial"/>
                <w:color w:val="000000" w:themeColor="text1"/>
                <w:sz w:val="18"/>
                <w:szCs w:val="18"/>
                <w14:textFill>
                  <w14:solidFill>
                    <w14:schemeClr w14:val="tx1"/>
                  </w14:solidFill>
                </w14:textFill>
              </w:rPr>
            </w:pPr>
            <w:ins w:id="5464" w:author="卡噗胖胖" w:date="2019-01-08T14:30:00Z">
              <w:r>
                <w:rPr>
                  <w:rFonts w:ascii="仿宋" w:hAnsi="仿宋" w:eastAsia="仿宋" w:cs="Arial"/>
                  <w:color w:val="000000" w:themeColor="text1"/>
                  <w:sz w:val="18"/>
                  <w:szCs w:val="18"/>
                  <w14:textFill>
                    <w14:solidFill>
                      <w14:schemeClr w14:val="tx1"/>
                    </w14:solidFill>
                  </w14:textFill>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465" w:author="卡噗胖胖" w:date="2019-01-08T14:30:00Z"/>
        </w:trPr>
        <w:tc>
          <w:tcPr>
            <w:tcW w:w="1129" w:type="dxa"/>
            <w:shd w:val="clear" w:color="auto" w:fill="auto"/>
          </w:tcPr>
          <w:p>
            <w:pPr>
              <w:spacing w:before="0" w:beforeLines="0" w:after="0" w:afterLines="0" w:line="240" w:lineRule="auto"/>
              <w:ind w:firstLine="0" w:firstLineChars="0"/>
              <w:rPr>
                <w:ins w:id="5466" w:author="卡噗胖胖" w:date="2019-01-08T14:30:00Z"/>
                <w:rFonts w:ascii="仿宋" w:hAnsi="仿宋" w:eastAsia="仿宋" w:cs="Arial"/>
                <w:color w:val="000000" w:themeColor="text1"/>
                <w:sz w:val="18"/>
                <w:szCs w:val="18"/>
                <w14:textFill>
                  <w14:solidFill>
                    <w14:schemeClr w14:val="tx1"/>
                  </w14:solidFill>
                </w14:textFill>
              </w:rPr>
            </w:pPr>
            <w:ins w:id="5467" w:author="卡噗胖胖" w:date="2019-01-08T14:30:00Z">
              <w:r>
                <w:rPr>
                  <w:rFonts w:ascii="仿宋" w:hAnsi="仿宋" w:eastAsia="仿宋" w:cs="Arial"/>
                  <w:color w:val="000000" w:themeColor="text1"/>
                  <w:sz w:val="18"/>
                  <w:szCs w:val="18"/>
                  <w14:textFill>
                    <w14:solidFill>
                      <w14:schemeClr w14:val="tx1"/>
                    </w14:solidFill>
                  </w14:textFill>
                </w:rPr>
                <w:t>DATAINFOS</w:t>
              </w:r>
            </w:ins>
          </w:p>
        </w:tc>
        <w:tc>
          <w:tcPr>
            <w:tcW w:w="1288" w:type="dxa"/>
            <w:shd w:val="clear" w:color="auto" w:fill="auto"/>
          </w:tcPr>
          <w:p>
            <w:pPr>
              <w:spacing w:before="0" w:beforeLines="0" w:after="0" w:afterLines="0" w:line="240" w:lineRule="auto"/>
              <w:ind w:firstLine="0" w:firstLineChars="0"/>
              <w:rPr>
                <w:ins w:id="5468" w:author="卡噗胖胖" w:date="2019-01-08T14:30:00Z"/>
                <w:rFonts w:ascii="仿宋" w:hAnsi="仿宋" w:eastAsia="仿宋" w:cs="Arial"/>
                <w:color w:val="000000" w:themeColor="text1"/>
                <w:sz w:val="18"/>
                <w:szCs w:val="18"/>
                <w14:textFill>
                  <w14:solidFill>
                    <w14:schemeClr w14:val="tx1"/>
                  </w14:solidFill>
                </w14:textFill>
              </w:rPr>
            </w:pPr>
            <w:ins w:id="5469" w:author="卡噗胖胖" w:date="2019-01-08T14:30:00Z">
              <w:r>
                <w:rPr>
                  <w:rFonts w:ascii="仿宋" w:hAnsi="仿宋" w:eastAsia="仿宋" w:cs="Arial"/>
                  <w:color w:val="000000" w:themeColor="text1"/>
                  <w:sz w:val="18"/>
                  <w:szCs w:val="18"/>
                  <w14:textFill>
                    <w14:solidFill>
                      <w14:schemeClr w14:val="tx1"/>
                    </w14:solidFill>
                  </w14:textFill>
                </w:rPr>
                <w:t>主数据集合</w:t>
              </w:r>
            </w:ins>
          </w:p>
        </w:tc>
        <w:tc>
          <w:tcPr>
            <w:tcW w:w="992" w:type="dxa"/>
            <w:shd w:val="clear" w:color="auto" w:fill="auto"/>
          </w:tcPr>
          <w:p>
            <w:pPr>
              <w:spacing w:before="0" w:beforeLines="0" w:after="0" w:afterLines="0" w:line="240" w:lineRule="auto"/>
              <w:ind w:firstLine="0" w:firstLineChars="0"/>
              <w:rPr>
                <w:ins w:id="5470" w:author="卡噗胖胖" w:date="2019-01-08T14:30:00Z"/>
                <w:rFonts w:ascii="仿宋" w:hAnsi="仿宋" w:eastAsia="仿宋" w:cs="Arial"/>
                <w:color w:val="000000" w:themeColor="text1"/>
                <w:sz w:val="18"/>
                <w:szCs w:val="18"/>
                <w14:textFill>
                  <w14:solidFill>
                    <w14:schemeClr w14:val="tx1"/>
                  </w14:solidFill>
                </w14:textFill>
              </w:rPr>
            </w:pPr>
            <w:ins w:id="5471"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472" w:author="卡噗胖胖" w:date="2019-01-08T14:30:00Z"/>
                <w:rFonts w:ascii="仿宋" w:hAnsi="仿宋" w:eastAsia="仿宋" w:cs="Arial"/>
                <w:color w:val="000000" w:themeColor="text1"/>
                <w:sz w:val="18"/>
                <w:szCs w:val="18"/>
                <w14:textFill>
                  <w14:solidFill>
                    <w14:schemeClr w14:val="tx1"/>
                  </w14:solidFill>
                </w14:textFill>
              </w:rPr>
            </w:pPr>
            <w:ins w:id="5473" w:author="卡噗胖胖" w:date="2019-01-08T14:30:00Z">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474" w:author="卡噗胖胖" w:date="2019-01-08T14:30:00Z"/>
        </w:trPr>
        <w:tc>
          <w:tcPr>
            <w:tcW w:w="1129" w:type="dxa"/>
            <w:shd w:val="clear" w:color="auto" w:fill="auto"/>
          </w:tcPr>
          <w:p>
            <w:pPr>
              <w:spacing w:before="0" w:beforeLines="0" w:after="0" w:afterLines="0" w:line="240" w:lineRule="auto"/>
              <w:ind w:firstLine="0" w:firstLineChars="0"/>
              <w:rPr>
                <w:ins w:id="5475" w:author="卡噗胖胖" w:date="2019-01-08T14:30:00Z"/>
                <w:rFonts w:ascii="仿宋" w:hAnsi="仿宋" w:eastAsia="仿宋" w:cs="Arial"/>
                <w:color w:val="000000" w:themeColor="text1"/>
                <w:sz w:val="18"/>
                <w:szCs w:val="18"/>
                <w14:textFill>
                  <w14:solidFill>
                    <w14:schemeClr w14:val="tx1"/>
                  </w14:solidFill>
                </w14:textFill>
              </w:rPr>
            </w:pPr>
            <w:ins w:id="5476" w:author="卡噗胖胖" w:date="2019-01-08T14:30:00Z">
              <w:r>
                <w:rPr>
                  <w:rFonts w:hint="eastAsia" w:cs="Arial" w:asciiTheme="minorEastAsia" w:hAnsiTheme="minorEastAsia" w:eastAsiaTheme="minorEastAsia"/>
                  <w:color w:val="000000" w:themeColor="text1"/>
                  <w:sz w:val="18"/>
                  <w:szCs w:val="18"/>
                  <w14:textFill>
                    <w14:solidFill>
                      <w14:schemeClr w14:val="tx1"/>
                    </w14:solidFill>
                  </w14:textFill>
                </w:rPr>
                <w:t>PUUID</w:t>
              </w:r>
            </w:ins>
          </w:p>
        </w:tc>
        <w:tc>
          <w:tcPr>
            <w:tcW w:w="1288" w:type="dxa"/>
            <w:shd w:val="clear" w:color="auto" w:fill="auto"/>
          </w:tcPr>
          <w:p>
            <w:pPr>
              <w:spacing w:before="0" w:beforeLines="0" w:after="0" w:afterLines="0" w:line="240" w:lineRule="auto"/>
              <w:ind w:firstLine="0" w:firstLineChars="0"/>
              <w:rPr>
                <w:ins w:id="5477" w:author="卡噗胖胖" w:date="2019-01-08T14:30:00Z"/>
                <w:rFonts w:ascii="仿宋" w:hAnsi="仿宋" w:eastAsia="仿宋" w:cs="Arial"/>
                <w:color w:val="000000" w:themeColor="text1"/>
                <w:sz w:val="18"/>
                <w:szCs w:val="18"/>
                <w14:textFill>
                  <w14:solidFill>
                    <w14:schemeClr w14:val="tx1"/>
                  </w14:solidFill>
                </w14:textFill>
              </w:rPr>
            </w:pPr>
            <w:ins w:id="5478" w:author="卡噗胖胖" w:date="2019-01-08T14:30:00Z">
              <w:r>
                <w:rPr>
                  <w:rFonts w:ascii="仿宋" w:hAnsi="仿宋" w:eastAsia="仿宋" w:cs="Arial"/>
                  <w:color w:val="000000" w:themeColor="text1"/>
                  <w:sz w:val="18"/>
                  <w:szCs w:val="18"/>
                  <w14:textFill>
                    <w14:solidFill>
                      <w14:schemeClr w14:val="tx1"/>
                    </w14:solidFill>
                  </w14:textFill>
                </w:rPr>
                <w:t>批数据ID</w:t>
              </w:r>
            </w:ins>
          </w:p>
        </w:tc>
        <w:tc>
          <w:tcPr>
            <w:tcW w:w="992" w:type="dxa"/>
            <w:shd w:val="clear" w:color="auto" w:fill="auto"/>
          </w:tcPr>
          <w:p>
            <w:pPr>
              <w:spacing w:before="0" w:beforeLines="0" w:after="0" w:afterLines="0" w:line="240" w:lineRule="auto"/>
              <w:ind w:firstLine="0" w:firstLineChars="0"/>
              <w:rPr>
                <w:ins w:id="5479" w:author="卡噗胖胖" w:date="2019-01-08T14:30:00Z"/>
                <w:rFonts w:ascii="仿宋" w:hAnsi="仿宋" w:eastAsia="仿宋" w:cs="Arial"/>
                <w:color w:val="000000" w:themeColor="text1"/>
                <w:sz w:val="18"/>
                <w:szCs w:val="18"/>
                <w14:textFill>
                  <w14:solidFill>
                    <w14:schemeClr w14:val="tx1"/>
                  </w14:solidFill>
                </w14:textFill>
              </w:rPr>
            </w:pPr>
            <w:ins w:id="5480"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481" w:author="卡噗胖胖" w:date="2019-01-08T14:30:00Z"/>
                <w:rFonts w:ascii="仿宋" w:hAnsi="仿宋" w:eastAsia="仿宋" w:cs="Arial"/>
                <w:color w:val="000000" w:themeColor="text1"/>
                <w:sz w:val="18"/>
                <w:szCs w:val="18"/>
                <w14:textFill>
                  <w14:solidFill>
                    <w14:schemeClr w14:val="tx1"/>
                  </w14:solidFill>
                </w14:textFill>
              </w:rPr>
            </w:pPr>
            <w:ins w:id="5482" w:author="卡噗胖胖" w:date="2019-01-08T14:30:00Z">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483" w:author="卡噗胖胖" w:date="2019-01-08T14:30:00Z"/>
        </w:trPr>
        <w:tc>
          <w:tcPr>
            <w:tcW w:w="1129" w:type="dxa"/>
            <w:shd w:val="clear" w:color="auto" w:fill="auto"/>
          </w:tcPr>
          <w:p>
            <w:pPr>
              <w:spacing w:before="0" w:beforeLines="0" w:after="0" w:afterLines="0" w:line="240" w:lineRule="auto"/>
              <w:ind w:firstLine="0" w:firstLineChars="0"/>
              <w:rPr>
                <w:ins w:id="5484" w:author="卡噗胖胖" w:date="2019-01-08T14:30:00Z"/>
                <w:rFonts w:ascii="仿宋" w:hAnsi="仿宋" w:eastAsia="仿宋" w:cs="Arial"/>
                <w:color w:val="000000" w:themeColor="text1"/>
                <w:sz w:val="18"/>
                <w:szCs w:val="18"/>
                <w14:textFill>
                  <w14:solidFill>
                    <w14:schemeClr w14:val="tx1"/>
                  </w14:solidFill>
                </w14:textFill>
              </w:rPr>
            </w:pPr>
            <w:ins w:id="5485" w:author="卡噗胖胖" w:date="2019-01-08T14:30:00Z">
              <w:r>
                <w:rPr>
                  <w:rFonts w:ascii="仿宋" w:hAnsi="仿宋" w:eastAsia="仿宋" w:cs="Arial"/>
                  <w:color w:val="000000" w:themeColor="text1"/>
                  <w:sz w:val="18"/>
                  <w:szCs w:val="18"/>
                  <w14:textFill>
                    <w14:solidFill>
                      <w14:schemeClr w14:val="tx1"/>
                    </w14:solidFill>
                  </w14:textFill>
                </w:rPr>
                <w:t>DATAINFO</w:t>
              </w:r>
            </w:ins>
          </w:p>
        </w:tc>
        <w:tc>
          <w:tcPr>
            <w:tcW w:w="1288" w:type="dxa"/>
            <w:shd w:val="clear" w:color="auto" w:fill="auto"/>
          </w:tcPr>
          <w:p>
            <w:pPr>
              <w:spacing w:before="0" w:beforeLines="0" w:after="0" w:afterLines="0" w:line="240" w:lineRule="auto"/>
              <w:ind w:firstLine="0" w:firstLineChars="0"/>
              <w:rPr>
                <w:ins w:id="5486" w:author="卡噗胖胖" w:date="2019-01-08T14:30:00Z"/>
                <w:rFonts w:ascii="仿宋" w:hAnsi="仿宋" w:eastAsia="仿宋" w:cs="Arial"/>
                <w:color w:val="000000" w:themeColor="text1"/>
                <w:sz w:val="18"/>
                <w:szCs w:val="18"/>
                <w14:textFill>
                  <w14:solidFill>
                    <w14:schemeClr w14:val="tx1"/>
                  </w14:solidFill>
                </w14:textFill>
              </w:rPr>
            </w:pPr>
            <w:ins w:id="5487" w:author="卡噗胖胖" w:date="2019-01-08T14:30:00Z">
              <w:r>
                <w:rPr>
                  <w:rFonts w:ascii="仿宋" w:hAnsi="仿宋" w:eastAsia="仿宋" w:cs="Arial"/>
                  <w:color w:val="000000" w:themeColor="text1"/>
                  <w:sz w:val="18"/>
                  <w:szCs w:val="18"/>
                  <w14:textFill>
                    <w14:solidFill>
                      <w14:schemeClr w14:val="tx1"/>
                    </w14:solidFill>
                  </w14:textFill>
                </w:rPr>
                <w:t>数据节点</w:t>
              </w:r>
            </w:ins>
          </w:p>
        </w:tc>
        <w:tc>
          <w:tcPr>
            <w:tcW w:w="992" w:type="dxa"/>
            <w:shd w:val="clear" w:color="auto" w:fill="auto"/>
          </w:tcPr>
          <w:p>
            <w:pPr>
              <w:spacing w:before="0" w:beforeLines="0" w:after="0" w:afterLines="0" w:line="240" w:lineRule="auto"/>
              <w:ind w:firstLine="0" w:firstLineChars="0"/>
              <w:rPr>
                <w:ins w:id="5488" w:author="卡噗胖胖" w:date="2019-01-08T14:30:00Z"/>
                <w:rFonts w:ascii="仿宋" w:hAnsi="仿宋" w:eastAsia="仿宋" w:cs="Arial"/>
                <w:color w:val="000000" w:themeColor="text1"/>
                <w:sz w:val="18"/>
                <w:szCs w:val="18"/>
                <w14:textFill>
                  <w14:solidFill>
                    <w14:schemeClr w14:val="tx1"/>
                  </w14:solidFill>
                </w14:textFill>
              </w:rPr>
            </w:pPr>
            <w:ins w:id="5489"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490" w:author="卡噗胖胖" w:date="2019-01-08T14:30:00Z"/>
                <w:rFonts w:ascii="仿宋" w:hAnsi="仿宋" w:eastAsia="仿宋" w:cs="Arial"/>
                <w:color w:val="000000" w:themeColor="text1"/>
                <w:sz w:val="18"/>
                <w:szCs w:val="18"/>
                <w14:textFill>
                  <w14:solidFill>
                    <w14:schemeClr w14:val="tx1"/>
                  </w14:solidFill>
                </w14:textFill>
              </w:rPr>
            </w:pPr>
            <w:ins w:id="5491"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5492" w:author="卡噗胖胖" w:date="2019-01-08T14:30:00Z">
              <w:r>
                <w:rPr>
                  <w:rFonts w:ascii="仿宋" w:hAnsi="仿宋" w:eastAsia="仿宋" w:cs="Arial"/>
                  <w:color w:val="000000" w:themeColor="text1"/>
                  <w:sz w:val="18"/>
                  <w:szCs w:val="18"/>
                  <w14:textFill>
                    <w14:solidFill>
                      <w14:schemeClr w14:val="tx1"/>
                    </w14:solidFill>
                  </w14:textFill>
                </w:rPr>
                <w:t>DATAINFO</w:t>
              </w:r>
            </w:ins>
            <w:ins w:id="5493" w:author="卡噗胖胖" w:date="2019-01-08T14:30:00Z">
              <w:r>
                <w:rPr>
                  <w:rFonts w:hint="eastAsia" w:ascii="仿宋" w:hAnsi="仿宋" w:eastAsia="仿宋" w:cs="Arial"/>
                  <w:color w:val="000000" w:themeColor="text1"/>
                  <w:sz w:val="18"/>
                  <w:szCs w:val="18"/>
                  <w14:textFill>
                    <w14:solidFill>
                      <w14:schemeClr w14:val="tx1"/>
                    </w14:solidFill>
                  </w14:textFill>
                </w:rPr>
                <w:t>&gt;</w:t>
              </w:r>
            </w:ins>
            <w:ins w:id="5494" w:author="卡噗胖胖" w:date="2019-01-08T14:30:00Z">
              <w:r>
                <w:rPr>
                  <w:rFonts w:ascii="仿宋" w:hAnsi="仿宋" w:eastAsia="仿宋" w:cs="Arial"/>
                  <w:color w:val="000000" w:themeColor="text1"/>
                  <w:sz w:val="18"/>
                  <w:szCs w:val="18"/>
                  <w14:textFill>
                    <w14:solidFill>
                      <w14:schemeClr w14:val="tx1"/>
                    </w14:solidFill>
                  </w14:textFill>
                </w:rPr>
                <w:t>与</w:t>
              </w:r>
            </w:ins>
            <w:ins w:id="5495"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5496" w:author="卡噗胖胖" w:date="2019-01-08T14:30:00Z">
              <w:r>
                <w:rPr>
                  <w:rFonts w:ascii="仿宋" w:hAnsi="仿宋" w:eastAsia="仿宋" w:cs="Arial"/>
                  <w:color w:val="000000" w:themeColor="text1"/>
                  <w:sz w:val="18"/>
                  <w:szCs w:val="18"/>
                  <w14:textFill>
                    <w14:solidFill>
                      <w14:schemeClr w14:val="tx1"/>
                    </w14:solidFill>
                  </w14:textFill>
                </w:rPr>
                <w:t>/DATAINFO</w:t>
              </w:r>
            </w:ins>
            <w:ins w:id="5497" w:author="卡噗胖胖" w:date="2019-01-08T14:30:00Z">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498" w:author="卡噗胖胖" w:date="2019-01-08T14:30:00Z"/>
        </w:trPr>
        <w:tc>
          <w:tcPr>
            <w:tcW w:w="1129" w:type="dxa"/>
            <w:shd w:val="clear" w:color="auto" w:fill="auto"/>
          </w:tcPr>
          <w:p>
            <w:pPr>
              <w:spacing w:before="0" w:beforeLines="0" w:after="0" w:afterLines="0" w:line="240" w:lineRule="auto"/>
              <w:ind w:firstLine="0" w:firstLineChars="0"/>
              <w:rPr>
                <w:ins w:id="5499" w:author="卡噗胖胖" w:date="2019-01-08T14:30:00Z"/>
                <w:rFonts w:ascii="仿宋" w:hAnsi="仿宋" w:eastAsia="仿宋" w:cs="Arial"/>
                <w:color w:val="000000" w:themeColor="text1"/>
                <w:sz w:val="18"/>
                <w:szCs w:val="18"/>
                <w14:textFill>
                  <w14:solidFill>
                    <w14:schemeClr w14:val="tx1"/>
                  </w14:solidFill>
                </w14:textFill>
              </w:rPr>
            </w:pPr>
            <w:ins w:id="5500" w:author="卡噗胖胖" w:date="2019-01-08T14:30:00Z">
              <w:r>
                <w:rPr>
                  <w:rFonts w:ascii="仿宋" w:hAnsi="仿宋" w:eastAsia="仿宋" w:cs="Arial"/>
                  <w:color w:val="000000" w:themeColor="text1"/>
                  <w:sz w:val="18"/>
                  <w:szCs w:val="18"/>
                  <w14:textFill>
                    <w14:solidFill>
                      <w14:schemeClr w14:val="tx1"/>
                    </w14:solidFill>
                  </w14:textFill>
                </w:rPr>
                <w:t>DESC1</w:t>
              </w:r>
            </w:ins>
            <w:ins w:id="5501" w:author="卡噗胖胖" w:date="2019-01-08T14:30:00Z">
              <w:r>
                <w:rPr>
                  <w:rFonts w:hint="eastAsia" w:ascii="仿宋" w:hAnsi="仿宋" w:eastAsia="仿宋" w:cs="Arial"/>
                  <w:color w:val="000000" w:themeColor="text1"/>
                  <w:sz w:val="18"/>
                  <w:szCs w:val="18"/>
                  <w14:textFill>
                    <w14:solidFill>
                      <w14:schemeClr w14:val="tx1"/>
                    </w14:solidFill>
                  </w14:textFill>
                </w:rPr>
                <w:t>~</w:t>
              </w:r>
            </w:ins>
            <w:ins w:id="5502" w:author="卡噗胖胖" w:date="2019-01-08T14:30:00Z">
              <w:r>
                <w:rPr>
                  <w:rFonts w:ascii="仿宋" w:hAnsi="仿宋" w:eastAsia="仿宋" w:cs="Arial"/>
                  <w:color w:val="000000" w:themeColor="text1"/>
                  <w:sz w:val="18"/>
                  <w:szCs w:val="18"/>
                  <w14:textFill>
                    <w14:solidFill>
                      <w14:schemeClr w14:val="tx1"/>
                    </w14:solidFill>
                  </w14:textFill>
                </w:rPr>
                <w:t>n</w:t>
              </w:r>
            </w:ins>
          </w:p>
        </w:tc>
        <w:tc>
          <w:tcPr>
            <w:tcW w:w="1288" w:type="dxa"/>
            <w:shd w:val="clear" w:color="auto" w:fill="auto"/>
          </w:tcPr>
          <w:p>
            <w:pPr>
              <w:spacing w:before="0" w:beforeLines="0" w:after="0" w:afterLines="0" w:line="240" w:lineRule="auto"/>
              <w:ind w:firstLine="0" w:firstLineChars="0"/>
              <w:rPr>
                <w:ins w:id="5503" w:author="卡噗胖胖" w:date="2019-01-08T14:30:00Z"/>
                <w:rFonts w:ascii="仿宋" w:hAnsi="仿宋" w:eastAsia="仿宋" w:cs="Arial"/>
                <w:color w:val="000000" w:themeColor="text1"/>
                <w:sz w:val="18"/>
                <w:szCs w:val="18"/>
                <w14:textFill>
                  <w14:solidFill>
                    <w14:schemeClr w14:val="tx1"/>
                  </w14:solidFill>
                </w14:textFill>
              </w:rPr>
            </w:pPr>
            <w:ins w:id="5504" w:author="卡噗胖胖" w:date="2019-01-08T14:30:00Z">
              <w:r>
                <w:rPr>
                  <w:rFonts w:ascii="仿宋" w:hAnsi="仿宋" w:eastAsia="仿宋" w:cs="Arial"/>
                  <w:color w:val="000000" w:themeColor="text1"/>
                  <w:sz w:val="18"/>
                  <w:szCs w:val="18"/>
                  <w14:textFill>
                    <w14:solidFill>
                      <w14:schemeClr w14:val="tx1"/>
                    </w14:solidFill>
                  </w14:textFill>
                </w:rPr>
                <w:t>主数据描述项</w:t>
              </w:r>
            </w:ins>
          </w:p>
        </w:tc>
        <w:tc>
          <w:tcPr>
            <w:tcW w:w="992" w:type="dxa"/>
            <w:shd w:val="clear" w:color="auto" w:fill="auto"/>
          </w:tcPr>
          <w:p>
            <w:pPr>
              <w:spacing w:before="0" w:beforeLines="0" w:after="0" w:afterLines="0" w:line="240" w:lineRule="auto"/>
              <w:ind w:firstLine="0" w:firstLineChars="0"/>
              <w:rPr>
                <w:ins w:id="5505" w:author="卡噗胖胖" w:date="2019-01-08T14:30:00Z"/>
                <w:rFonts w:ascii="仿宋" w:hAnsi="仿宋" w:eastAsia="仿宋" w:cs="Arial"/>
                <w:color w:val="000000" w:themeColor="text1"/>
                <w:sz w:val="18"/>
                <w:szCs w:val="18"/>
                <w14:textFill>
                  <w14:solidFill>
                    <w14:schemeClr w14:val="tx1"/>
                  </w14:solidFill>
                </w14:textFill>
              </w:rPr>
            </w:pPr>
            <w:ins w:id="5506"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507" w:author="卡噗胖胖" w:date="2019-01-08T14:30:00Z"/>
                <w:rFonts w:ascii="仿宋" w:hAnsi="仿宋" w:eastAsia="仿宋" w:cs="Arial"/>
                <w:color w:val="000000" w:themeColor="text1"/>
                <w:sz w:val="18"/>
                <w:szCs w:val="18"/>
                <w14:textFill>
                  <w14:solidFill>
                    <w14:schemeClr w14:val="tx1"/>
                  </w14:solidFill>
                </w14:textFill>
              </w:rPr>
            </w:pPr>
            <w:ins w:id="5508" w:author="卡噗胖胖" w:date="2019-01-08T14:30:00Z">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509" w:author="卡噗胖胖" w:date="2019-01-08T14:30:00Z"/>
        </w:trPr>
        <w:tc>
          <w:tcPr>
            <w:tcW w:w="1129" w:type="dxa"/>
            <w:shd w:val="clear" w:color="auto" w:fill="auto"/>
          </w:tcPr>
          <w:p>
            <w:pPr>
              <w:spacing w:before="0" w:beforeLines="0" w:after="0" w:afterLines="0" w:line="240" w:lineRule="auto"/>
              <w:ind w:firstLine="0" w:firstLineChars="0"/>
              <w:rPr>
                <w:ins w:id="5510" w:author="卡噗胖胖" w:date="2019-01-08T14:30:00Z"/>
                <w:rFonts w:ascii="仿宋" w:hAnsi="仿宋" w:eastAsia="仿宋" w:cs="Arial"/>
                <w:color w:val="000000" w:themeColor="text1"/>
                <w:sz w:val="18"/>
                <w:szCs w:val="18"/>
                <w14:textFill>
                  <w14:solidFill>
                    <w14:schemeClr w14:val="tx1"/>
                  </w14:solidFill>
                </w14:textFill>
              </w:rPr>
            </w:pPr>
            <w:ins w:id="5511" w:author="卡噗胖胖" w:date="2019-01-08T14:30:00Z">
              <w:r>
                <w:rPr>
                  <w:rFonts w:ascii="仿宋" w:hAnsi="仿宋" w:eastAsia="仿宋" w:cs="Arial"/>
                  <w:color w:val="000000" w:themeColor="text1"/>
                  <w:sz w:val="18"/>
                  <w:szCs w:val="18"/>
                  <w14:textFill>
                    <w14:solidFill>
                      <w14:schemeClr w14:val="tx1"/>
                    </w14:solidFill>
                  </w14:textFill>
                </w:rPr>
                <w:t>CODE</w:t>
              </w:r>
            </w:ins>
          </w:p>
        </w:tc>
        <w:tc>
          <w:tcPr>
            <w:tcW w:w="1288" w:type="dxa"/>
            <w:shd w:val="clear" w:color="auto" w:fill="auto"/>
          </w:tcPr>
          <w:p>
            <w:pPr>
              <w:spacing w:before="0" w:beforeLines="0" w:after="0" w:afterLines="0" w:line="240" w:lineRule="auto"/>
              <w:ind w:firstLine="0" w:firstLineChars="0"/>
              <w:rPr>
                <w:ins w:id="5512" w:author="卡噗胖胖" w:date="2019-01-08T14:30:00Z"/>
                <w:rFonts w:ascii="仿宋" w:hAnsi="仿宋" w:eastAsia="仿宋" w:cs="Arial"/>
                <w:color w:val="000000" w:themeColor="text1"/>
                <w:sz w:val="18"/>
                <w:szCs w:val="18"/>
                <w14:textFill>
                  <w14:solidFill>
                    <w14:schemeClr w14:val="tx1"/>
                  </w14:solidFill>
                </w14:textFill>
              </w:rPr>
            </w:pPr>
            <w:ins w:id="5513" w:author="卡噗胖胖" w:date="2019-01-08T14:30:00Z">
              <w:r>
                <w:rPr>
                  <w:rFonts w:ascii="仿宋" w:hAnsi="仿宋" w:eastAsia="仿宋" w:cs="Arial"/>
                  <w:color w:val="000000" w:themeColor="text1"/>
                  <w:sz w:val="18"/>
                  <w:szCs w:val="18"/>
                  <w14:textFill>
                    <w14:solidFill>
                      <w14:schemeClr w14:val="tx1"/>
                    </w14:solidFill>
                  </w14:textFill>
                </w:rPr>
                <w:t>主数据编码</w:t>
              </w:r>
            </w:ins>
          </w:p>
        </w:tc>
        <w:tc>
          <w:tcPr>
            <w:tcW w:w="992" w:type="dxa"/>
            <w:shd w:val="clear" w:color="auto" w:fill="auto"/>
          </w:tcPr>
          <w:p>
            <w:pPr>
              <w:spacing w:before="0" w:beforeLines="0" w:after="0" w:afterLines="0" w:line="240" w:lineRule="auto"/>
              <w:ind w:firstLine="0" w:firstLineChars="0"/>
              <w:rPr>
                <w:ins w:id="5514" w:author="卡噗胖胖" w:date="2019-01-08T14:30:00Z"/>
                <w:rFonts w:ascii="仿宋" w:hAnsi="仿宋" w:eastAsia="仿宋" w:cs="Arial"/>
                <w:color w:val="000000" w:themeColor="text1"/>
                <w:sz w:val="18"/>
                <w:szCs w:val="18"/>
                <w14:textFill>
                  <w14:solidFill>
                    <w14:schemeClr w14:val="tx1"/>
                  </w14:solidFill>
                </w14:textFill>
              </w:rPr>
            </w:pPr>
            <w:ins w:id="5515"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516" w:author="卡噗胖胖" w:date="2019-01-08T14:30:00Z"/>
                <w:rFonts w:ascii="仿宋" w:hAnsi="仿宋" w:eastAsia="仿宋" w:cs="Arial"/>
                <w:color w:val="000000" w:themeColor="text1"/>
                <w:sz w:val="18"/>
                <w:szCs w:val="18"/>
                <w14:textFill>
                  <w14:solidFill>
                    <w14:schemeClr w14:val="tx1"/>
                  </w14:solidFill>
                </w14:textFill>
              </w:rPr>
            </w:pPr>
            <w:ins w:id="5517" w:author="卡噗胖胖" w:date="2019-01-08T14:30:00Z">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ins>
          </w:p>
        </w:tc>
      </w:tr>
    </w:tbl>
    <w:p>
      <w:pPr>
        <w:pStyle w:val="72"/>
        <w:numPr>
          <w:ilvl w:val="0"/>
          <w:numId w:val="9"/>
        </w:numPr>
        <w:rPr>
          <w:ins w:id="5518" w:author="卡噗胖胖" w:date="2019-01-08T14:30:00Z"/>
          <w:rFonts w:ascii="仿宋" w:hAnsi="仿宋"/>
          <w:b w:val="0"/>
        </w:rPr>
      </w:pPr>
      <w:bookmarkStart w:id="156" w:name="_Toc534730188"/>
      <w:r>
        <w:rPr>
          <w:rFonts w:hint="eastAsia" w:ascii="仿宋" w:hAnsi="仿宋"/>
          <w:b w:val="0"/>
        </w:rPr>
        <w:t>数据字典</w:t>
      </w:r>
      <w:bookmarkEnd w:id="156"/>
    </w:p>
    <w:p>
      <w:pPr>
        <w:pStyle w:val="4"/>
        <w:numPr>
          <w:ilvl w:val="1"/>
          <w:numId w:val="9"/>
        </w:numPr>
        <w:spacing w:before="168" w:beforeLines="70" w:after="0" w:afterLines="0" w:line="240" w:lineRule="auto"/>
        <w:ind w:left="493" w:hanging="493" w:firstLineChars="0"/>
        <w:rPr>
          <w:ins w:id="5519" w:author="卡噗胖胖" w:date="2019-01-08T14:30:00Z"/>
          <w:rFonts w:ascii="仿宋" w:hAnsi="仿宋" w:eastAsia="仿宋"/>
          <w:b w:val="0"/>
          <w:sz w:val="24"/>
          <w:szCs w:val="24"/>
        </w:rPr>
      </w:pPr>
      <w:ins w:id="5520" w:author="卡噗胖胖" w:date="2019-01-08T14:30:00Z">
        <w:bookmarkStart w:id="157" w:name="_Toc534730189"/>
        <w:r>
          <w:rPr>
            <w:rFonts w:hint="eastAsia" w:ascii="仿宋" w:hAnsi="仿宋" w:eastAsia="仿宋"/>
            <w:b w:val="0"/>
            <w:sz w:val="24"/>
            <w:szCs w:val="24"/>
          </w:rPr>
          <w:t>请求报文格式</w:t>
        </w:r>
        <w:bookmarkEnd w:id="157"/>
      </w:ins>
    </w:p>
    <w:p>
      <w:pPr>
        <w:spacing w:before="120" w:after="120" w:line="440" w:lineRule="exact"/>
        <w:ind w:firstLine="480"/>
        <w:rPr>
          <w:ins w:id="5521" w:author="卡噗胖胖" w:date="2019-01-08T14:30:00Z"/>
          <w:rFonts w:ascii="仿宋" w:hAnsi="仿宋" w:eastAsia="仿宋"/>
        </w:rPr>
      </w:pPr>
      <w:ins w:id="5522" w:author="卡噗胖胖" w:date="2019-01-08T14:30:00Z">
        <w:r>
          <w:rPr>
            <w:rFonts w:hint="eastAsia" w:ascii="仿宋" w:hAnsi="仿宋" w:eastAsia="仿宋"/>
          </w:rPr>
          <w:t>r</w:t>
        </w:r>
      </w:ins>
      <w:ins w:id="5523" w:author="卡噗胖胖" w:date="2019-01-08T14:30:00Z">
        <w:r>
          <w:rPr>
            <w:rFonts w:ascii="仿宋" w:hAnsi="仿宋" w:eastAsia="仿宋"/>
          </w:rPr>
          <w:t>est</w:t>
        </w:r>
      </w:ins>
      <w:ins w:id="5524" w:author="卡噗胖胖" w:date="2019-01-08T14:30:00Z">
        <w:r>
          <w:rPr>
            <w:rFonts w:hint="eastAsia" w:ascii="仿宋" w:hAnsi="仿宋" w:eastAsia="仿宋"/>
          </w:rPr>
          <w:t>请求报文如下</w:t>
        </w:r>
      </w:ins>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ins w:id="5525" w:author="卡噗胖胖" w:date="2019-01-08T14:30:00Z"/>
        </w:trPr>
        <w:tc>
          <w:tcPr>
            <w:tcW w:w="7513" w:type="dxa"/>
            <w:shd w:val="clear" w:color="auto" w:fill="F1F1F1" w:themeFill="background1" w:themeFillShade="F2"/>
          </w:tcPr>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&lt;?xml version="1.0" encoding="UTF-8" ?&gt;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&lt;PUUID&gt;批数据的UUID&lt;/PUUID&gt;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&lt;LASTMODIFYRECORDTIME&gt;上一次变更时间的值&lt;/LASTMODIFYRECORDTIME&gt;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&lt;COUNTPERPAGE&gt;每页查询条数&lt;/COUNTPERPAGE&gt;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&lt;CURRENTPAGE&gt;当前页码&lt;/CURRENTPAGE&gt;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ins w:id="5526" w:author="卡噗胖胖" w:date="2019-01-08T14:30:00Z"/>
                <w:rFonts w:ascii="Arial" w:hAnsi="Arial" w:cs="Arial"/>
                <w:color w:val="000000" w:themeColor="text1"/>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tc>
      </w:tr>
    </w:tbl>
    <w:p>
      <w:pPr>
        <w:spacing w:before="120" w:after="120" w:line="440" w:lineRule="exact"/>
        <w:ind w:firstLine="480"/>
        <w:rPr>
          <w:ins w:id="5527" w:author="卡噗胖胖" w:date="2019-01-08T14:30:00Z"/>
          <w:rFonts w:ascii="仿宋" w:hAnsi="仿宋" w:eastAsia="仿宋"/>
        </w:rPr>
      </w:pPr>
      <w:ins w:id="5528" w:author="卡噗胖胖" w:date="2019-01-08T14:30:00Z">
        <w:r>
          <w:rPr>
            <w:rFonts w:hint="eastAsia" w:ascii="仿宋" w:hAnsi="仿宋" w:eastAsia="仿宋"/>
          </w:rPr>
          <w:t>字段说明：</w:t>
        </w:r>
      </w:ins>
    </w:p>
    <w:tbl>
      <w:tblPr>
        <w:tblStyle w:val="33"/>
        <w:tblW w:w="7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1206"/>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ins w:id="5529" w:author="卡噗胖胖" w:date="2019-01-08T14:30:00Z"/>
        </w:trPr>
        <w:tc>
          <w:tcPr>
            <w:tcW w:w="1074" w:type="dxa"/>
            <w:tcBorders>
              <w:bottom w:val="single" w:color="auto" w:sz="4" w:space="0"/>
            </w:tcBorders>
            <w:shd w:val="clear" w:color="auto" w:fill="auto"/>
            <w:vAlign w:val="center"/>
          </w:tcPr>
          <w:p>
            <w:pPr>
              <w:spacing w:before="0" w:beforeLines="0" w:after="0" w:afterLines="0" w:line="240" w:lineRule="auto"/>
              <w:ind w:firstLine="0" w:firstLineChars="0"/>
              <w:rPr>
                <w:ins w:id="5530" w:author="卡噗胖胖" w:date="2019-01-08T14:30:00Z"/>
                <w:rFonts w:ascii="仿宋" w:hAnsi="仿宋" w:eastAsia="仿宋" w:cs="Arial"/>
                <w:color w:val="000000" w:themeColor="text1"/>
                <w:sz w:val="18"/>
                <w:szCs w:val="18"/>
                <w14:textFill>
                  <w14:solidFill>
                    <w14:schemeClr w14:val="tx1"/>
                  </w14:solidFill>
                </w14:textFill>
              </w:rPr>
            </w:pPr>
            <w:ins w:id="5531" w:author="卡噗胖胖" w:date="2019-01-08T14:30:00Z">
              <w:r>
                <w:rPr>
                  <w:rFonts w:ascii="仿宋" w:hAnsi="仿宋" w:eastAsia="仿宋" w:cs="Arial"/>
                  <w:color w:val="000000" w:themeColor="text1"/>
                  <w:sz w:val="18"/>
                  <w:szCs w:val="18"/>
                  <w14:textFill>
                    <w14:solidFill>
                      <w14:schemeClr w14:val="tx1"/>
                    </w14:solidFill>
                  </w14:textFill>
                </w:rPr>
                <w:t>属性</w:t>
              </w:r>
            </w:ins>
          </w:p>
        </w:tc>
        <w:tc>
          <w:tcPr>
            <w:tcW w:w="1206" w:type="dxa"/>
            <w:shd w:val="clear" w:color="auto" w:fill="auto"/>
            <w:vAlign w:val="center"/>
          </w:tcPr>
          <w:p>
            <w:pPr>
              <w:spacing w:before="0" w:beforeLines="0" w:after="0" w:afterLines="0" w:line="240" w:lineRule="auto"/>
              <w:ind w:firstLine="0" w:firstLineChars="0"/>
              <w:rPr>
                <w:ins w:id="5532" w:author="卡噗胖胖" w:date="2019-01-08T14:30:00Z"/>
                <w:rFonts w:ascii="仿宋" w:hAnsi="仿宋" w:eastAsia="仿宋" w:cs="Arial"/>
                <w:color w:val="000000" w:themeColor="text1"/>
                <w:sz w:val="18"/>
                <w:szCs w:val="18"/>
                <w14:textFill>
                  <w14:solidFill>
                    <w14:schemeClr w14:val="tx1"/>
                  </w14:solidFill>
                </w14:textFill>
              </w:rPr>
            </w:pPr>
            <w:ins w:id="5533" w:author="卡噗胖胖" w:date="2019-01-08T14:30:00Z">
              <w:r>
                <w:rPr>
                  <w:rFonts w:ascii="仿宋" w:hAnsi="仿宋" w:eastAsia="仿宋" w:cs="Arial"/>
                  <w:color w:val="000000" w:themeColor="text1"/>
                  <w:sz w:val="18"/>
                  <w:szCs w:val="18"/>
                  <w14:textFill>
                    <w14:solidFill>
                      <w14:schemeClr w14:val="tx1"/>
                    </w14:solidFill>
                  </w14:textFill>
                </w:rPr>
                <w:t>名称</w:t>
              </w:r>
            </w:ins>
          </w:p>
        </w:tc>
        <w:tc>
          <w:tcPr>
            <w:tcW w:w="992" w:type="dxa"/>
            <w:shd w:val="clear" w:color="auto" w:fill="auto"/>
            <w:vAlign w:val="center"/>
          </w:tcPr>
          <w:p>
            <w:pPr>
              <w:spacing w:before="0" w:beforeLines="0" w:after="0" w:afterLines="0" w:line="240" w:lineRule="auto"/>
              <w:ind w:firstLine="0" w:firstLineChars="0"/>
              <w:rPr>
                <w:ins w:id="5534" w:author="卡噗胖胖" w:date="2019-01-08T14:30:00Z"/>
                <w:rFonts w:ascii="仿宋" w:hAnsi="仿宋" w:eastAsia="仿宋" w:cs="Arial"/>
                <w:color w:val="000000" w:themeColor="text1"/>
                <w:sz w:val="18"/>
                <w:szCs w:val="18"/>
                <w14:textFill>
                  <w14:solidFill>
                    <w14:schemeClr w14:val="tx1"/>
                  </w14:solidFill>
                </w14:textFill>
              </w:rPr>
            </w:pPr>
            <w:ins w:id="5535" w:author="卡噗胖胖" w:date="2019-01-08T14:30:00Z">
              <w:r>
                <w:rPr>
                  <w:rFonts w:ascii="仿宋" w:hAnsi="仿宋" w:eastAsia="仿宋" w:cs="Arial"/>
                  <w:color w:val="000000" w:themeColor="text1"/>
                  <w:sz w:val="18"/>
                  <w:szCs w:val="18"/>
                  <w14:textFill>
                    <w14:solidFill>
                      <w14:schemeClr w14:val="tx1"/>
                    </w14:solidFill>
                  </w14:textFill>
                </w:rPr>
                <w:t>数据类型</w:t>
              </w:r>
            </w:ins>
          </w:p>
        </w:tc>
        <w:tc>
          <w:tcPr>
            <w:tcW w:w="4245" w:type="dxa"/>
            <w:shd w:val="clear" w:color="auto" w:fill="auto"/>
            <w:vAlign w:val="center"/>
          </w:tcPr>
          <w:p>
            <w:pPr>
              <w:spacing w:before="0" w:beforeLines="0" w:after="0" w:afterLines="0" w:line="240" w:lineRule="auto"/>
              <w:ind w:firstLine="0" w:firstLineChars="0"/>
              <w:rPr>
                <w:ins w:id="5536" w:author="卡噗胖胖" w:date="2019-01-08T14:30:00Z"/>
                <w:rFonts w:ascii="仿宋" w:hAnsi="仿宋" w:eastAsia="仿宋" w:cs="Arial"/>
                <w:color w:val="000000" w:themeColor="text1"/>
                <w:sz w:val="18"/>
                <w:szCs w:val="18"/>
                <w14:textFill>
                  <w14:solidFill>
                    <w14:schemeClr w14:val="tx1"/>
                  </w14:solidFill>
                </w14:textFill>
              </w:rPr>
            </w:pPr>
            <w:ins w:id="5537" w:author="卡噗胖胖" w:date="2019-01-08T14:30:00Z">
              <w:r>
                <w:rPr>
                  <w:rFonts w:ascii="仿宋" w:hAnsi="仿宋" w:eastAsia="仿宋" w:cs="Arial"/>
                  <w:color w:val="000000" w:themeColor="text1"/>
                  <w:sz w:val="18"/>
                  <w:szCs w:val="18"/>
                  <w14:textFill>
                    <w14:solidFill>
                      <w14:schemeClr w14:val="tx1"/>
                    </w14:solidFill>
                  </w14:textFill>
                </w:rPr>
                <w:t>说明</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538" w:author="卡噗胖胖" w:date="2019-01-08T14:30:00Z"/>
        </w:trPr>
        <w:tc>
          <w:tcPr>
            <w:tcW w:w="1074" w:type="dxa"/>
            <w:shd w:val="clear" w:color="auto" w:fill="auto"/>
          </w:tcPr>
          <w:p>
            <w:pPr>
              <w:spacing w:before="0" w:beforeLines="0" w:after="0" w:afterLines="0" w:line="240" w:lineRule="auto"/>
              <w:ind w:firstLine="0" w:firstLineChars="0"/>
              <w:rPr>
                <w:ins w:id="5539" w:author="卡噗胖胖" w:date="2019-01-08T14:30:00Z"/>
                <w:rFonts w:ascii="仿宋" w:hAnsi="仿宋" w:eastAsia="仿宋" w:cs="Arial"/>
                <w:color w:val="000000" w:themeColor="text1"/>
                <w:sz w:val="18"/>
                <w:szCs w:val="18"/>
                <w14:textFill>
                  <w14:solidFill>
                    <w14:schemeClr w14:val="tx1"/>
                  </w14:solidFill>
                </w14:textFill>
              </w:rPr>
            </w:pPr>
            <w:ins w:id="5540" w:author="卡噗胖胖" w:date="2019-01-08T14:30:00Z">
              <w:r>
                <w:rPr>
                  <w:rFonts w:ascii="仿宋" w:hAnsi="仿宋" w:eastAsia="仿宋" w:cs="Arial"/>
                  <w:color w:val="000000" w:themeColor="text1"/>
                  <w:sz w:val="18"/>
                  <w:szCs w:val="18"/>
                  <w14:textFill>
                    <w14:solidFill>
                      <w14:schemeClr w14:val="tx1"/>
                    </w14:solidFill>
                  </w14:textFill>
                </w:rPr>
                <w:t>DATAINFOS</w:t>
              </w:r>
            </w:ins>
          </w:p>
        </w:tc>
        <w:tc>
          <w:tcPr>
            <w:tcW w:w="1206" w:type="dxa"/>
            <w:shd w:val="clear" w:color="auto" w:fill="auto"/>
          </w:tcPr>
          <w:p>
            <w:pPr>
              <w:spacing w:before="0" w:beforeLines="0" w:after="0" w:afterLines="0" w:line="240" w:lineRule="auto"/>
              <w:ind w:firstLine="0" w:firstLineChars="0"/>
              <w:rPr>
                <w:ins w:id="5541" w:author="卡噗胖胖" w:date="2019-01-08T14:30:00Z"/>
                <w:rFonts w:ascii="仿宋" w:hAnsi="仿宋" w:eastAsia="仿宋" w:cs="Arial"/>
                <w:color w:val="000000" w:themeColor="text1"/>
                <w:sz w:val="18"/>
                <w:szCs w:val="18"/>
                <w14:textFill>
                  <w14:solidFill>
                    <w14:schemeClr w14:val="tx1"/>
                  </w14:solidFill>
                </w14:textFill>
              </w:rPr>
            </w:pPr>
            <w:ins w:id="5542" w:author="卡噗胖胖" w:date="2019-01-08T14:30:00Z">
              <w:r>
                <w:rPr>
                  <w:rFonts w:ascii="仿宋" w:hAnsi="仿宋" w:eastAsia="仿宋" w:cs="Arial"/>
                  <w:color w:val="000000" w:themeColor="text1"/>
                  <w:sz w:val="18"/>
                  <w:szCs w:val="18"/>
                  <w14:textFill>
                    <w14:solidFill>
                      <w14:schemeClr w14:val="tx1"/>
                    </w14:solidFill>
                  </w14:textFill>
                </w:rPr>
                <w:t>主数据集合</w:t>
              </w:r>
            </w:ins>
          </w:p>
        </w:tc>
        <w:tc>
          <w:tcPr>
            <w:tcW w:w="992" w:type="dxa"/>
            <w:shd w:val="clear" w:color="auto" w:fill="auto"/>
          </w:tcPr>
          <w:p>
            <w:pPr>
              <w:spacing w:before="0" w:beforeLines="0" w:after="0" w:afterLines="0" w:line="240" w:lineRule="auto"/>
              <w:ind w:firstLine="0" w:firstLineChars="0"/>
              <w:rPr>
                <w:ins w:id="5543" w:author="卡噗胖胖" w:date="2019-01-08T14:30:00Z"/>
                <w:rFonts w:ascii="仿宋" w:hAnsi="仿宋" w:eastAsia="仿宋" w:cs="Arial"/>
                <w:color w:val="000000" w:themeColor="text1"/>
                <w:sz w:val="18"/>
                <w:szCs w:val="18"/>
                <w14:textFill>
                  <w14:solidFill>
                    <w14:schemeClr w14:val="tx1"/>
                  </w14:solidFill>
                </w14:textFill>
              </w:rPr>
            </w:pPr>
            <w:ins w:id="5544"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545" w:author="卡噗胖胖" w:date="2019-01-08T14:30:00Z"/>
                <w:rFonts w:ascii="仿宋" w:hAnsi="仿宋" w:eastAsia="仿宋" w:cs="Arial"/>
                <w:color w:val="000000" w:themeColor="text1"/>
                <w:sz w:val="18"/>
                <w:szCs w:val="18"/>
                <w14:textFill>
                  <w14:solidFill>
                    <w14:schemeClr w14:val="tx1"/>
                  </w14:solidFill>
                </w14:textFill>
              </w:rPr>
            </w:pPr>
            <w:ins w:id="5546" w:author="卡噗胖胖" w:date="2019-01-08T14:30:00Z">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547" w:author="卡噗胖胖" w:date="2019-01-08T14:30:00Z"/>
        </w:trPr>
        <w:tc>
          <w:tcPr>
            <w:tcW w:w="1074" w:type="dxa"/>
            <w:shd w:val="clear" w:color="auto" w:fill="auto"/>
          </w:tcPr>
          <w:p>
            <w:pPr>
              <w:spacing w:before="0" w:beforeLines="0" w:after="0" w:afterLines="0" w:line="240" w:lineRule="auto"/>
              <w:ind w:firstLine="0" w:firstLineChars="0"/>
              <w:rPr>
                <w:ins w:id="5548" w:author="卡噗胖胖" w:date="2019-01-08T14:30:00Z"/>
                <w:rFonts w:ascii="仿宋" w:hAnsi="仿宋" w:eastAsia="仿宋" w:cs="Arial"/>
                <w:color w:val="000000" w:themeColor="text1"/>
                <w:sz w:val="18"/>
                <w:szCs w:val="18"/>
                <w14:textFill>
                  <w14:solidFill>
                    <w14:schemeClr w14:val="tx1"/>
                  </w14:solidFill>
                </w14:textFill>
              </w:rPr>
            </w:pPr>
            <w:ins w:id="5549" w:author="卡噗胖胖" w:date="2019-01-08T14:30:00Z">
              <w:r>
                <w:rPr>
                  <w:rFonts w:hint="eastAsia" w:cs="Arial" w:asciiTheme="minorEastAsia" w:hAnsiTheme="minorEastAsia" w:eastAsiaTheme="minorEastAsia"/>
                  <w:color w:val="000000" w:themeColor="text1"/>
                  <w:sz w:val="18"/>
                  <w:szCs w:val="18"/>
                  <w14:textFill>
                    <w14:solidFill>
                      <w14:schemeClr w14:val="tx1"/>
                    </w14:solidFill>
                  </w14:textFill>
                </w:rPr>
                <w:t>PUUID</w:t>
              </w:r>
            </w:ins>
          </w:p>
        </w:tc>
        <w:tc>
          <w:tcPr>
            <w:tcW w:w="1206" w:type="dxa"/>
            <w:shd w:val="clear" w:color="auto" w:fill="auto"/>
          </w:tcPr>
          <w:p>
            <w:pPr>
              <w:spacing w:before="0" w:beforeLines="0" w:after="0" w:afterLines="0" w:line="240" w:lineRule="auto"/>
              <w:ind w:firstLine="0" w:firstLineChars="0"/>
              <w:rPr>
                <w:ins w:id="5550" w:author="卡噗胖胖" w:date="2019-01-08T14:30:00Z"/>
                <w:rFonts w:ascii="仿宋" w:hAnsi="仿宋" w:eastAsia="仿宋" w:cs="Arial"/>
                <w:color w:val="000000" w:themeColor="text1"/>
                <w:sz w:val="18"/>
                <w:szCs w:val="18"/>
                <w14:textFill>
                  <w14:solidFill>
                    <w14:schemeClr w14:val="tx1"/>
                  </w14:solidFill>
                </w14:textFill>
              </w:rPr>
            </w:pPr>
            <w:ins w:id="5551" w:author="卡噗胖胖" w:date="2019-01-08T14:30:00Z">
              <w:r>
                <w:rPr>
                  <w:rFonts w:ascii="仿宋" w:hAnsi="仿宋" w:eastAsia="仿宋" w:cs="Arial"/>
                  <w:color w:val="000000" w:themeColor="text1"/>
                  <w:sz w:val="18"/>
                  <w:szCs w:val="18"/>
                  <w14:textFill>
                    <w14:solidFill>
                      <w14:schemeClr w14:val="tx1"/>
                    </w14:solidFill>
                  </w14:textFill>
                </w:rPr>
                <w:t>批数据ID</w:t>
              </w:r>
            </w:ins>
          </w:p>
        </w:tc>
        <w:tc>
          <w:tcPr>
            <w:tcW w:w="992" w:type="dxa"/>
            <w:shd w:val="clear" w:color="auto" w:fill="auto"/>
          </w:tcPr>
          <w:p>
            <w:pPr>
              <w:spacing w:before="0" w:beforeLines="0" w:after="0" w:afterLines="0" w:line="240" w:lineRule="auto"/>
              <w:ind w:firstLine="0" w:firstLineChars="0"/>
              <w:rPr>
                <w:ins w:id="5552" w:author="卡噗胖胖" w:date="2019-01-08T14:30:00Z"/>
                <w:rFonts w:ascii="仿宋" w:hAnsi="仿宋" w:eastAsia="仿宋" w:cs="Arial"/>
                <w:color w:val="000000" w:themeColor="text1"/>
                <w:sz w:val="18"/>
                <w:szCs w:val="18"/>
                <w14:textFill>
                  <w14:solidFill>
                    <w14:schemeClr w14:val="tx1"/>
                  </w14:solidFill>
                </w14:textFill>
              </w:rPr>
            </w:pPr>
            <w:ins w:id="5553"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554" w:author="卡噗胖胖" w:date="2019-01-08T14:30:00Z"/>
                <w:rFonts w:ascii="仿宋" w:hAnsi="仿宋" w:eastAsia="仿宋" w:cs="Arial"/>
                <w:color w:val="000000" w:themeColor="text1"/>
                <w:sz w:val="18"/>
                <w:szCs w:val="18"/>
                <w14:textFill>
                  <w14:solidFill>
                    <w14:schemeClr w14:val="tx1"/>
                  </w14:solidFill>
                </w14:textFill>
              </w:rPr>
            </w:pPr>
            <w:ins w:id="5555" w:author="卡噗胖胖" w:date="2019-01-08T14:30:00Z">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556" w:author="卡噗胖胖" w:date="2019-01-08T14:30:00Z"/>
        </w:trPr>
        <w:tc>
          <w:tcPr>
            <w:tcW w:w="1074" w:type="dxa"/>
            <w:shd w:val="clear" w:color="auto" w:fill="auto"/>
          </w:tcPr>
          <w:p>
            <w:pPr>
              <w:spacing w:before="0" w:beforeLines="0" w:after="0" w:afterLines="0" w:line="240" w:lineRule="auto"/>
              <w:ind w:firstLine="0" w:firstLineChars="0"/>
              <w:rPr>
                <w:ins w:id="5557" w:author="卡噗胖胖" w:date="2019-01-08T14:30:00Z"/>
                <w:rFonts w:ascii="仿宋" w:hAnsi="仿宋" w:eastAsia="仿宋" w:cs="Arial"/>
                <w:color w:val="000000" w:themeColor="text1"/>
                <w:sz w:val="18"/>
                <w:szCs w:val="18"/>
                <w14:textFill>
                  <w14:solidFill>
                    <w14:schemeClr w14:val="tx1"/>
                  </w14:solidFill>
                </w14:textFill>
              </w:rPr>
            </w:pPr>
            <w:ins w:id="5558" w:author="卡噗胖胖" w:date="2019-01-08T14:30:00Z">
              <w:r>
                <w:rPr>
                  <w:rFonts w:ascii="仿宋" w:hAnsi="仿宋" w:eastAsia="仿宋" w:cs="Arial"/>
                  <w:color w:val="000000" w:themeColor="text1"/>
                  <w:sz w:val="18"/>
                  <w:szCs w:val="18"/>
                  <w14:textFill>
                    <w14:solidFill>
                      <w14:schemeClr w14:val="tx1"/>
                    </w14:solidFill>
                  </w14:textFill>
                </w:rPr>
                <w:t>DATAINFO</w:t>
              </w:r>
            </w:ins>
          </w:p>
        </w:tc>
        <w:tc>
          <w:tcPr>
            <w:tcW w:w="1206" w:type="dxa"/>
            <w:shd w:val="clear" w:color="auto" w:fill="auto"/>
          </w:tcPr>
          <w:p>
            <w:pPr>
              <w:spacing w:before="0" w:beforeLines="0" w:after="0" w:afterLines="0" w:line="240" w:lineRule="auto"/>
              <w:ind w:firstLine="0" w:firstLineChars="0"/>
              <w:rPr>
                <w:ins w:id="5559" w:author="卡噗胖胖" w:date="2019-01-08T14:30:00Z"/>
                <w:rFonts w:ascii="仿宋" w:hAnsi="仿宋" w:eastAsia="仿宋" w:cs="Arial"/>
                <w:color w:val="000000" w:themeColor="text1"/>
                <w:sz w:val="18"/>
                <w:szCs w:val="18"/>
                <w14:textFill>
                  <w14:solidFill>
                    <w14:schemeClr w14:val="tx1"/>
                  </w14:solidFill>
                </w14:textFill>
              </w:rPr>
            </w:pPr>
            <w:ins w:id="5560" w:author="卡噗胖胖" w:date="2019-01-08T14:30:00Z">
              <w:r>
                <w:rPr>
                  <w:rFonts w:ascii="仿宋" w:hAnsi="仿宋" w:eastAsia="仿宋" w:cs="Arial"/>
                  <w:color w:val="000000" w:themeColor="text1"/>
                  <w:sz w:val="18"/>
                  <w:szCs w:val="18"/>
                  <w14:textFill>
                    <w14:solidFill>
                      <w14:schemeClr w14:val="tx1"/>
                    </w14:solidFill>
                  </w14:textFill>
                </w:rPr>
                <w:t>数据节点</w:t>
              </w:r>
            </w:ins>
          </w:p>
        </w:tc>
        <w:tc>
          <w:tcPr>
            <w:tcW w:w="992" w:type="dxa"/>
            <w:shd w:val="clear" w:color="auto" w:fill="auto"/>
          </w:tcPr>
          <w:p>
            <w:pPr>
              <w:spacing w:before="0" w:beforeLines="0" w:after="0" w:afterLines="0" w:line="240" w:lineRule="auto"/>
              <w:ind w:firstLine="0" w:firstLineChars="0"/>
              <w:rPr>
                <w:ins w:id="5561" w:author="卡噗胖胖" w:date="2019-01-08T14:30:00Z"/>
                <w:rFonts w:ascii="仿宋" w:hAnsi="仿宋" w:eastAsia="仿宋" w:cs="Arial"/>
                <w:color w:val="000000" w:themeColor="text1"/>
                <w:sz w:val="18"/>
                <w:szCs w:val="18"/>
                <w14:textFill>
                  <w14:solidFill>
                    <w14:schemeClr w14:val="tx1"/>
                  </w14:solidFill>
                </w14:textFill>
              </w:rPr>
            </w:pPr>
            <w:ins w:id="5562"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563" w:author="卡噗胖胖" w:date="2019-01-08T14:30:00Z"/>
                <w:rFonts w:ascii="仿宋" w:hAnsi="仿宋" w:eastAsia="仿宋" w:cs="Arial"/>
                <w:color w:val="000000" w:themeColor="text1"/>
                <w:sz w:val="18"/>
                <w:szCs w:val="18"/>
                <w14:textFill>
                  <w14:solidFill>
                    <w14:schemeClr w14:val="tx1"/>
                  </w14:solidFill>
                </w14:textFill>
              </w:rPr>
            </w:pPr>
            <w:ins w:id="5564"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5565" w:author="卡噗胖胖" w:date="2019-01-08T14:30:00Z">
              <w:r>
                <w:rPr>
                  <w:rFonts w:ascii="仿宋" w:hAnsi="仿宋" w:eastAsia="仿宋" w:cs="Arial"/>
                  <w:color w:val="000000" w:themeColor="text1"/>
                  <w:sz w:val="18"/>
                  <w:szCs w:val="18"/>
                  <w14:textFill>
                    <w14:solidFill>
                      <w14:schemeClr w14:val="tx1"/>
                    </w14:solidFill>
                  </w14:textFill>
                </w:rPr>
                <w:t>DATAINFO</w:t>
              </w:r>
            </w:ins>
            <w:ins w:id="5566" w:author="卡噗胖胖" w:date="2019-01-08T14:30:00Z">
              <w:r>
                <w:rPr>
                  <w:rFonts w:hint="eastAsia" w:ascii="仿宋" w:hAnsi="仿宋" w:eastAsia="仿宋" w:cs="Arial"/>
                  <w:color w:val="000000" w:themeColor="text1"/>
                  <w:sz w:val="18"/>
                  <w:szCs w:val="18"/>
                  <w14:textFill>
                    <w14:solidFill>
                      <w14:schemeClr w14:val="tx1"/>
                    </w14:solidFill>
                  </w14:textFill>
                </w:rPr>
                <w:t>&gt;</w:t>
              </w:r>
            </w:ins>
            <w:ins w:id="5567" w:author="卡噗胖胖" w:date="2019-01-08T14:30:00Z">
              <w:r>
                <w:rPr>
                  <w:rFonts w:ascii="仿宋" w:hAnsi="仿宋" w:eastAsia="仿宋" w:cs="Arial"/>
                  <w:color w:val="000000" w:themeColor="text1"/>
                  <w:sz w:val="18"/>
                  <w:szCs w:val="18"/>
                  <w14:textFill>
                    <w14:solidFill>
                      <w14:schemeClr w14:val="tx1"/>
                    </w14:solidFill>
                  </w14:textFill>
                </w:rPr>
                <w:t>与</w:t>
              </w:r>
            </w:ins>
            <w:ins w:id="5568" w:author="卡噗胖胖" w:date="2019-01-08T14:30:00Z">
              <w:r>
                <w:rPr>
                  <w:rFonts w:hint="eastAsia" w:ascii="仿宋" w:hAnsi="仿宋" w:eastAsia="仿宋" w:cs="Arial"/>
                  <w:color w:val="000000" w:themeColor="text1"/>
                  <w:sz w:val="18"/>
                  <w:szCs w:val="18"/>
                  <w14:textFill>
                    <w14:solidFill>
                      <w14:schemeClr w14:val="tx1"/>
                    </w14:solidFill>
                  </w14:textFill>
                </w:rPr>
                <w:t>&lt;</w:t>
              </w:r>
            </w:ins>
            <w:ins w:id="5569" w:author="卡噗胖胖" w:date="2019-01-08T14:30:00Z">
              <w:r>
                <w:rPr>
                  <w:rFonts w:ascii="仿宋" w:hAnsi="仿宋" w:eastAsia="仿宋" w:cs="Arial"/>
                  <w:color w:val="000000" w:themeColor="text1"/>
                  <w:sz w:val="18"/>
                  <w:szCs w:val="18"/>
                  <w14:textFill>
                    <w14:solidFill>
                      <w14:schemeClr w14:val="tx1"/>
                    </w14:solidFill>
                  </w14:textFill>
                </w:rPr>
                <w:t>/DATAINFO</w:t>
              </w:r>
            </w:ins>
            <w:ins w:id="5570" w:author="卡噗胖胖" w:date="2019-01-08T14:30:00Z">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571" w:author="卡噗胖胖" w:date="2019-01-08T14:30:00Z"/>
        </w:trPr>
        <w:tc>
          <w:tcPr>
            <w:tcW w:w="1074" w:type="dxa"/>
            <w:shd w:val="clear" w:color="auto" w:fill="auto"/>
          </w:tcPr>
          <w:p>
            <w:pPr>
              <w:spacing w:before="0" w:beforeLines="0" w:after="0" w:afterLines="0" w:line="240" w:lineRule="auto"/>
              <w:ind w:firstLine="0" w:firstLineChars="0"/>
              <w:rPr>
                <w:ins w:id="5572" w:author="卡噗胖胖" w:date="2019-01-08T14:30:00Z"/>
                <w:rFonts w:ascii="仿宋" w:hAnsi="仿宋" w:eastAsia="仿宋" w:cs="Arial"/>
                <w:color w:val="000000" w:themeColor="text1"/>
                <w:sz w:val="18"/>
                <w:szCs w:val="18"/>
                <w14:textFill>
                  <w14:solidFill>
                    <w14:schemeClr w14:val="tx1"/>
                  </w14:solidFill>
                </w14:textFill>
              </w:rPr>
            </w:pPr>
            <w:ins w:id="5573" w:author="卡噗胖胖" w:date="2019-01-08T14:30:00Z">
              <w:r>
                <w:rPr>
                  <w:rFonts w:ascii="仿宋" w:hAnsi="仿宋" w:eastAsia="仿宋" w:cs="Arial"/>
                  <w:color w:val="000000" w:themeColor="text1"/>
                  <w:sz w:val="18"/>
                  <w:szCs w:val="18"/>
                  <w14:textFill>
                    <w14:solidFill>
                      <w14:schemeClr w14:val="tx1"/>
                    </w14:solidFill>
                  </w14:textFill>
                </w:rPr>
                <w:t>DESC1</w:t>
              </w:r>
            </w:ins>
            <w:ins w:id="5574" w:author="卡噗胖胖" w:date="2019-01-08T14:30:00Z">
              <w:r>
                <w:rPr>
                  <w:rFonts w:hint="eastAsia" w:ascii="仿宋" w:hAnsi="仿宋" w:eastAsia="仿宋" w:cs="Arial"/>
                  <w:color w:val="000000" w:themeColor="text1"/>
                  <w:sz w:val="18"/>
                  <w:szCs w:val="18"/>
                  <w14:textFill>
                    <w14:solidFill>
                      <w14:schemeClr w14:val="tx1"/>
                    </w14:solidFill>
                  </w14:textFill>
                </w:rPr>
                <w:t>~</w:t>
              </w:r>
            </w:ins>
            <w:ins w:id="5575" w:author="卡噗胖胖" w:date="2019-01-08T14:30:00Z">
              <w:r>
                <w:rPr>
                  <w:rFonts w:ascii="仿宋" w:hAnsi="仿宋" w:eastAsia="仿宋" w:cs="Arial"/>
                  <w:color w:val="000000" w:themeColor="text1"/>
                  <w:sz w:val="18"/>
                  <w:szCs w:val="18"/>
                  <w14:textFill>
                    <w14:solidFill>
                      <w14:schemeClr w14:val="tx1"/>
                    </w14:solidFill>
                  </w14:textFill>
                </w:rPr>
                <w:t>n</w:t>
              </w:r>
            </w:ins>
          </w:p>
        </w:tc>
        <w:tc>
          <w:tcPr>
            <w:tcW w:w="1206" w:type="dxa"/>
            <w:shd w:val="clear" w:color="auto" w:fill="auto"/>
          </w:tcPr>
          <w:p>
            <w:pPr>
              <w:spacing w:before="0" w:beforeLines="0" w:after="0" w:afterLines="0" w:line="240" w:lineRule="auto"/>
              <w:ind w:firstLine="0" w:firstLineChars="0"/>
              <w:rPr>
                <w:ins w:id="5576" w:author="卡噗胖胖" w:date="2019-01-08T14:30:00Z"/>
                <w:rFonts w:ascii="仿宋" w:hAnsi="仿宋" w:eastAsia="仿宋" w:cs="Arial"/>
                <w:color w:val="000000" w:themeColor="text1"/>
                <w:sz w:val="18"/>
                <w:szCs w:val="18"/>
                <w14:textFill>
                  <w14:solidFill>
                    <w14:schemeClr w14:val="tx1"/>
                  </w14:solidFill>
                </w14:textFill>
              </w:rPr>
            </w:pPr>
            <w:ins w:id="5577" w:author="卡噗胖胖" w:date="2019-01-08T14:30:00Z">
              <w:r>
                <w:rPr>
                  <w:rFonts w:ascii="仿宋" w:hAnsi="仿宋" w:eastAsia="仿宋" w:cs="Arial"/>
                  <w:color w:val="000000" w:themeColor="text1"/>
                  <w:sz w:val="18"/>
                  <w:szCs w:val="18"/>
                  <w14:textFill>
                    <w14:solidFill>
                      <w14:schemeClr w14:val="tx1"/>
                    </w14:solidFill>
                  </w14:textFill>
                </w:rPr>
                <w:t>主数据描述项</w:t>
              </w:r>
            </w:ins>
          </w:p>
        </w:tc>
        <w:tc>
          <w:tcPr>
            <w:tcW w:w="992" w:type="dxa"/>
            <w:shd w:val="clear" w:color="auto" w:fill="auto"/>
          </w:tcPr>
          <w:p>
            <w:pPr>
              <w:spacing w:before="0" w:beforeLines="0" w:after="0" w:afterLines="0" w:line="240" w:lineRule="auto"/>
              <w:ind w:firstLine="0" w:firstLineChars="0"/>
              <w:rPr>
                <w:ins w:id="5578" w:author="卡噗胖胖" w:date="2019-01-08T14:30:00Z"/>
                <w:rFonts w:ascii="仿宋" w:hAnsi="仿宋" w:eastAsia="仿宋" w:cs="Arial"/>
                <w:color w:val="000000" w:themeColor="text1"/>
                <w:sz w:val="18"/>
                <w:szCs w:val="18"/>
                <w14:textFill>
                  <w14:solidFill>
                    <w14:schemeClr w14:val="tx1"/>
                  </w14:solidFill>
                </w14:textFill>
              </w:rPr>
            </w:pPr>
            <w:ins w:id="5579"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580" w:author="卡噗胖胖" w:date="2019-01-08T14:30:00Z"/>
                <w:rFonts w:ascii="仿宋" w:hAnsi="仿宋" w:eastAsia="仿宋" w:cs="Arial"/>
                <w:color w:val="000000" w:themeColor="text1"/>
                <w:sz w:val="18"/>
                <w:szCs w:val="18"/>
                <w14:textFill>
                  <w14:solidFill>
                    <w14:schemeClr w14:val="tx1"/>
                  </w14:solidFill>
                </w14:textFill>
              </w:rPr>
            </w:pPr>
            <w:ins w:id="5581" w:author="卡噗胖胖" w:date="2019-01-08T14:30:00Z">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582" w:author="卡噗胖胖" w:date="2019-01-08T14:30:00Z"/>
        </w:trPr>
        <w:tc>
          <w:tcPr>
            <w:tcW w:w="1074" w:type="dxa"/>
            <w:shd w:val="clear" w:color="auto" w:fill="auto"/>
          </w:tcPr>
          <w:p>
            <w:pPr>
              <w:spacing w:before="0" w:beforeLines="0" w:after="0" w:afterLines="0" w:line="240" w:lineRule="auto"/>
              <w:ind w:firstLine="0" w:firstLineChars="0"/>
              <w:rPr>
                <w:ins w:id="5583" w:author="卡噗胖胖" w:date="2019-01-08T14:30:00Z"/>
                <w:rFonts w:ascii="仿宋" w:hAnsi="仿宋" w:eastAsia="仿宋" w:cs="Arial"/>
                <w:color w:val="000000" w:themeColor="text1"/>
                <w:sz w:val="18"/>
                <w:szCs w:val="18"/>
                <w14:textFill>
                  <w14:solidFill>
                    <w14:schemeClr w14:val="tx1"/>
                  </w14:solidFill>
                </w14:textFill>
              </w:rPr>
            </w:pPr>
            <w:ins w:id="5584" w:author="卡噗胖胖" w:date="2019-01-08T14:30:00Z">
              <w:r>
                <w:rPr>
                  <w:rFonts w:ascii="仿宋" w:hAnsi="仿宋" w:eastAsia="仿宋" w:cs="Arial"/>
                  <w:color w:val="000000" w:themeColor="text1"/>
                  <w:sz w:val="18"/>
                  <w:szCs w:val="18"/>
                  <w14:textFill>
                    <w14:solidFill>
                      <w14:schemeClr w14:val="tx1"/>
                    </w14:solidFill>
                  </w14:textFill>
                </w:rPr>
                <w:t>CODE</w:t>
              </w:r>
            </w:ins>
          </w:p>
        </w:tc>
        <w:tc>
          <w:tcPr>
            <w:tcW w:w="1206" w:type="dxa"/>
            <w:shd w:val="clear" w:color="auto" w:fill="auto"/>
          </w:tcPr>
          <w:p>
            <w:pPr>
              <w:spacing w:before="0" w:beforeLines="0" w:after="0" w:afterLines="0" w:line="240" w:lineRule="auto"/>
              <w:ind w:firstLine="0" w:firstLineChars="0"/>
              <w:rPr>
                <w:ins w:id="5585" w:author="卡噗胖胖" w:date="2019-01-08T14:30:00Z"/>
                <w:rFonts w:ascii="仿宋" w:hAnsi="仿宋" w:eastAsia="仿宋" w:cs="Arial"/>
                <w:color w:val="000000" w:themeColor="text1"/>
                <w:sz w:val="18"/>
                <w:szCs w:val="18"/>
                <w14:textFill>
                  <w14:solidFill>
                    <w14:schemeClr w14:val="tx1"/>
                  </w14:solidFill>
                </w14:textFill>
              </w:rPr>
            </w:pPr>
            <w:ins w:id="5586" w:author="卡噗胖胖" w:date="2019-01-08T14:30:00Z">
              <w:r>
                <w:rPr>
                  <w:rFonts w:ascii="仿宋" w:hAnsi="仿宋" w:eastAsia="仿宋" w:cs="Arial"/>
                  <w:color w:val="000000" w:themeColor="text1"/>
                  <w:sz w:val="18"/>
                  <w:szCs w:val="18"/>
                  <w14:textFill>
                    <w14:solidFill>
                      <w14:schemeClr w14:val="tx1"/>
                    </w14:solidFill>
                  </w14:textFill>
                </w:rPr>
                <w:t>主数据编码</w:t>
              </w:r>
            </w:ins>
          </w:p>
        </w:tc>
        <w:tc>
          <w:tcPr>
            <w:tcW w:w="992" w:type="dxa"/>
            <w:shd w:val="clear" w:color="auto" w:fill="auto"/>
          </w:tcPr>
          <w:p>
            <w:pPr>
              <w:spacing w:before="0" w:beforeLines="0" w:after="0" w:afterLines="0" w:line="240" w:lineRule="auto"/>
              <w:ind w:firstLine="0" w:firstLineChars="0"/>
              <w:rPr>
                <w:ins w:id="5587" w:author="卡噗胖胖" w:date="2019-01-08T14:30:00Z"/>
                <w:rFonts w:ascii="仿宋" w:hAnsi="仿宋" w:eastAsia="仿宋" w:cs="Arial"/>
                <w:color w:val="000000" w:themeColor="text1"/>
                <w:sz w:val="18"/>
                <w:szCs w:val="18"/>
                <w14:textFill>
                  <w14:solidFill>
                    <w14:schemeClr w14:val="tx1"/>
                  </w14:solidFill>
                </w14:textFill>
              </w:rPr>
            </w:pPr>
            <w:ins w:id="5588" w:author="卡噗胖胖" w:date="2019-01-08T14:30:00Z">
              <w:r>
                <w:rPr>
                  <w:rFonts w:ascii="仿宋" w:hAnsi="仿宋" w:eastAsia="仿宋" w:cs="Arial"/>
                  <w:color w:val="000000" w:themeColor="text1"/>
                  <w:sz w:val="18"/>
                  <w:szCs w:val="18"/>
                  <w14:textFill>
                    <w14:solidFill>
                      <w14:schemeClr w14:val="tx1"/>
                    </w14:solidFill>
                  </w14:textFill>
                </w:rPr>
                <w:t>字符型</w:t>
              </w:r>
            </w:ins>
          </w:p>
        </w:tc>
        <w:tc>
          <w:tcPr>
            <w:tcW w:w="4245" w:type="dxa"/>
            <w:shd w:val="clear" w:color="auto" w:fill="auto"/>
          </w:tcPr>
          <w:p>
            <w:pPr>
              <w:spacing w:before="0" w:beforeLines="0" w:after="0" w:afterLines="0" w:line="240" w:lineRule="auto"/>
              <w:ind w:firstLine="0" w:firstLineChars="0"/>
              <w:rPr>
                <w:ins w:id="5589" w:author="卡噗胖胖" w:date="2019-01-08T14:30:00Z"/>
                <w:rFonts w:ascii="仿宋" w:hAnsi="仿宋" w:eastAsia="仿宋" w:cs="Arial"/>
                <w:color w:val="000000" w:themeColor="text1"/>
                <w:sz w:val="18"/>
                <w:szCs w:val="18"/>
                <w14:textFill>
                  <w14:solidFill>
                    <w14:schemeClr w14:val="tx1"/>
                  </w14:solidFill>
                </w14:textFill>
              </w:rPr>
            </w:pPr>
            <w:ins w:id="5590" w:author="卡噗胖胖" w:date="2019-01-08T14:30:00Z">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ins>
          </w:p>
        </w:tc>
      </w:tr>
    </w:tbl>
    <w:p>
      <w:pPr>
        <w:pStyle w:val="4"/>
        <w:numPr>
          <w:ilvl w:val="1"/>
          <w:numId w:val="9"/>
        </w:numPr>
        <w:spacing w:before="168" w:beforeLines="70" w:after="0" w:afterLines="0" w:line="240" w:lineRule="auto"/>
        <w:ind w:left="493" w:hanging="493" w:firstLineChars="0"/>
        <w:rPr>
          <w:ins w:id="5591" w:author="卡噗胖胖" w:date="2019-01-08T14:30:00Z"/>
          <w:rFonts w:ascii="仿宋" w:hAnsi="仿宋" w:eastAsia="仿宋"/>
          <w:b w:val="0"/>
          <w:sz w:val="24"/>
          <w:szCs w:val="24"/>
        </w:rPr>
      </w:pPr>
      <w:ins w:id="5592" w:author="卡噗胖胖" w:date="2019-01-08T14:30:00Z">
        <w:bookmarkStart w:id="158" w:name="_Toc534730190"/>
        <w:r>
          <w:rPr>
            <w:rFonts w:hint="eastAsia" w:ascii="仿宋" w:hAnsi="仿宋" w:eastAsia="仿宋"/>
            <w:b w:val="0"/>
            <w:sz w:val="24"/>
            <w:szCs w:val="24"/>
          </w:rPr>
          <w:t>反馈报文格式</w:t>
        </w:r>
        <w:bookmarkEnd w:id="158"/>
      </w:ins>
    </w:p>
    <w:p>
      <w:pPr>
        <w:spacing w:before="120" w:after="120" w:line="440" w:lineRule="exact"/>
        <w:ind w:firstLine="480"/>
        <w:rPr>
          <w:ins w:id="5593" w:author="卡噗胖胖" w:date="2019-01-08T14:30:00Z"/>
          <w:rFonts w:ascii="仿宋" w:hAnsi="仿宋" w:eastAsia="仿宋"/>
        </w:rPr>
      </w:pPr>
      <w:ins w:id="5594" w:author="卡噗胖胖" w:date="2019-01-08T14:30:00Z">
        <w:r>
          <w:rPr>
            <w:rFonts w:hint="eastAsia" w:ascii="仿宋" w:hAnsi="仿宋" w:eastAsia="仿宋"/>
          </w:rPr>
          <w:t>反馈报文如下</w:t>
        </w:r>
      </w:ins>
    </w:p>
    <w:tbl>
      <w:tblPr>
        <w:tblStyle w:val="34"/>
        <w:tblW w:w="75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jc w:val="center"/>
          <w:ins w:id="5595" w:author="卡噗胖胖" w:date="2019-01-08T14:30:00Z"/>
        </w:trPr>
        <w:tc>
          <w:tcPr>
            <w:tcW w:w="7513" w:type="dxa"/>
            <w:shd w:val="clear" w:color="auto" w:fill="F1F1F1" w:themeFill="background1" w:themeFillShade="F2"/>
          </w:tcPr>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&lt;?xml version="1.0" encoding="UTF-8" ?&gt;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&lt;RESULT&gt;S成功/E失败&lt;/RESULT&gt;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&lt;PUUID&gt;批数据的UUID&lt;/PUUID&gt;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&lt;CATEGORYCODE&gt;类别编码的值&lt;/CATEGORYCODE&gt;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&lt;CATEGORYNAME&gt;类别名称的值&lt;/CATEGORYNAME&gt;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&lt;DESC1&gt;名称的值&lt;/DESC1&gt;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&lt;DESC2&gt;状态的值&lt;/DESC2&gt;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&lt;DESC3&gt;备注的值&lt;/DESC3&gt;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&lt;DESC4&gt;代码的值&lt;/DESC4&gt;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&lt;UUID&gt;UUID的值&lt;/UUID&gt;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&lt;CATEGORYCODE&gt;类别编码的值&lt;/CATEGORYCODE&gt;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&lt;CATEGORYNAME&gt;类别名称的值&lt;/CATEGORYNAME&gt;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&lt;CODE&gt;主编码的值&lt;/CODE&gt;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&lt;DESC1&gt;名称的值&lt;/DESC1&gt;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&lt;DESC2&gt;状态的值&lt;/DESC2&gt;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&lt;DESC3&gt;备注的值&lt;/DESC3&gt;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&lt;DESC4&gt;代码的值&lt;/DESC4&gt;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&lt;UUID&gt;UUID的值&lt;/UUID&gt;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&lt;/DATAINFOS&gt;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&lt;COUNTPERPAGE&gt;每页查询条数&lt;/COUNTPERPAGE&gt;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&lt;CURRENTPAGE&gt;当前页码&lt;/CURRENTPAGE&gt;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&lt;TOTALPAGES&gt;总页数&lt;/TOTALPAGES&gt;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&lt;TOTALNUMBER&gt;总条数&lt;/TOTALNUMBER&gt;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&lt;/SPLITPAGE&gt;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&lt;/DATA&gt;</w:t>
            </w:r>
          </w:p>
          <w:p>
            <w:pPr>
              <w:pStyle w:val="100"/>
              <w:ind w:firstLine="360"/>
              <w:rPr>
                <w:rFonts w:ascii="Arial" w:hAnsi="Arial" w:cs="Arial"/>
                <w:color w:val="000000" w:themeColor="text1"/>
                <w:kern w:val="2"/>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 xml:space="preserve">    &lt;DESC&gt;数据处理情况的描述&lt;/DESC&gt;</w:t>
            </w:r>
          </w:p>
          <w:p>
            <w:pPr>
              <w:pStyle w:val="100"/>
              <w:ind w:firstLine="360"/>
              <w:rPr>
                <w:ins w:id="5596" w:author="卡噗胖胖" w:date="2019-01-08T14:30:00Z"/>
                <w:rFonts w:ascii="Arial" w:hAnsi="Arial" w:cs="Arial"/>
                <w:color w:val="000000" w:themeColor="text1"/>
                <w:sz w:val="18"/>
                <w:szCs w:val="18"/>
                <w14:textFill>
                  <w14:solidFill>
                    <w14:schemeClr w14:val="tx1"/>
                  </w14:solidFill>
                </w14:textFill>
              </w:rPr>
            </w:pPr>
            <w:r>
              <w:rPr>
                <w:rFonts w:hint="eastAsia" w:ascii="Arial" w:hAnsi="Arial" w:cs="Arial"/>
                <w:color w:val="000000" w:themeColor="text1"/>
                <w:kern w:val="2"/>
                <w:sz w:val="18"/>
                <w:szCs w:val="18"/>
                <w14:textFill>
                  <w14:solidFill>
                    <w14:schemeClr w14:val="tx1"/>
                  </w14:solidFill>
                </w14:textFill>
              </w:rPr>
              <w:t>&lt;/ESB&gt;</w:t>
            </w:r>
          </w:p>
        </w:tc>
      </w:tr>
    </w:tbl>
    <w:p>
      <w:pPr>
        <w:spacing w:before="120" w:after="120" w:line="440" w:lineRule="exact"/>
        <w:ind w:firstLine="480"/>
        <w:rPr>
          <w:ins w:id="5597" w:author="卡噗胖胖" w:date="2019-01-08T14:30:00Z"/>
          <w:rFonts w:ascii="仿宋" w:hAnsi="仿宋" w:eastAsia="仿宋"/>
        </w:rPr>
      </w:pPr>
      <w:ins w:id="5598" w:author="卡噗胖胖" w:date="2019-01-08T14:30:00Z">
        <w:r>
          <w:rPr>
            <w:rFonts w:hint="eastAsia" w:ascii="仿宋" w:hAnsi="仿宋" w:eastAsia="仿宋"/>
          </w:rPr>
          <w:t>字段说明：</w:t>
        </w:r>
      </w:ins>
    </w:p>
    <w:tbl>
      <w:tblPr>
        <w:tblStyle w:val="33"/>
        <w:tblW w:w="76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288"/>
        <w:gridCol w:w="992"/>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ins w:id="5599" w:author="卡噗胖胖" w:date="2019-01-08T14:30:00Z"/>
        </w:trPr>
        <w:tc>
          <w:tcPr>
            <w:tcW w:w="1129" w:type="dxa"/>
            <w:tcBorders>
              <w:bottom w:val="single" w:color="auto" w:sz="4" w:space="0"/>
            </w:tcBorders>
            <w:shd w:val="clear" w:color="auto" w:fill="auto"/>
            <w:vAlign w:val="center"/>
          </w:tcPr>
          <w:p>
            <w:pPr>
              <w:spacing w:before="0" w:beforeLines="0" w:after="0" w:afterLines="0" w:line="240" w:lineRule="auto"/>
              <w:ind w:firstLine="0" w:firstLineChars="0"/>
              <w:rPr>
                <w:ins w:id="5600"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属性</w:t>
            </w:r>
          </w:p>
        </w:tc>
        <w:tc>
          <w:tcPr>
            <w:tcW w:w="1288" w:type="dxa"/>
            <w:shd w:val="clear" w:color="auto" w:fill="auto"/>
            <w:vAlign w:val="center"/>
          </w:tcPr>
          <w:p>
            <w:pPr>
              <w:spacing w:before="0" w:beforeLines="0" w:after="0" w:afterLines="0" w:line="240" w:lineRule="auto"/>
              <w:ind w:firstLine="0" w:firstLineChars="0"/>
              <w:rPr>
                <w:ins w:id="5601"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名称</w:t>
            </w:r>
          </w:p>
        </w:tc>
        <w:tc>
          <w:tcPr>
            <w:tcW w:w="992" w:type="dxa"/>
            <w:shd w:val="clear" w:color="auto" w:fill="auto"/>
            <w:vAlign w:val="center"/>
          </w:tcPr>
          <w:p>
            <w:pPr>
              <w:spacing w:before="0" w:beforeLines="0" w:after="0" w:afterLines="0" w:line="240" w:lineRule="auto"/>
              <w:ind w:firstLine="0" w:firstLineChars="0"/>
              <w:rPr>
                <w:ins w:id="5602"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数据类型</w:t>
            </w:r>
          </w:p>
        </w:tc>
        <w:tc>
          <w:tcPr>
            <w:tcW w:w="4245" w:type="dxa"/>
            <w:shd w:val="clear" w:color="auto" w:fill="auto"/>
            <w:vAlign w:val="center"/>
          </w:tcPr>
          <w:p>
            <w:pPr>
              <w:spacing w:before="0" w:beforeLines="0" w:after="0" w:afterLines="0" w:line="240" w:lineRule="auto"/>
              <w:ind w:firstLine="0" w:firstLineChars="0"/>
              <w:rPr>
                <w:ins w:id="5603"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604" w:author="卡噗胖胖" w:date="2019-01-08T14:30:00Z"/>
        </w:trPr>
        <w:tc>
          <w:tcPr>
            <w:tcW w:w="1129" w:type="dxa"/>
            <w:shd w:val="clear" w:color="auto" w:fill="auto"/>
          </w:tcPr>
          <w:p>
            <w:pPr>
              <w:spacing w:before="0" w:beforeLines="0" w:after="0" w:afterLines="0" w:line="240" w:lineRule="auto"/>
              <w:ind w:firstLine="0" w:firstLineChars="0"/>
              <w:rPr>
                <w:ins w:id="5605"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DATAINFOS</w:t>
            </w:r>
          </w:p>
        </w:tc>
        <w:tc>
          <w:tcPr>
            <w:tcW w:w="1288" w:type="dxa"/>
            <w:shd w:val="clear" w:color="auto" w:fill="auto"/>
          </w:tcPr>
          <w:p>
            <w:pPr>
              <w:spacing w:before="0" w:beforeLines="0" w:after="0" w:afterLines="0" w:line="240" w:lineRule="auto"/>
              <w:ind w:firstLine="0" w:firstLineChars="0"/>
              <w:rPr>
                <w:ins w:id="5606"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主数据集合</w:t>
            </w:r>
          </w:p>
        </w:tc>
        <w:tc>
          <w:tcPr>
            <w:tcW w:w="992" w:type="dxa"/>
            <w:shd w:val="clear" w:color="auto" w:fill="auto"/>
          </w:tcPr>
          <w:p>
            <w:pPr>
              <w:spacing w:before="0" w:beforeLines="0" w:after="0" w:afterLines="0" w:line="240" w:lineRule="auto"/>
              <w:ind w:firstLine="0" w:firstLineChars="0"/>
              <w:rPr>
                <w:ins w:id="5607"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ins w:id="5608" w:author="卡噗胖胖" w:date="2019-01-08T14:30:00Z"/>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DATAINFOS为DATAINFO父节点，代表一批数据的集合。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609" w:author="卡噗胖胖" w:date="2019-01-08T14:30:00Z"/>
        </w:trPr>
        <w:tc>
          <w:tcPr>
            <w:tcW w:w="1129" w:type="dxa"/>
            <w:shd w:val="clear" w:color="auto" w:fill="auto"/>
          </w:tcPr>
          <w:p>
            <w:pPr>
              <w:spacing w:before="0" w:beforeLines="0" w:after="0" w:afterLines="0" w:line="240" w:lineRule="auto"/>
              <w:ind w:firstLine="0" w:firstLineChars="0"/>
              <w:rPr>
                <w:ins w:id="5610" w:author="卡噗胖胖" w:date="2019-01-08T14:30:00Z"/>
                <w:rFonts w:ascii="仿宋" w:hAnsi="仿宋" w:eastAsia="仿宋" w:cs="Arial"/>
                <w:color w:val="000000" w:themeColor="text1"/>
                <w:sz w:val="18"/>
                <w:szCs w:val="18"/>
                <w14:textFill>
                  <w14:solidFill>
                    <w14:schemeClr w14:val="tx1"/>
                  </w14:solidFill>
                </w14:textFill>
              </w:rPr>
            </w:pPr>
            <w:r>
              <w:rPr>
                <w:rFonts w:hint="eastAsia" w:cs="Arial" w:asciiTheme="minorEastAsia" w:hAnsiTheme="minorEastAsia" w:eastAsiaTheme="minorEastAsia"/>
                <w:color w:val="000000" w:themeColor="text1"/>
                <w:sz w:val="18"/>
                <w:szCs w:val="18"/>
                <w14:textFill>
                  <w14:solidFill>
                    <w14:schemeClr w14:val="tx1"/>
                  </w14:solidFill>
                </w14:textFill>
              </w:rPr>
              <w:t>PUUID</w:t>
            </w:r>
          </w:p>
        </w:tc>
        <w:tc>
          <w:tcPr>
            <w:tcW w:w="1288" w:type="dxa"/>
            <w:shd w:val="clear" w:color="auto" w:fill="auto"/>
          </w:tcPr>
          <w:p>
            <w:pPr>
              <w:spacing w:before="0" w:beforeLines="0" w:after="0" w:afterLines="0" w:line="240" w:lineRule="auto"/>
              <w:ind w:firstLine="0" w:firstLineChars="0"/>
              <w:rPr>
                <w:ins w:id="5611"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批数据ID</w:t>
            </w:r>
          </w:p>
        </w:tc>
        <w:tc>
          <w:tcPr>
            <w:tcW w:w="992" w:type="dxa"/>
            <w:shd w:val="clear" w:color="auto" w:fill="auto"/>
          </w:tcPr>
          <w:p>
            <w:pPr>
              <w:spacing w:before="0" w:beforeLines="0" w:after="0" w:afterLines="0" w:line="240" w:lineRule="auto"/>
              <w:ind w:firstLine="0" w:firstLineChars="0"/>
              <w:rPr>
                <w:ins w:id="5612"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ins w:id="5613" w:author="卡噗胖胖" w:date="2019-01-08T14:30:00Z"/>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必填，采用32位字符描述，由数据提供方生成，每批数据id不能重复，便于查询数据同步日志。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614" w:author="卡噗胖胖" w:date="2019-01-08T14:30:00Z"/>
        </w:trPr>
        <w:tc>
          <w:tcPr>
            <w:tcW w:w="1129" w:type="dxa"/>
            <w:shd w:val="clear" w:color="auto" w:fill="auto"/>
          </w:tcPr>
          <w:p>
            <w:pPr>
              <w:spacing w:before="0" w:beforeLines="0" w:after="0" w:afterLines="0" w:line="240" w:lineRule="auto"/>
              <w:ind w:firstLine="0" w:firstLineChars="0"/>
              <w:rPr>
                <w:ins w:id="5615"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DATAINFO</w:t>
            </w:r>
          </w:p>
        </w:tc>
        <w:tc>
          <w:tcPr>
            <w:tcW w:w="1288" w:type="dxa"/>
            <w:shd w:val="clear" w:color="auto" w:fill="auto"/>
          </w:tcPr>
          <w:p>
            <w:pPr>
              <w:spacing w:before="0" w:beforeLines="0" w:after="0" w:afterLines="0" w:line="240" w:lineRule="auto"/>
              <w:ind w:firstLine="0" w:firstLineChars="0"/>
              <w:rPr>
                <w:ins w:id="5616"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数据节点</w:t>
            </w:r>
          </w:p>
        </w:tc>
        <w:tc>
          <w:tcPr>
            <w:tcW w:w="992" w:type="dxa"/>
            <w:shd w:val="clear" w:color="auto" w:fill="auto"/>
          </w:tcPr>
          <w:p>
            <w:pPr>
              <w:spacing w:before="0" w:beforeLines="0" w:after="0" w:afterLines="0" w:line="240" w:lineRule="auto"/>
              <w:ind w:firstLine="0" w:firstLineChars="0"/>
              <w:rPr>
                <w:ins w:id="5617"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ins w:id="5618" w:author="卡噗胖胖" w:date="2019-01-08T14:30:00Z"/>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w:t>
            </w:r>
            <w:r>
              <w:rPr>
                <w:rFonts w:ascii="仿宋" w:hAnsi="仿宋" w:eastAsia="仿宋" w:cs="Arial"/>
                <w:color w:val="000000" w:themeColor="text1"/>
                <w:sz w:val="18"/>
                <w:szCs w:val="18"/>
                <w14:textFill>
                  <w14:solidFill>
                    <w14:schemeClr w14:val="tx1"/>
                  </w14:solidFill>
                </w14:textFill>
              </w:rPr>
              <w:t>与</w:t>
            </w:r>
            <w:r>
              <w:rPr>
                <w:rFonts w:hint="eastAsia" w:ascii="仿宋" w:hAnsi="仿宋" w:eastAsia="仿宋" w:cs="Arial"/>
                <w:color w:val="000000" w:themeColor="text1"/>
                <w:sz w:val="18"/>
                <w:szCs w:val="18"/>
                <w14:textFill>
                  <w14:solidFill>
                    <w14:schemeClr w14:val="tx1"/>
                  </w14:solidFill>
                </w14:textFill>
              </w:rPr>
              <w:t>&lt;</w:t>
            </w:r>
            <w:r>
              <w:rPr>
                <w:rFonts w:ascii="仿宋" w:hAnsi="仿宋" w:eastAsia="仿宋" w:cs="Arial"/>
                <w:color w:val="000000" w:themeColor="text1"/>
                <w:sz w:val="18"/>
                <w:szCs w:val="18"/>
                <w14:textFill>
                  <w14:solidFill>
                    <w14:schemeClr w14:val="tx1"/>
                  </w14:solidFill>
                </w14:textFill>
              </w:rPr>
              <w:t>/DATAINFO</w:t>
            </w:r>
            <w:r>
              <w:rPr>
                <w:rFonts w:hint="eastAsia" w:ascii="仿宋" w:hAnsi="仿宋" w:eastAsia="仿宋" w:cs="Arial"/>
                <w:color w:val="000000" w:themeColor="text1"/>
                <w:sz w:val="18"/>
                <w:szCs w:val="18"/>
                <w14:textFill>
                  <w14:solidFill>
                    <w14:schemeClr w14:val="tx1"/>
                  </w14:solidFill>
                </w14:textFill>
              </w:rPr>
              <w:t>&gt;之间为一条数据，多个DATAINFO组合为多条数据。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619" w:author="卡噗胖胖" w:date="2019-01-08T14:30:00Z"/>
        </w:trPr>
        <w:tc>
          <w:tcPr>
            <w:tcW w:w="1129" w:type="dxa"/>
            <w:shd w:val="clear" w:color="auto" w:fill="auto"/>
          </w:tcPr>
          <w:p>
            <w:pPr>
              <w:spacing w:before="0" w:beforeLines="0" w:after="0" w:afterLines="0" w:line="240" w:lineRule="auto"/>
              <w:ind w:firstLine="0" w:firstLineChars="0"/>
              <w:rPr>
                <w:ins w:id="5620"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DESC1</w:t>
            </w:r>
            <w:r>
              <w:rPr>
                <w:rFonts w:hint="eastAsia" w:ascii="仿宋" w:hAnsi="仿宋" w:eastAsia="仿宋" w:cs="Arial"/>
                <w:color w:val="000000" w:themeColor="text1"/>
                <w:sz w:val="18"/>
                <w:szCs w:val="18"/>
                <w14:textFill>
                  <w14:solidFill>
                    <w14:schemeClr w14:val="tx1"/>
                  </w14:solidFill>
                </w14:textFill>
              </w:rPr>
              <w:t>~</w:t>
            </w:r>
            <w:r>
              <w:rPr>
                <w:rFonts w:ascii="仿宋" w:hAnsi="仿宋" w:eastAsia="仿宋" w:cs="Arial"/>
                <w:color w:val="000000" w:themeColor="text1"/>
                <w:sz w:val="18"/>
                <w:szCs w:val="18"/>
                <w14:textFill>
                  <w14:solidFill>
                    <w14:schemeClr w14:val="tx1"/>
                  </w14:solidFill>
                </w14:textFill>
              </w:rPr>
              <w:t>n</w:t>
            </w:r>
          </w:p>
        </w:tc>
        <w:tc>
          <w:tcPr>
            <w:tcW w:w="1288" w:type="dxa"/>
            <w:shd w:val="clear" w:color="auto" w:fill="auto"/>
          </w:tcPr>
          <w:p>
            <w:pPr>
              <w:spacing w:before="0" w:beforeLines="0" w:after="0" w:afterLines="0" w:line="240" w:lineRule="auto"/>
              <w:ind w:firstLine="0" w:firstLineChars="0"/>
              <w:rPr>
                <w:ins w:id="5621"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主数据描述项</w:t>
            </w:r>
          </w:p>
        </w:tc>
        <w:tc>
          <w:tcPr>
            <w:tcW w:w="992" w:type="dxa"/>
            <w:shd w:val="clear" w:color="auto" w:fill="auto"/>
          </w:tcPr>
          <w:p>
            <w:pPr>
              <w:spacing w:before="0" w:beforeLines="0" w:after="0" w:afterLines="0" w:line="240" w:lineRule="auto"/>
              <w:ind w:firstLine="0" w:firstLineChars="0"/>
              <w:rPr>
                <w:ins w:id="5622"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ins w:id="5623" w:author="卡噗胖胖" w:date="2019-01-08T14:30:00Z"/>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选填，描述单条数据的特征信息。Remark为当前描述项说明信息。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ins w:id="5624" w:author="卡噗胖胖" w:date="2019-01-08T14:30:00Z"/>
        </w:trPr>
        <w:tc>
          <w:tcPr>
            <w:tcW w:w="1129" w:type="dxa"/>
            <w:shd w:val="clear" w:color="auto" w:fill="auto"/>
          </w:tcPr>
          <w:p>
            <w:pPr>
              <w:spacing w:before="0" w:beforeLines="0" w:after="0" w:afterLines="0" w:line="240" w:lineRule="auto"/>
              <w:ind w:firstLine="0" w:firstLineChars="0"/>
              <w:rPr>
                <w:ins w:id="5625"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CODE</w:t>
            </w:r>
          </w:p>
        </w:tc>
        <w:tc>
          <w:tcPr>
            <w:tcW w:w="1288" w:type="dxa"/>
            <w:shd w:val="clear" w:color="auto" w:fill="auto"/>
          </w:tcPr>
          <w:p>
            <w:pPr>
              <w:spacing w:before="0" w:beforeLines="0" w:after="0" w:afterLines="0" w:line="240" w:lineRule="auto"/>
              <w:ind w:firstLine="0" w:firstLineChars="0"/>
              <w:rPr>
                <w:ins w:id="5626"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主数据编码</w:t>
            </w:r>
          </w:p>
        </w:tc>
        <w:tc>
          <w:tcPr>
            <w:tcW w:w="992" w:type="dxa"/>
            <w:shd w:val="clear" w:color="auto" w:fill="auto"/>
          </w:tcPr>
          <w:p>
            <w:pPr>
              <w:spacing w:before="0" w:beforeLines="0" w:after="0" w:afterLines="0" w:line="240" w:lineRule="auto"/>
              <w:ind w:firstLine="0" w:firstLineChars="0"/>
              <w:rPr>
                <w:ins w:id="5627" w:author="卡噗胖胖" w:date="2019-01-08T14:30:00Z"/>
                <w:rFonts w:ascii="仿宋" w:hAnsi="仿宋" w:eastAsia="仿宋" w:cs="Arial"/>
                <w:color w:val="000000" w:themeColor="text1"/>
                <w:sz w:val="18"/>
                <w:szCs w:val="18"/>
                <w14:textFill>
                  <w14:solidFill>
                    <w14:schemeClr w14:val="tx1"/>
                  </w14:solidFill>
                </w14:textFill>
              </w:rPr>
            </w:pPr>
            <w:r>
              <w:rPr>
                <w:rFonts w:ascii="仿宋" w:hAnsi="仿宋" w:eastAsia="仿宋" w:cs="Arial"/>
                <w:color w:val="000000" w:themeColor="text1"/>
                <w:sz w:val="18"/>
                <w:szCs w:val="18"/>
                <w14:textFill>
                  <w14:solidFill>
                    <w14:schemeClr w14:val="tx1"/>
                  </w14:solidFill>
                </w14:textFill>
              </w:rPr>
              <w:t>字符型</w:t>
            </w:r>
          </w:p>
        </w:tc>
        <w:tc>
          <w:tcPr>
            <w:tcW w:w="4245" w:type="dxa"/>
            <w:shd w:val="clear" w:color="auto" w:fill="auto"/>
          </w:tcPr>
          <w:p>
            <w:pPr>
              <w:spacing w:before="0" w:beforeLines="0" w:after="0" w:afterLines="0" w:line="240" w:lineRule="auto"/>
              <w:ind w:firstLine="0" w:firstLineChars="0"/>
              <w:rPr>
                <w:ins w:id="5628" w:author="卡噗胖胖" w:date="2019-01-08T14:30:00Z"/>
                <w:rFonts w:ascii="仿宋" w:hAnsi="仿宋" w:eastAsia="仿宋" w:cs="Arial"/>
                <w:color w:val="000000" w:themeColor="text1"/>
                <w:sz w:val="18"/>
                <w:szCs w:val="18"/>
                <w14:textFill>
                  <w14:solidFill>
                    <w14:schemeClr w14:val="tx1"/>
                  </w14:solidFill>
                </w14:textFill>
              </w:rPr>
            </w:pPr>
            <w:r>
              <w:rPr>
                <w:rFonts w:hint="eastAsia" w:ascii="仿宋" w:hAnsi="仿宋" w:eastAsia="仿宋" w:cs="Arial"/>
                <w:color w:val="000000" w:themeColor="text1"/>
                <w:sz w:val="18"/>
                <w:szCs w:val="18"/>
                <w14:textFill>
                  <w14:solidFill>
                    <w14:schemeClr w14:val="tx1"/>
                  </w14:solidFill>
                </w14:textFill>
              </w:rPr>
              <w:t>必填，由数据提供方生成，编码生成规范依据主数据标准。</w:t>
            </w:r>
          </w:p>
        </w:tc>
      </w:tr>
    </w:tbl>
    <w:p>
      <w:pPr>
        <w:pStyle w:val="71"/>
        <w:numPr>
          <w:ilvl w:val="0"/>
          <w:numId w:val="0"/>
        </w:numPr>
        <w:ind w:left="425" w:hanging="425"/>
        <w:rPr>
          <w:b w:val="0"/>
        </w:rPr>
      </w:pPr>
      <w:bookmarkStart w:id="159" w:name="_Toc534730191"/>
      <w:r>
        <w:rPr>
          <w:rFonts w:hint="eastAsia"/>
          <w:b w:val="0"/>
        </w:rPr>
        <w:t>附表二：</w:t>
      </w:r>
      <w:bookmarkEnd w:id="149"/>
      <w:r>
        <w:rPr>
          <w:rFonts w:hint="eastAsia"/>
          <w:b w:val="0"/>
        </w:rPr>
        <w:t>主数据中间表</w:t>
      </w:r>
      <w:bookmarkEnd w:id="150"/>
      <w:bookmarkEnd w:id="159"/>
    </w:p>
    <w:p>
      <w:pPr>
        <w:widowControl w:val="0"/>
        <w:spacing w:before="0" w:beforeLines="0" w:after="0" w:afterLines="0" w:line="440" w:lineRule="atLeast"/>
        <w:ind w:firstLine="0" w:firstLineChars="0"/>
        <w:rPr>
          <w:sz w:val="32"/>
          <w:szCs w:val="32"/>
        </w:rPr>
      </w:pPr>
      <w:r>
        <w:rPr>
          <w:rFonts w:hint="eastAsia" w:ascii="仿宋" w:hAnsi="仿宋" w:eastAsia="仿宋" w:cs="Calibri"/>
          <w:szCs w:val="24"/>
        </w:rPr>
        <w:t>1、行政组织：</w:t>
      </w:r>
      <w:r>
        <w:rPr>
          <w:sz w:val="32"/>
          <w:szCs w:val="32"/>
        </w:rPr>
        <w:t xml:space="preserve">   </w:t>
      </w:r>
    </w:p>
    <w:tbl>
      <w:tblPr>
        <w:tblStyle w:val="34"/>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1701"/>
        <w:gridCol w:w="1984"/>
        <w:gridCol w:w="1701"/>
        <w:gridCol w:w="2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1701" w:type="dxa"/>
          </w:tcPr>
          <w:p>
            <w:pPr>
              <w:spacing w:before="120" w:after="120" w:line="240" w:lineRule="auto"/>
              <w:ind w:firstLine="480"/>
              <w:jc w:val="left"/>
              <w:rPr>
                <w:rFonts w:ascii="仿宋" w:hAnsi="仿宋" w:eastAsia="仿宋"/>
                <w:szCs w:val="24"/>
              </w:rPr>
            </w:pPr>
            <w:r>
              <w:rPr>
                <w:rFonts w:hint="eastAsia" w:ascii="仿宋" w:hAnsi="仿宋" w:eastAsia="仿宋"/>
                <w:szCs w:val="24"/>
              </w:rPr>
              <w:t>表名</w:t>
            </w:r>
          </w:p>
        </w:tc>
        <w:tc>
          <w:tcPr>
            <w:tcW w:w="1984" w:type="dxa"/>
          </w:tcPr>
          <w:p>
            <w:pPr>
              <w:spacing w:before="120" w:after="120" w:line="240" w:lineRule="auto"/>
              <w:ind w:firstLine="480"/>
              <w:jc w:val="left"/>
              <w:rPr>
                <w:rFonts w:ascii="仿宋" w:hAnsi="仿宋" w:eastAsia="仿宋"/>
                <w:szCs w:val="24"/>
              </w:rPr>
            </w:pPr>
            <w:r>
              <w:rPr>
                <w:rFonts w:hint="eastAsia" w:ascii="仿宋" w:hAnsi="仿宋" w:eastAsia="仿宋"/>
                <w:szCs w:val="24"/>
              </w:rPr>
              <w:t>字段</w:t>
            </w:r>
          </w:p>
        </w:tc>
        <w:tc>
          <w:tcPr>
            <w:tcW w:w="1701" w:type="dxa"/>
          </w:tcPr>
          <w:p>
            <w:pPr>
              <w:spacing w:before="120" w:after="120" w:line="240" w:lineRule="auto"/>
              <w:ind w:firstLine="199" w:firstLineChars="83"/>
              <w:jc w:val="left"/>
              <w:rPr>
                <w:rFonts w:ascii="仿宋" w:hAnsi="仿宋" w:eastAsia="仿宋"/>
                <w:szCs w:val="24"/>
              </w:rPr>
            </w:pPr>
            <w:r>
              <w:rPr>
                <w:rFonts w:hint="eastAsia" w:ascii="仿宋" w:hAnsi="仿宋" w:eastAsia="仿宋"/>
                <w:szCs w:val="24"/>
              </w:rPr>
              <w:t>类型</w:t>
            </w:r>
          </w:p>
        </w:tc>
        <w:tc>
          <w:tcPr>
            <w:tcW w:w="2122"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int(5)</w:t>
            </w:r>
          </w:p>
        </w:tc>
        <w:tc>
          <w:tcPr>
            <w:tcW w:w="2122"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parent_code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int(5)</w:t>
            </w:r>
          </w:p>
        </w:tc>
        <w:tc>
          <w:tcPr>
            <w:tcW w:w="2122"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上级组织编码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name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122"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org_code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122"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组织编码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shortname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122"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组织简称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org_type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122"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组织类型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showorder</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122"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显示顺序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enabled</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Int(1)</w:t>
            </w:r>
          </w:p>
        </w:tc>
        <w:tc>
          <w:tcPr>
            <w:tcW w:w="2122"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oa_subcompany_id</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122"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oa_supsubcompany_id</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122"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源系统上级主键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finaorg_code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122"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对应财务组织编码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p>
        </w:tc>
        <w:tc>
          <w:tcPr>
            <w:tcW w:w="2122" w:type="dxa"/>
          </w:tcPr>
          <w:p>
            <w:pPr>
              <w:spacing w:before="120" w:after="120" w:line="240" w:lineRule="auto"/>
              <w:ind w:firstLine="199" w:firstLineChars="83"/>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2122" w:type="dxa"/>
          </w:tcPr>
          <w:p>
            <w:pPr>
              <w:spacing w:before="120" w:after="120" w:line="240" w:lineRule="auto"/>
              <w:ind w:firstLine="199" w:firstLineChars="83"/>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p>
        </w:tc>
        <w:tc>
          <w:tcPr>
            <w:tcW w:w="2122" w:type="dxa"/>
          </w:tcPr>
          <w:p>
            <w:pPr>
              <w:spacing w:before="120" w:after="120" w:line="240" w:lineRule="auto"/>
              <w:ind w:firstLine="199" w:firstLineChars="83"/>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2122" w:type="dxa"/>
          </w:tcPr>
          <w:p>
            <w:pPr>
              <w:spacing w:before="120" w:after="120" w:line="240" w:lineRule="auto"/>
              <w:ind w:firstLine="199" w:firstLineChars="83"/>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4" w:type="dxa"/>
          </w:tcPr>
          <w:p>
            <w:pPr>
              <w:pStyle w:val="51"/>
              <w:widowControl w:val="0"/>
              <w:numPr>
                <w:ilvl w:val="0"/>
                <w:numId w:val="10"/>
              </w:numPr>
              <w:spacing w:before="120" w:beforeLines="0" w:after="120" w:afterLines="0" w:line="240" w:lineRule="auto"/>
              <w:ind w:firstLineChars="0"/>
              <w:jc w:val="left"/>
              <w:rPr>
                <w:rFonts w:ascii="仿宋" w:hAnsi="仿宋" w:eastAsia="仿宋"/>
                <w:szCs w:val="24"/>
              </w:rPr>
            </w:pP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mdm_adminorg</w:t>
            </w:r>
          </w:p>
        </w:tc>
        <w:tc>
          <w:tcPr>
            <w:tcW w:w="198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701" w:type="dxa"/>
          </w:tcPr>
          <w:p>
            <w:pPr>
              <w:spacing w:before="120" w:after="120" w:line="240" w:lineRule="auto"/>
              <w:ind w:firstLine="199" w:firstLineChars="83"/>
              <w:jc w:val="left"/>
              <w:rPr>
                <w:rFonts w:ascii="仿宋" w:hAnsi="仿宋" w:eastAsia="仿宋"/>
                <w:szCs w:val="24"/>
              </w:rPr>
            </w:pPr>
            <w:r>
              <w:rPr>
                <w:rFonts w:ascii="仿宋" w:hAnsi="仿宋" w:eastAsia="仿宋"/>
                <w:szCs w:val="24"/>
              </w:rPr>
              <w:t>int</w:t>
            </w:r>
          </w:p>
        </w:tc>
        <w:tc>
          <w:tcPr>
            <w:tcW w:w="2122" w:type="dxa"/>
          </w:tcPr>
          <w:p>
            <w:pPr>
              <w:spacing w:before="120" w:after="120" w:line="240" w:lineRule="auto"/>
              <w:ind w:firstLine="199" w:firstLineChars="83"/>
              <w:jc w:val="left"/>
              <w:rPr>
                <w:rFonts w:ascii="仿宋" w:hAnsi="仿宋" w:eastAsia="仿宋"/>
                <w:szCs w:val="24"/>
              </w:rPr>
            </w:pPr>
            <w:r>
              <w:rPr>
                <w:rFonts w:hint="eastAsia" w:ascii="仿宋" w:hAnsi="仿宋" w:eastAsia="仿宋"/>
                <w:szCs w:val="24"/>
              </w:rPr>
              <w:t>主数据版本</w:t>
            </w:r>
          </w:p>
        </w:tc>
      </w:tr>
    </w:tbl>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2、</w:t>
      </w:r>
      <w:r>
        <w:rPr>
          <w:rFonts w:ascii="仿宋" w:hAnsi="仿宋" w:eastAsia="仿宋" w:cs="Calibri"/>
          <w:szCs w:val="24"/>
        </w:rPr>
        <w:t>财务组织</w:t>
      </w:r>
      <w:r>
        <w:rPr>
          <w:rFonts w:hint="eastAsia" w:ascii="仿宋" w:hAnsi="仿宋" w:eastAsia="仿宋" w:cs="Calibri"/>
          <w:szCs w:val="24"/>
        </w:rPr>
        <w:t>：</w:t>
      </w:r>
    </w:p>
    <w:tbl>
      <w:tblPr>
        <w:tblStyle w:val="3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6"/>
        <w:gridCol w:w="1747"/>
        <w:gridCol w:w="2616"/>
        <w:gridCol w:w="1656"/>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1747"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26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int(5)</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parent_code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int(5)</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上级编码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org_code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组织编码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shortname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enabled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Int(1)</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finance_orgs_id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finance_fatherorg_id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源系统上级主键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admindept_code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对应行政组织编码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6" w:type="dxa"/>
          </w:tcPr>
          <w:p>
            <w:pPr>
              <w:pStyle w:val="51"/>
              <w:widowControl w:val="0"/>
              <w:numPr>
                <w:ilvl w:val="0"/>
                <w:numId w:val="11"/>
              </w:numPr>
              <w:spacing w:before="120" w:beforeLines="0" w:after="120" w:afterLines="0" w:line="240" w:lineRule="auto"/>
              <w:ind w:firstLineChars="0"/>
              <w:jc w:val="center"/>
              <w:rPr>
                <w:rFonts w:ascii="仿宋" w:hAnsi="仿宋" w:eastAsia="仿宋"/>
                <w:szCs w:val="24"/>
              </w:rPr>
            </w:pPr>
          </w:p>
        </w:tc>
        <w:tc>
          <w:tcPr>
            <w:tcW w:w="174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mdm_finaorg</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p>
        </w:tc>
        <w:tc>
          <w:tcPr>
            <w:tcW w:w="165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bl>
    <w:p>
      <w:pPr>
        <w:spacing w:before="120" w:after="120"/>
        <w:ind w:firstLine="480"/>
        <w:rPr>
          <w:szCs w:val="21"/>
        </w:rPr>
      </w:pPr>
    </w:p>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3、行政部门：</w:t>
      </w:r>
    </w:p>
    <w:tbl>
      <w:tblPr>
        <w:tblStyle w:val="34"/>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824"/>
        <w:gridCol w:w="2496"/>
        <w:gridCol w:w="1656"/>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1824"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249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int(7)</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parent_code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int(7)</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上级编码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dept_code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adminorg_code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所属组织编码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s</w:t>
            </w:r>
            <w:r>
              <w:rPr>
                <w:rFonts w:ascii="仿宋" w:hAnsi="仿宋" w:eastAsia="仿宋"/>
                <w:szCs w:val="24"/>
              </w:rPr>
              <w:t>howorder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显示顺序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enabled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Int(1)</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principal</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部门负责人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leaders</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部门分管领导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oa_subcompany_id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源系统所属组织主键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oa_department_id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源系统部门主键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oa_supdepartment_id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源系统上级部门主键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finadept_code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对应财务部门编码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numPr>
                <w:ilvl w:val="0"/>
                <w:numId w:val="12"/>
              </w:numPr>
              <w:spacing w:before="120" w:beforeLines="0" w:after="120" w:afterLines="0" w:line="240" w:lineRule="auto"/>
              <w:ind w:firstLineChars="0"/>
              <w:jc w:val="center"/>
              <w:rPr>
                <w:rFonts w:ascii="仿宋" w:hAnsi="仿宋" w:eastAsia="仿宋"/>
                <w:szCs w:val="24"/>
              </w:rPr>
            </w:pP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mdm_admindept</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bl>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4、</w:t>
      </w:r>
      <w:r>
        <w:rPr>
          <w:rFonts w:ascii="仿宋" w:hAnsi="仿宋" w:eastAsia="仿宋" w:cs="Calibri"/>
          <w:szCs w:val="24"/>
        </w:rPr>
        <w:t>岗位</w:t>
      </w:r>
    </w:p>
    <w:tbl>
      <w:tblPr>
        <w:tblStyle w:val="3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6"/>
        <w:gridCol w:w="1731"/>
        <w:gridCol w:w="2160"/>
        <w:gridCol w:w="1656"/>
        <w:gridCol w:w="1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spacing w:before="120" w:after="120" w:line="240" w:lineRule="auto"/>
              <w:ind w:firstLine="360"/>
              <w:jc w:val="center"/>
              <w:rPr>
                <w:sz w:val="18"/>
                <w:szCs w:val="18"/>
              </w:rPr>
            </w:pPr>
            <w:r>
              <w:rPr>
                <w:rFonts w:hint="eastAsia"/>
                <w:sz w:val="18"/>
                <w:szCs w:val="18"/>
              </w:rPr>
              <w:t>序号</w:t>
            </w:r>
          </w:p>
        </w:tc>
        <w:tc>
          <w:tcPr>
            <w:tcW w:w="1731" w:type="dxa"/>
          </w:tcPr>
          <w:p>
            <w:pPr>
              <w:spacing w:before="120" w:after="120" w:line="240" w:lineRule="auto"/>
              <w:ind w:firstLine="360"/>
              <w:jc w:val="center"/>
              <w:rPr>
                <w:sz w:val="18"/>
                <w:szCs w:val="18"/>
              </w:rPr>
            </w:pPr>
            <w:r>
              <w:rPr>
                <w:rFonts w:hint="eastAsia"/>
                <w:sz w:val="18"/>
                <w:szCs w:val="18"/>
              </w:rPr>
              <w:t>表名</w:t>
            </w:r>
          </w:p>
        </w:tc>
        <w:tc>
          <w:tcPr>
            <w:tcW w:w="2160" w:type="dxa"/>
          </w:tcPr>
          <w:p>
            <w:pPr>
              <w:spacing w:before="120" w:after="120" w:line="240" w:lineRule="auto"/>
              <w:ind w:firstLine="360"/>
              <w:jc w:val="center"/>
              <w:rPr>
                <w:sz w:val="18"/>
                <w:szCs w:val="18"/>
              </w:rPr>
            </w:pPr>
            <w:r>
              <w:rPr>
                <w:rFonts w:hint="eastAsia"/>
                <w:sz w:val="18"/>
                <w:szCs w:val="18"/>
              </w:rPr>
              <w:t>字段</w:t>
            </w:r>
          </w:p>
        </w:tc>
        <w:tc>
          <w:tcPr>
            <w:tcW w:w="1656" w:type="dxa"/>
          </w:tcPr>
          <w:p>
            <w:pPr>
              <w:spacing w:before="120" w:after="120" w:line="240" w:lineRule="auto"/>
              <w:ind w:firstLine="360"/>
              <w:jc w:val="center"/>
              <w:rPr>
                <w:sz w:val="18"/>
                <w:szCs w:val="18"/>
              </w:rPr>
            </w:pPr>
            <w:r>
              <w:rPr>
                <w:rFonts w:hint="eastAsia"/>
                <w:sz w:val="18"/>
                <w:szCs w:val="18"/>
              </w:rPr>
              <w:t>类型</w:t>
            </w:r>
          </w:p>
        </w:tc>
        <w:tc>
          <w:tcPr>
            <w:tcW w:w="1998" w:type="dxa"/>
          </w:tcPr>
          <w:p>
            <w:pPr>
              <w:spacing w:before="120" w:after="120" w:line="240" w:lineRule="auto"/>
              <w:ind w:firstLine="360"/>
              <w:jc w:val="center"/>
              <w:rPr>
                <w:sz w:val="18"/>
                <w:szCs w:val="18"/>
              </w:rPr>
            </w:pPr>
            <w:r>
              <w:rPr>
                <w:rFonts w:hint="eastAsia"/>
                <w:sz w:val="18"/>
                <w:szCs w:val="18"/>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int(6</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job_code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岗位代码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admindept_id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所属部门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adminorg_id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所属组织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remark</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run_status</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nt(1)</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oa_department_id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源系统所属部门主键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oa_org_id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源系统所属组织主键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pPr>
              <w:pStyle w:val="51"/>
              <w:widowControl w:val="0"/>
              <w:numPr>
                <w:ilvl w:val="0"/>
                <w:numId w:val="13"/>
              </w:numPr>
              <w:spacing w:before="120" w:beforeLines="0" w:after="120" w:afterLines="0" w:line="240" w:lineRule="auto"/>
              <w:ind w:firstLineChars="0"/>
              <w:jc w:val="center"/>
              <w:rPr>
                <w:rFonts w:ascii="仿宋" w:hAnsi="仿宋" w:eastAsia="仿宋"/>
                <w:szCs w:val="24"/>
              </w:rPr>
            </w:pPr>
          </w:p>
        </w:tc>
        <w:tc>
          <w:tcPr>
            <w:tcW w:w="173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mdm_job</w:t>
            </w:r>
          </w:p>
        </w:tc>
        <w:tc>
          <w:tcPr>
            <w:tcW w:w="2160"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p>
        </w:tc>
        <w:tc>
          <w:tcPr>
            <w:tcW w:w="199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bl>
    <w:p>
      <w:pPr>
        <w:widowControl w:val="0"/>
        <w:spacing w:before="0" w:beforeLines="0" w:after="0" w:afterLines="0" w:line="440" w:lineRule="atLeast"/>
        <w:ind w:firstLine="0" w:firstLineChars="0"/>
        <w:rPr>
          <w:rFonts w:ascii="仿宋" w:hAnsi="仿宋" w:eastAsia="仿宋" w:cs="Calibri"/>
          <w:szCs w:val="24"/>
        </w:rPr>
      </w:pPr>
      <w:bookmarkStart w:id="160" w:name="_Toc520713011"/>
      <w:bookmarkEnd w:id="160"/>
      <w:bookmarkStart w:id="161" w:name="_Toc520711834"/>
      <w:bookmarkEnd w:id="161"/>
      <w:bookmarkStart w:id="162" w:name="_Toc520712108"/>
      <w:bookmarkEnd w:id="162"/>
      <w:bookmarkStart w:id="163" w:name="_Toc520712964"/>
      <w:bookmarkEnd w:id="163"/>
      <w:bookmarkStart w:id="164" w:name="_Toc520712004"/>
      <w:bookmarkEnd w:id="164"/>
      <w:bookmarkStart w:id="165" w:name="_Toc520712051"/>
      <w:bookmarkEnd w:id="165"/>
      <w:bookmarkStart w:id="166" w:name="_Toc520713044"/>
      <w:bookmarkEnd w:id="166"/>
      <w:bookmarkStart w:id="167" w:name="_Toc520712483"/>
      <w:bookmarkEnd w:id="167"/>
      <w:bookmarkStart w:id="168" w:name="_Toc520712141"/>
      <w:bookmarkEnd w:id="168"/>
      <w:bookmarkStart w:id="169" w:name="_Toc520711699"/>
      <w:bookmarkEnd w:id="169"/>
      <w:r>
        <w:rPr>
          <w:rFonts w:hint="eastAsia" w:ascii="仿宋" w:hAnsi="仿宋" w:eastAsia="仿宋" w:cs="Calibri"/>
          <w:szCs w:val="24"/>
        </w:rPr>
        <w:t>5、人员</w:t>
      </w:r>
    </w:p>
    <w:tbl>
      <w:tblPr>
        <w:tblStyle w:val="3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7"/>
        <w:gridCol w:w="1695"/>
        <w:gridCol w:w="2736"/>
        <w:gridCol w:w="1656"/>
        <w:gridCol w:w="1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1695"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273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1597"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int(8)</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employee_id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员工编号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login_name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系统登录账号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admindept_code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所属行政部门编码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adminorg_code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所属行政组织编码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Sex</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ethnic</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民族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origin</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籍贯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certificate_num</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tempresident_number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暂住证号码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telephone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mobile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mobile_call</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其他电话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email</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job_title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jobactivity_desc</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pay_bank</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工资银行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pay_account</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工资账号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reimbursement_bank</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报销银行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reimbursement_account</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报销账号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manager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showorder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显示顺序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person_status</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Int(1)</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人员状态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oa_job_id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源系统</w:t>
            </w:r>
            <w:r>
              <w:rPr>
                <w:rFonts w:hint="eastAsia" w:ascii="仿宋" w:hAnsi="仿宋" w:eastAsia="仿宋"/>
                <w:szCs w:val="24"/>
              </w:rPr>
              <w:t>所属岗位</w:t>
            </w:r>
            <w:r>
              <w:rPr>
                <w:rFonts w:hint="eastAsia" w:ascii="仿宋" w:hAnsi="仿宋" w:eastAsia="仿宋"/>
                <w:color w:val="000000"/>
                <w:szCs w:val="24"/>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oa_department_id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源系统所属</w:t>
            </w:r>
            <w:r>
              <w:rPr>
                <w:rFonts w:hint="eastAsia" w:ascii="仿宋" w:hAnsi="仿宋" w:eastAsia="仿宋"/>
                <w:szCs w:val="24"/>
              </w:rPr>
              <w:t>部门</w:t>
            </w:r>
            <w:r>
              <w:rPr>
                <w:rFonts w:hint="eastAsia" w:ascii="仿宋" w:hAnsi="仿宋" w:eastAsia="仿宋"/>
                <w:color w:val="000000"/>
                <w:szCs w:val="24"/>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oa_subcompany_id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源系统所属组织主键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17" w:type="dxa"/>
          </w:tcPr>
          <w:p>
            <w:pPr>
              <w:pStyle w:val="51"/>
              <w:widowControl w:val="0"/>
              <w:numPr>
                <w:ilvl w:val="0"/>
                <w:numId w:val="14"/>
              </w:numPr>
              <w:spacing w:before="120" w:beforeLines="0" w:after="120" w:afterLines="0" w:line="240" w:lineRule="auto"/>
              <w:ind w:firstLineChars="0"/>
              <w:jc w:val="center"/>
              <w:rPr>
                <w:rFonts w:ascii="仿宋" w:hAnsi="仿宋" w:eastAsia="仿宋"/>
                <w:szCs w:val="24"/>
              </w:rPr>
            </w:pPr>
          </w:p>
        </w:tc>
        <w:tc>
          <w:tcPr>
            <w:tcW w:w="1695"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w:t>
            </w:r>
          </w:p>
        </w:tc>
        <w:tc>
          <w:tcPr>
            <w:tcW w:w="273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w:t>
            </w:r>
          </w:p>
        </w:tc>
        <w:tc>
          <w:tcPr>
            <w:tcW w:w="159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bl>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6.</w:t>
      </w:r>
      <w:r>
        <w:rPr>
          <w:rFonts w:ascii="仿宋" w:hAnsi="仿宋" w:eastAsia="仿宋" w:cs="Calibri"/>
          <w:szCs w:val="24"/>
        </w:rPr>
        <w:t>人员兼岗</w:t>
      </w:r>
    </w:p>
    <w:tbl>
      <w:tblPr>
        <w:tblStyle w:val="34"/>
        <w:tblW w:w="84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9"/>
        <w:gridCol w:w="2616"/>
        <w:gridCol w:w="1979"/>
        <w:gridCol w:w="1656"/>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26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1979"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1554"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tcPr>
          <w:p>
            <w:pPr>
              <w:pStyle w:val="51"/>
              <w:widowControl w:val="0"/>
              <w:numPr>
                <w:ilvl w:val="0"/>
                <w:numId w:val="15"/>
              </w:numPr>
              <w:spacing w:before="120" w:beforeLines="0" w:after="120" w:afterLines="0" w:line="240" w:lineRule="auto"/>
              <w:ind w:firstLineChars="0"/>
              <w:jc w:val="center"/>
              <w:rPr>
                <w:rFonts w:ascii="仿宋" w:hAnsi="仿宋" w:eastAsia="仿宋"/>
                <w:szCs w:val="24"/>
              </w:rPr>
            </w:pP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mdm_person_otherpost</w:t>
            </w:r>
          </w:p>
        </w:tc>
        <w:tc>
          <w:tcPr>
            <w:tcW w:w="1979"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listcode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int(10)</w:t>
            </w:r>
          </w:p>
        </w:tc>
        <w:tc>
          <w:tcPr>
            <w:tcW w:w="1554"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节点编码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tcPr>
          <w:p>
            <w:pPr>
              <w:pStyle w:val="51"/>
              <w:widowControl w:val="0"/>
              <w:numPr>
                <w:ilvl w:val="0"/>
                <w:numId w:val="15"/>
              </w:numPr>
              <w:spacing w:before="120" w:beforeLines="0" w:after="120" w:afterLines="0" w:line="240" w:lineRule="auto"/>
              <w:ind w:firstLineChars="0"/>
              <w:jc w:val="center"/>
              <w:rPr>
                <w:rFonts w:ascii="仿宋" w:hAnsi="仿宋" w:eastAsia="仿宋"/>
                <w:szCs w:val="24"/>
              </w:rPr>
            </w:pP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mdm_person_otherpost</w:t>
            </w:r>
          </w:p>
        </w:tc>
        <w:tc>
          <w:tcPr>
            <w:tcW w:w="1979"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person_code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varchar(20)</w:t>
            </w:r>
          </w:p>
        </w:tc>
        <w:tc>
          <w:tcPr>
            <w:tcW w:w="1554"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人员编码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tcPr>
          <w:p>
            <w:pPr>
              <w:pStyle w:val="51"/>
              <w:widowControl w:val="0"/>
              <w:numPr>
                <w:ilvl w:val="0"/>
                <w:numId w:val="15"/>
              </w:numPr>
              <w:spacing w:before="120" w:beforeLines="0" w:after="120" w:afterLines="0" w:line="240" w:lineRule="auto"/>
              <w:ind w:firstLineChars="0"/>
              <w:jc w:val="center"/>
              <w:rPr>
                <w:rFonts w:ascii="仿宋" w:hAnsi="仿宋" w:eastAsia="仿宋"/>
                <w:szCs w:val="24"/>
              </w:rPr>
            </w:pP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mdm_person_otherpost</w:t>
            </w:r>
          </w:p>
        </w:tc>
        <w:tc>
          <w:tcPr>
            <w:tcW w:w="1979"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job_title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554"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所属岗位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tcPr>
          <w:p>
            <w:pPr>
              <w:pStyle w:val="51"/>
              <w:widowControl w:val="0"/>
              <w:numPr>
                <w:ilvl w:val="0"/>
                <w:numId w:val="15"/>
              </w:numPr>
              <w:spacing w:before="120" w:beforeLines="0" w:after="120" w:afterLines="0" w:line="240" w:lineRule="auto"/>
              <w:ind w:firstLineChars="0"/>
              <w:jc w:val="center"/>
              <w:rPr>
                <w:rFonts w:ascii="仿宋" w:hAnsi="仿宋" w:eastAsia="仿宋"/>
                <w:szCs w:val="24"/>
              </w:rPr>
            </w:pP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mdm_person_otherpost</w:t>
            </w:r>
          </w:p>
        </w:tc>
        <w:tc>
          <w:tcPr>
            <w:tcW w:w="1979"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enabled</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nt(1)</w:t>
            </w:r>
          </w:p>
        </w:tc>
        <w:tc>
          <w:tcPr>
            <w:tcW w:w="1554"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tcPr>
          <w:p>
            <w:pPr>
              <w:pStyle w:val="51"/>
              <w:widowControl w:val="0"/>
              <w:numPr>
                <w:ilvl w:val="0"/>
                <w:numId w:val="15"/>
              </w:numPr>
              <w:spacing w:before="120" w:beforeLines="0" w:after="120" w:afterLines="0" w:line="240" w:lineRule="auto"/>
              <w:ind w:firstLineChars="0"/>
              <w:jc w:val="center"/>
              <w:rPr>
                <w:rFonts w:ascii="仿宋" w:hAnsi="仿宋" w:eastAsia="仿宋"/>
                <w:szCs w:val="24"/>
              </w:rPr>
            </w:pP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mdm_person_otherpost</w:t>
            </w:r>
          </w:p>
        </w:tc>
        <w:tc>
          <w:tcPr>
            <w:tcW w:w="1979"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1554"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tcPr>
          <w:p>
            <w:pPr>
              <w:pStyle w:val="51"/>
              <w:widowControl w:val="0"/>
              <w:numPr>
                <w:ilvl w:val="0"/>
                <w:numId w:val="15"/>
              </w:numPr>
              <w:spacing w:before="120" w:beforeLines="0" w:after="120" w:afterLines="0" w:line="240" w:lineRule="auto"/>
              <w:ind w:firstLineChars="0"/>
              <w:jc w:val="center"/>
              <w:rPr>
                <w:rFonts w:ascii="仿宋" w:hAnsi="仿宋" w:eastAsia="仿宋"/>
                <w:szCs w:val="24"/>
              </w:rPr>
            </w:pP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mdm_person_otherpost</w:t>
            </w:r>
          </w:p>
        </w:tc>
        <w:tc>
          <w:tcPr>
            <w:tcW w:w="1979"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554"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tcPr>
          <w:p>
            <w:pPr>
              <w:pStyle w:val="51"/>
              <w:widowControl w:val="0"/>
              <w:numPr>
                <w:ilvl w:val="0"/>
                <w:numId w:val="15"/>
              </w:numPr>
              <w:spacing w:before="120" w:beforeLines="0" w:after="120" w:afterLines="0" w:line="240" w:lineRule="auto"/>
              <w:ind w:firstLineChars="0"/>
              <w:jc w:val="center"/>
              <w:rPr>
                <w:rFonts w:ascii="仿宋" w:hAnsi="仿宋" w:eastAsia="仿宋"/>
                <w:szCs w:val="24"/>
              </w:rPr>
            </w:pP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mdm_person_otherpost</w:t>
            </w:r>
          </w:p>
        </w:tc>
        <w:tc>
          <w:tcPr>
            <w:tcW w:w="1979"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1554"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tcPr>
          <w:p>
            <w:pPr>
              <w:pStyle w:val="51"/>
              <w:widowControl w:val="0"/>
              <w:numPr>
                <w:ilvl w:val="0"/>
                <w:numId w:val="15"/>
              </w:numPr>
              <w:spacing w:before="120" w:beforeLines="0" w:after="120" w:afterLines="0" w:line="240" w:lineRule="auto"/>
              <w:ind w:firstLineChars="0"/>
              <w:jc w:val="center"/>
              <w:rPr>
                <w:rFonts w:ascii="仿宋" w:hAnsi="仿宋" w:eastAsia="仿宋"/>
                <w:szCs w:val="24"/>
              </w:rPr>
            </w:pP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mdm_person_otherpost</w:t>
            </w:r>
          </w:p>
        </w:tc>
        <w:tc>
          <w:tcPr>
            <w:tcW w:w="1979"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554"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9" w:type="dxa"/>
          </w:tcPr>
          <w:p>
            <w:pPr>
              <w:pStyle w:val="51"/>
              <w:widowControl w:val="0"/>
              <w:numPr>
                <w:ilvl w:val="0"/>
                <w:numId w:val="15"/>
              </w:numPr>
              <w:spacing w:before="120" w:beforeLines="0" w:after="120" w:afterLines="0" w:line="240" w:lineRule="auto"/>
              <w:ind w:firstLineChars="0"/>
              <w:jc w:val="center"/>
              <w:rPr>
                <w:rFonts w:ascii="仿宋" w:hAnsi="仿宋" w:eastAsia="仿宋"/>
                <w:szCs w:val="24"/>
              </w:rPr>
            </w:pP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mdm_person_otherpost</w:t>
            </w:r>
          </w:p>
        </w:tc>
        <w:tc>
          <w:tcPr>
            <w:tcW w:w="1979"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p>
        </w:tc>
        <w:tc>
          <w:tcPr>
            <w:tcW w:w="1554"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bl>
    <w:p>
      <w:pPr>
        <w:widowControl w:val="0"/>
        <w:spacing w:before="0" w:beforeLines="0" w:after="0" w:afterLines="0" w:line="440" w:lineRule="atLeast"/>
        <w:ind w:firstLine="0" w:firstLineChars="0"/>
        <w:rPr>
          <w:rFonts w:ascii="仿宋" w:hAnsi="仿宋" w:eastAsia="仿宋" w:cs="Calibri"/>
          <w:szCs w:val="24"/>
        </w:rPr>
      </w:pPr>
    </w:p>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7、</w:t>
      </w:r>
      <w:r>
        <w:rPr>
          <w:rFonts w:ascii="仿宋" w:hAnsi="仿宋" w:eastAsia="仿宋" w:cs="Calibri"/>
          <w:szCs w:val="24"/>
        </w:rPr>
        <w:t>用户</w:t>
      </w:r>
    </w:p>
    <w:tbl>
      <w:tblPr>
        <w:tblStyle w:val="3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8"/>
        <w:gridCol w:w="1723"/>
        <w:gridCol w:w="2376"/>
        <w:gridCol w:w="1656"/>
        <w:gridCol w:w="1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1723"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237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1888"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int(8)</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account</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user_type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belongcompany_id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所属公司</w:t>
            </w:r>
            <w:r>
              <w:rPr>
                <w:rFonts w:ascii="仿宋" w:hAnsi="仿宋" w:eastAsia="仿宋"/>
                <w:color w:val="000000"/>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belongcompany_name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所属公司名称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validity_datetime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deadline_datetime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mobile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email</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user_status</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 xml:space="preserve"> Int(1)</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oa_subcompany_id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源系统所属组织主键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8" w:type="dxa"/>
          </w:tcPr>
          <w:p>
            <w:pPr>
              <w:pStyle w:val="51"/>
              <w:widowControl w:val="0"/>
              <w:numPr>
                <w:ilvl w:val="0"/>
                <w:numId w:val="16"/>
              </w:numPr>
              <w:spacing w:before="120" w:beforeLines="0" w:after="120" w:afterLines="0" w:line="240" w:lineRule="auto"/>
              <w:ind w:firstLineChars="0"/>
              <w:jc w:val="center"/>
              <w:rPr>
                <w:rFonts w:ascii="仿宋" w:hAnsi="仿宋" w:eastAsia="仿宋"/>
                <w:szCs w:val="24"/>
              </w:rPr>
            </w:pPr>
          </w:p>
        </w:tc>
        <w:tc>
          <w:tcPr>
            <w:tcW w:w="172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mdm_user</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p>
        </w:tc>
        <w:tc>
          <w:tcPr>
            <w:tcW w:w="1888"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bl>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8、收支项目</w:t>
      </w:r>
    </w:p>
    <w:tbl>
      <w:tblPr>
        <w:tblStyle w:val="34"/>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2552"/>
        <w:gridCol w:w="2126"/>
        <w:gridCol w:w="1701"/>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2552"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212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701"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127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mdm_balance_project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int(8)</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mdm_balance_project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parent_code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int(8)</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上级项目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mdm_balance_project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project_name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mdm_balance_project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project_code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项目编码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mdm_balance_project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data_source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enabled</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source_costaccount_code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源系统对应成本科目主键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source_feeaccount_code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源系统对应费用科目主键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source_project_id</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源系统项目主键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source_supproject_id</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源系统上级项目主键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Int(1)</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51"/>
              <w:widowControl w:val="0"/>
              <w:numPr>
                <w:ilvl w:val="0"/>
                <w:numId w:val="17"/>
              </w:numPr>
              <w:spacing w:before="120" w:beforeLines="0" w:after="120" w:afterLines="0" w:line="240" w:lineRule="auto"/>
              <w:ind w:firstLineChars="0"/>
              <w:jc w:val="center"/>
              <w:rPr>
                <w:rFonts w:ascii="仿宋" w:hAnsi="仿宋" w:eastAsia="仿宋"/>
                <w:szCs w:val="24"/>
              </w:rPr>
            </w:pPr>
          </w:p>
        </w:tc>
        <w:tc>
          <w:tcPr>
            <w:tcW w:w="2552"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12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7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27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bl>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9、成本科目</w:t>
      </w:r>
    </w:p>
    <w:tbl>
      <w:tblPr>
        <w:tblStyle w:val="3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7"/>
        <w:gridCol w:w="2496"/>
        <w:gridCol w:w="2616"/>
        <w:gridCol w:w="1656"/>
        <w:gridCol w:w="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249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26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98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int(8)</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parent_code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int(8)</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上级科目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cost_code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科目编码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subject_type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科目类型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cost_item_code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源系统科目代码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cost_supitem_code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源系统上级代码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cost_item_code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源系统科目主键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is_end_subject</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是否末级科目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subject_lev</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科目级数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is_construct_install</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是否建安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is_force_subject</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是否测算科目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is_endfore_subject</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是否末级测算科目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sharing_mode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分摊模式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subject_ownership</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科目归属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subject_kind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科目类别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subject_class</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科目分类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get_mode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取值方式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measure_base_types</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测算基础类型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measure_base_code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测算基础编码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measure_base_name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测算基础名称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coefficient_unit</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系数单位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engineering_unit</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工程量单位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subject_bigclass</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科目大类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account_code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对应会计科目编码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mdm_cost_subject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enable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Int(1)</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7" w:type="dxa"/>
          </w:tcPr>
          <w:p>
            <w:pPr>
              <w:pStyle w:val="51"/>
              <w:widowControl w:val="0"/>
              <w:numPr>
                <w:ilvl w:val="0"/>
                <w:numId w:val="18"/>
              </w:numPr>
              <w:spacing w:before="120" w:beforeLines="0" w:after="120" w:afterLines="0" w:line="240" w:lineRule="auto"/>
              <w:ind w:firstLineChars="0"/>
              <w:jc w:val="center"/>
              <w:rPr>
                <w:rFonts w:ascii="仿宋" w:hAnsi="仿宋" w:eastAsia="仿宋"/>
                <w:szCs w:val="24"/>
              </w:rPr>
            </w:pP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mdm_account_subject</w:t>
            </w:r>
          </w:p>
        </w:tc>
        <w:tc>
          <w:tcPr>
            <w:tcW w:w="26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p>
        </w:tc>
        <w:tc>
          <w:tcPr>
            <w:tcW w:w="98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bl>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10、</w:t>
      </w:r>
      <w:r>
        <w:rPr>
          <w:rFonts w:ascii="仿宋" w:hAnsi="仿宋" w:eastAsia="仿宋" w:cs="Calibri"/>
          <w:szCs w:val="24"/>
        </w:rPr>
        <w:t>费用科目</w:t>
      </w:r>
    </w:p>
    <w:tbl>
      <w:tblPr>
        <w:tblStyle w:val="3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5"/>
        <w:gridCol w:w="2194"/>
        <w:gridCol w:w="2376"/>
        <w:gridCol w:w="1656"/>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2194"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237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145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int(8)</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parent_code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int(8)</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上级科目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free_code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科目编码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free_type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费用类型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subject_level</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科目级次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enabled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int(1)</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account_code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对应会计科目编码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free_account_id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源系统科目主键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free_supaccount_id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源系统父级</w:t>
            </w:r>
            <w:r>
              <w:rPr>
                <w:rFonts w:ascii="仿宋" w:hAnsi="仿宋" w:eastAsia="仿宋"/>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5" w:type="dxa"/>
          </w:tcPr>
          <w:p>
            <w:pPr>
              <w:pStyle w:val="51"/>
              <w:widowControl w:val="0"/>
              <w:numPr>
                <w:ilvl w:val="0"/>
                <w:numId w:val="19"/>
              </w:numPr>
              <w:spacing w:before="120" w:beforeLines="0" w:after="120" w:afterLines="0" w:line="240" w:lineRule="auto"/>
              <w:ind w:firstLineChars="0"/>
              <w:jc w:val="center"/>
              <w:rPr>
                <w:rFonts w:ascii="仿宋" w:hAnsi="仿宋" w:eastAsia="仿宋"/>
                <w:szCs w:val="24"/>
              </w:rPr>
            </w:pPr>
          </w:p>
        </w:tc>
        <w:tc>
          <w:tcPr>
            <w:tcW w:w="219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mdm_free_subject</w:t>
            </w:r>
          </w:p>
        </w:tc>
        <w:tc>
          <w:tcPr>
            <w:tcW w:w="237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p>
        </w:tc>
        <w:tc>
          <w:tcPr>
            <w:tcW w:w="1450"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bl>
    <w:p>
      <w:pPr>
        <w:widowControl w:val="0"/>
        <w:spacing w:before="0" w:beforeLines="0" w:after="0" w:afterLines="0" w:line="440" w:lineRule="atLeast"/>
        <w:ind w:firstLine="0" w:firstLineChars="0"/>
        <w:rPr>
          <w:rFonts w:ascii="仿宋" w:hAnsi="仿宋" w:eastAsia="仿宋" w:cs="Calibri"/>
          <w:szCs w:val="24"/>
        </w:rPr>
      </w:pPr>
    </w:p>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11、行政区划</w:t>
      </w:r>
    </w:p>
    <w:tbl>
      <w:tblPr>
        <w:tblStyle w:val="3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
        <w:gridCol w:w="1803"/>
        <w:gridCol w:w="2127"/>
        <w:gridCol w:w="1656"/>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1803"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2127"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203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pStyle w:val="51"/>
              <w:widowControl w:val="0"/>
              <w:numPr>
                <w:ilvl w:val="0"/>
                <w:numId w:val="20"/>
              </w:numPr>
              <w:spacing w:before="120" w:beforeLines="0" w:after="120" w:afterLines="0" w:line="240" w:lineRule="auto"/>
              <w:ind w:firstLineChars="0"/>
              <w:jc w:val="center"/>
              <w:rPr>
                <w:rFonts w:ascii="仿宋" w:hAnsi="仿宋" w:eastAsia="仿宋"/>
                <w:szCs w:val="24"/>
              </w:rPr>
            </w:pPr>
          </w:p>
        </w:tc>
        <w:tc>
          <w:tcPr>
            <w:tcW w:w="180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mdm_region</w:t>
            </w:r>
          </w:p>
        </w:tc>
        <w:tc>
          <w:tcPr>
            <w:tcW w:w="212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nt(6)</w:t>
            </w:r>
          </w:p>
        </w:tc>
        <w:tc>
          <w:tcPr>
            <w:tcW w:w="203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pStyle w:val="51"/>
              <w:widowControl w:val="0"/>
              <w:numPr>
                <w:ilvl w:val="0"/>
                <w:numId w:val="20"/>
              </w:numPr>
              <w:spacing w:before="120" w:beforeLines="0" w:after="120" w:afterLines="0" w:line="240" w:lineRule="auto"/>
              <w:ind w:firstLineChars="0"/>
              <w:jc w:val="center"/>
              <w:rPr>
                <w:rFonts w:ascii="仿宋" w:hAnsi="仿宋" w:eastAsia="仿宋"/>
                <w:szCs w:val="24"/>
              </w:rPr>
            </w:pPr>
          </w:p>
        </w:tc>
        <w:tc>
          <w:tcPr>
            <w:tcW w:w="180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mdm_region</w:t>
            </w:r>
          </w:p>
        </w:tc>
        <w:tc>
          <w:tcPr>
            <w:tcW w:w="212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parent_code</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nt(6)</w:t>
            </w:r>
          </w:p>
        </w:tc>
        <w:tc>
          <w:tcPr>
            <w:tcW w:w="203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上级编码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pStyle w:val="51"/>
              <w:widowControl w:val="0"/>
              <w:numPr>
                <w:ilvl w:val="0"/>
                <w:numId w:val="20"/>
              </w:numPr>
              <w:spacing w:before="120" w:beforeLines="0" w:after="120" w:afterLines="0" w:line="240" w:lineRule="auto"/>
              <w:ind w:firstLineChars="0"/>
              <w:jc w:val="center"/>
              <w:rPr>
                <w:rFonts w:ascii="仿宋" w:hAnsi="仿宋" w:eastAsia="仿宋"/>
                <w:szCs w:val="24"/>
              </w:rPr>
            </w:pPr>
          </w:p>
        </w:tc>
        <w:tc>
          <w:tcPr>
            <w:tcW w:w="180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mdm_region</w:t>
            </w:r>
          </w:p>
        </w:tc>
        <w:tc>
          <w:tcPr>
            <w:tcW w:w="212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pStyle w:val="51"/>
              <w:widowControl w:val="0"/>
              <w:numPr>
                <w:ilvl w:val="0"/>
                <w:numId w:val="20"/>
              </w:numPr>
              <w:spacing w:before="120" w:beforeLines="0" w:after="120" w:afterLines="0" w:line="240" w:lineRule="auto"/>
              <w:ind w:firstLineChars="0"/>
              <w:jc w:val="center"/>
              <w:rPr>
                <w:rFonts w:ascii="仿宋" w:hAnsi="仿宋" w:eastAsia="仿宋"/>
                <w:szCs w:val="24"/>
              </w:rPr>
            </w:pPr>
          </w:p>
        </w:tc>
        <w:tc>
          <w:tcPr>
            <w:tcW w:w="180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mdm_region</w:t>
            </w:r>
          </w:p>
        </w:tc>
        <w:tc>
          <w:tcPr>
            <w:tcW w:w="212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region_code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行政区划代码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pStyle w:val="51"/>
              <w:widowControl w:val="0"/>
              <w:numPr>
                <w:ilvl w:val="0"/>
                <w:numId w:val="20"/>
              </w:numPr>
              <w:spacing w:before="120" w:beforeLines="0" w:after="120" w:afterLines="0" w:line="240" w:lineRule="auto"/>
              <w:ind w:firstLineChars="0"/>
              <w:jc w:val="center"/>
              <w:rPr>
                <w:rFonts w:ascii="仿宋" w:hAnsi="仿宋" w:eastAsia="仿宋"/>
                <w:szCs w:val="24"/>
              </w:rPr>
            </w:pPr>
          </w:p>
        </w:tc>
        <w:tc>
          <w:tcPr>
            <w:tcW w:w="180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mdm_region</w:t>
            </w:r>
          </w:p>
        </w:tc>
        <w:tc>
          <w:tcPr>
            <w:tcW w:w="212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english_name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英文名称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pStyle w:val="51"/>
              <w:widowControl w:val="0"/>
              <w:numPr>
                <w:ilvl w:val="0"/>
                <w:numId w:val="20"/>
              </w:numPr>
              <w:spacing w:before="120" w:beforeLines="0" w:after="120" w:afterLines="0" w:line="240" w:lineRule="auto"/>
              <w:ind w:firstLineChars="0"/>
              <w:jc w:val="center"/>
              <w:rPr>
                <w:rFonts w:ascii="仿宋" w:hAnsi="仿宋" w:eastAsia="仿宋"/>
                <w:szCs w:val="24"/>
              </w:rPr>
            </w:pPr>
          </w:p>
        </w:tc>
        <w:tc>
          <w:tcPr>
            <w:tcW w:w="180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mdm_region</w:t>
            </w:r>
          </w:p>
        </w:tc>
        <w:tc>
          <w:tcPr>
            <w:tcW w:w="212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remark</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pStyle w:val="51"/>
              <w:widowControl w:val="0"/>
              <w:numPr>
                <w:ilvl w:val="0"/>
                <w:numId w:val="20"/>
              </w:numPr>
              <w:spacing w:before="120" w:beforeLines="0" w:after="120" w:afterLines="0" w:line="240" w:lineRule="auto"/>
              <w:ind w:firstLineChars="0"/>
              <w:jc w:val="center"/>
              <w:rPr>
                <w:rFonts w:ascii="仿宋" w:hAnsi="仿宋" w:eastAsia="仿宋"/>
                <w:szCs w:val="24"/>
              </w:rPr>
            </w:pPr>
          </w:p>
        </w:tc>
        <w:tc>
          <w:tcPr>
            <w:tcW w:w="180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mdm_region</w:t>
            </w:r>
          </w:p>
        </w:tc>
        <w:tc>
          <w:tcPr>
            <w:tcW w:w="212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enabled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int(1)</w:t>
            </w:r>
          </w:p>
        </w:tc>
        <w:tc>
          <w:tcPr>
            <w:tcW w:w="203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pStyle w:val="51"/>
              <w:widowControl w:val="0"/>
              <w:numPr>
                <w:ilvl w:val="0"/>
                <w:numId w:val="20"/>
              </w:numPr>
              <w:spacing w:before="120" w:beforeLines="0" w:after="120" w:afterLines="0" w:line="240" w:lineRule="auto"/>
              <w:ind w:firstLineChars="0"/>
              <w:jc w:val="center"/>
              <w:rPr>
                <w:rFonts w:ascii="仿宋" w:hAnsi="仿宋" w:eastAsia="仿宋"/>
                <w:szCs w:val="24"/>
              </w:rPr>
            </w:pPr>
          </w:p>
        </w:tc>
        <w:tc>
          <w:tcPr>
            <w:tcW w:w="180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mdm_region</w:t>
            </w:r>
          </w:p>
        </w:tc>
        <w:tc>
          <w:tcPr>
            <w:tcW w:w="212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level</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pStyle w:val="51"/>
              <w:widowControl w:val="0"/>
              <w:numPr>
                <w:ilvl w:val="0"/>
                <w:numId w:val="20"/>
              </w:numPr>
              <w:spacing w:before="120" w:beforeLines="0" w:after="120" w:afterLines="0" w:line="240" w:lineRule="auto"/>
              <w:ind w:firstLineChars="0"/>
              <w:jc w:val="center"/>
              <w:rPr>
                <w:rFonts w:ascii="仿宋" w:hAnsi="仿宋" w:eastAsia="仿宋"/>
                <w:szCs w:val="24"/>
              </w:rPr>
            </w:pPr>
          </w:p>
        </w:tc>
        <w:tc>
          <w:tcPr>
            <w:tcW w:w="180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mdm_region</w:t>
            </w:r>
          </w:p>
        </w:tc>
        <w:tc>
          <w:tcPr>
            <w:tcW w:w="212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203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pStyle w:val="51"/>
              <w:widowControl w:val="0"/>
              <w:numPr>
                <w:ilvl w:val="0"/>
                <w:numId w:val="20"/>
              </w:numPr>
              <w:spacing w:before="120" w:beforeLines="0" w:after="120" w:afterLines="0" w:line="240" w:lineRule="auto"/>
              <w:ind w:firstLineChars="0"/>
              <w:jc w:val="center"/>
              <w:rPr>
                <w:rFonts w:ascii="仿宋" w:hAnsi="仿宋" w:eastAsia="仿宋"/>
                <w:szCs w:val="24"/>
              </w:rPr>
            </w:pPr>
          </w:p>
        </w:tc>
        <w:tc>
          <w:tcPr>
            <w:tcW w:w="180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mdm_region</w:t>
            </w:r>
          </w:p>
        </w:tc>
        <w:tc>
          <w:tcPr>
            <w:tcW w:w="212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203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pStyle w:val="51"/>
              <w:widowControl w:val="0"/>
              <w:numPr>
                <w:ilvl w:val="0"/>
                <w:numId w:val="20"/>
              </w:numPr>
              <w:spacing w:before="120" w:beforeLines="0" w:after="120" w:afterLines="0" w:line="240" w:lineRule="auto"/>
              <w:ind w:firstLineChars="0"/>
              <w:jc w:val="center"/>
              <w:rPr>
                <w:rFonts w:ascii="仿宋" w:hAnsi="仿宋" w:eastAsia="仿宋"/>
                <w:szCs w:val="24"/>
              </w:rPr>
            </w:pPr>
          </w:p>
        </w:tc>
        <w:tc>
          <w:tcPr>
            <w:tcW w:w="180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mdm_region</w:t>
            </w:r>
          </w:p>
        </w:tc>
        <w:tc>
          <w:tcPr>
            <w:tcW w:w="212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203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pStyle w:val="51"/>
              <w:widowControl w:val="0"/>
              <w:numPr>
                <w:ilvl w:val="0"/>
                <w:numId w:val="20"/>
              </w:numPr>
              <w:spacing w:before="120" w:beforeLines="0" w:after="120" w:afterLines="0" w:line="240" w:lineRule="auto"/>
              <w:ind w:firstLineChars="0"/>
              <w:jc w:val="center"/>
              <w:rPr>
                <w:rFonts w:ascii="仿宋" w:hAnsi="仿宋" w:eastAsia="仿宋"/>
                <w:szCs w:val="24"/>
              </w:rPr>
            </w:pPr>
          </w:p>
        </w:tc>
        <w:tc>
          <w:tcPr>
            <w:tcW w:w="180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mdm_region</w:t>
            </w:r>
          </w:p>
        </w:tc>
        <w:tc>
          <w:tcPr>
            <w:tcW w:w="212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203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pPr>
              <w:pStyle w:val="51"/>
              <w:widowControl w:val="0"/>
              <w:numPr>
                <w:ilvl w:val="0"/>
                <w:numId w:val="20"/>
              </w:numPr>
              <w:spacing w:before="120" w:beforeLines="0" w:after="120" w:afterLines="0" w:line="240" w:lineRule="auto"/>
              <w:ind w:firstLineChars="0"/>
              <w:jc w:val="center"/>
              <w:rPr>
                <w:rFonts w:ascii="仿宋" w:hAnsi="仿宋" w:eastAsia="仿宋"/>
                <w:szCs w:val="24"/>
              </w:rPr>
            </w:pPr>
          </w:p>
        </w:tc>
        <w:tc>
          <w:tcPr>
            <w:tcW w:w="1803"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mdm_region</w:t>
            </w:r>
          </w:p>
        </w:tc>
        <w:tc>
          <w:tcPr>
            <w:tcW w:w="2127"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p>
        </w:tc>
        <w:tc>
          <w:tcPr>
            <w:tcW w:w="2036"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bl>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12、区</w:t>
      </w:r>
      <w:r>
        <w:rPr>
          <w:rFonts w:ascii="仿宋" w:hAnsi="仿宋" w:eastAsia="仿宋" w:cs="Calibri"/>
          <w:szCs w:val="24"/>
        </w:rPr>
        <w:t>域</w:t>
      </w:r>
    </w:p>
    <w:tbl>
      <w:tblPr>
        <w:tblStyle w:val="3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1"/>
        <w:gridCol w:w="1801"/>
        <w:gridCol w:w="2116"/>
        <w:gridCol w:w="1656"/>
        <w:gridCol w:w="2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1801"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2037"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mdm_area</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nt(4)</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2</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mdm_area</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parent_code</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nt(4)</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上级编码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3</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mdm_area</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4</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mdm_area</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area_code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区域代码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5</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mdm_area</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remark</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6</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mdm_area</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enabled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int(1)</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7</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mdm_area</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8</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mdm_area</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9</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mdm_area</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10</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mdm_area</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11</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mdm_area</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bl>
    <w:p>
      <w:pPr>
        <w:widowControl w:val="0"/>
        <w:spacing w:before="0" w:beforeLines="0" w:after="0" w:afterLines="0" w:line="440" w:lineRule="atLeast"/>
        <w:ind w:firstLine="0" w:firstLineChars="0"/>
        <w:rPr>
          <w:rFonts w:ascii="仿宋" w:hAnsi="仿宋" w:eastAsia="仿宋"/>
        </w:rPr>
      </w:pPr>
    </w:p>
    <w:p>
      <w:pPr>
        <w:widowControl w:val="0"/>
        <w:spacing w:before="0" w:beforeLines="0" w:after="0" w:afterLines="0" w:line="440" w:lineRule="atLeast"/>
        <w:ind w:firstLine="0" w:firstLineChars="0"/>
        <w:rPr>
          <w:rFonts w:ascii="仿宋" w:hAnsi="仿宋" w:eastAsia="仿宋"/>
        </w:rPr>
      </w:pPr>
    </w:p>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13、行政组织</w:t>
      </w:r>
    </w:p>
    <w:tbl>
      <w:tblPr>
        <w:tblStyle w:val="34"/>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824"/>
        <w:gridCol w:w="2496"/>
        <w:gridCol w:w="1656"/>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1824"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249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1</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w:t>
            </w:r>
            <w:r>
              <w:rPr>
                <w:rFonts w:hint="eastAsia" w:ascii="仿宋" w:hAnsi="仿宋" w:eastAsia="仿宋"/>
                <w:szCs w:val="24"/>
              </w:rPr>
              <w:t>5</w:t>
            </w:r>
            <w:r>
              <w:rPr>
                <w:rFonts w:ascii="仿宋" w:hAnsi="仿宋" w:eastAsia="仿宋"/>
                <w:szCs w:val="24"/>
              </w:rPr>
              <w:t>)</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2</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parent_code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w:t>
            </w:r>
            <w:r>
              <w:rPr>
                <w:rFonts w:hint="eastAsia" w:ascii="仿宋" w:hAnsi="仿宋" w:eastAsia="仿宋"/>
                <w:szCs w:val="24"/>
              </w:rPr>
              <w:t>5</w:t>
            </w:r>
            <w:r>
              <w:rPr>
                <w:rFonts w:ascii="仿宋" w:hAnsi="仿宋" w:eastAsia="仿宋"/>
                <w:szCs w:val="24"/>
              </w:rPr>
              <w:t>)</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上级编码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3</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4</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org</w:t>
            </w:r>
            <w:r>
              <w:rPr>
                <w:rFonts w:ascii="仿宋" w:hAnsi="仿宋" w:eastAsia="仿宋"/>
                <w:szCs w:val="24"/>
              </w:rPr>
              <w: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5</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shortname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6</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org_type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部门类别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7</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s</w:t>
            </w:r>
            <w:r>
              <w:rPr>
                <w:rFonts w:ascii="仿宋" w:hAnsi="仿宋" w:eastAsia="仿宋"/>
                <w:szCs w:val="24"/>
              </w:rPr>
              <w:t>howorder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显示顺序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8</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enabled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Int(1)</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10</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oa_subcompany_id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源系统所属组织主键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11</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oa_</w:t>
            </w:r>
            <w:r>
              <w:rPr>
                <w:rFonts w:hint="eastAsia" w:ascii="仿宋" w:hAnsi="仿宋" w:eastAsia="仿宋"/>
                <w:szCs w:val="24"/>
              </w:rPr>
              <w:t>supsubcompany</w:t>
            </w:r>
            <w:r>
              <w:rPr>
                <w:rFonts w:ascii="仿宋" w:hAnsi="仿宋" w:eastAsia="仿宋"/>
                <w:szCs w:val="24"/>
              </w:rPr>
              <w:t>_id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1690" w:type="dxa"/>
          </w:tcPr>
          <w:p>
            <w:pPr>
              <w:spacing w:before="120" w:after="120" w:line="240" w:lineRule="auto"/>
              <w:ind w:firstLine="0" w:firstLineChars="0"/>
              <w:jc w:val="left"/>
              <w:rPr>
                <w:rFonts w:ascii="仿宋" w:hAnsi="仿宋" w:eastAsia="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13</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finadept_code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对应财务部门编码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14</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15</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16</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17</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30" w:type="dxa"/>
          </w:tcPr>
          <w:p>
            <w:pPr>
              <w:pStyle w:val="51"/>
              <w:widowControl w:val="0"/>
              <w:spacing w:before="120" w:beforeLines="0" w:after="120" w:afterLines="0" w:line="240" w:lineRule="auto"/>
              <w:ind w:firstLine="0" w:firstLineChars="0"/>
              <w:rPr>
                <w:rFonts w:ascii="仿宋" w:hAnsi="仿宋" w:eastAsia="仿宋"/>
                <w:szCs w:val="24"/>
              </w:rPr>
            </w:pPr>
            <w:r>
              <w:rPr>
                <w:rFonts w:hint="eastAsia" w:ascii="仿宋" w:hAnsi="仿宋" w:eastAsia="仿宋"/>
                <w:szCs w:val="24"/>
              </w:rPr>
              <w:t>18</w:t>
            </w:r>
          </w:p>
        </w:tc>
        <w:tc>
          <w:tcPr>
            <w:tcW w:w="1824"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mdm_admin</w:t>
            </w:r>
            <w:r>
              <w:rPr>
                <w:rFonts w:hint="eastAsia" w:ascii="仿宋" w:hAnsi="仿宋" w:eastAsia="仿宋"/>
                <w:szCs w:val="24"/>
              </w:rPr>
              <w:t>org</w:t>
            </w:r>
          </w:p>
        </w:tc>
        <w:tc>
          <w:tcPr>
            <w:tcW w:w="249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w:t>
            </w:r>
          </w:p>
        </w:tc>
        <w:tc>
          <w:tcPr>
            <w:tcW w:w="1690"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bl>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14、数据字典</w:t>
      </w:r>
    </w:p>
    <w:tbl>
      <w:tblPr>
        <w:tblStyle w:val="3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1"/>
        <w:gridCol w:w="1801"/>
        <w:gridCol w:w="2116"/>
        <w:gridCol w:w="1656"/>
        <w:gridCol w:w="2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1801"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2037"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data_dictionary</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r>
              <w:rPr>
                <w:rFonts w:hint="eastAsia" w:ascii="仿宋" w:hAnsi="仿宋" w:eastAsia="仿宋"/>
                <w:szCs w:val="24"/>
              </w:rPr>
              <w:t>11</w:t>
            </w:r>
            <w:r>
              <w:rPr>
                <w:rFonts w:ascii="仿宋" w:hAnsi="仿宋" w:eastAsia="仿宋"/>
                <w:szCs w:val="24"/>
              </w:rPr>
              <w: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2</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data_dictionary</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parent_code</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r>
              <w:rPr>
                <w:rFonts w:hint="eastAsia" w:ascii="仿宋" w:hAnsi="仿宋" w:eastAsia="仿宋"/>
                <w:szCs w:val="24"/>
              </w:rPr>
              <w:t>11</w:t>
            </w:r>
            <w:r>
              <w:rPr>
                <w:rFonts w:ascii="仿宋" w:hAnsi="仿宋" w:eastAsia="仿宋"/>
                <w:szCs w:val="24"/>
              </w:rPr>
              <w: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上级编码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3</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data_dictionary</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4</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data_dictionary</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state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5</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data_dictionary</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6</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data_dictionary</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remark</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7</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data_dictionary</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enabled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int(1)</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8</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data_dictionary</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9</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data_dictionary</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10</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data_dictionary</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11</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data_dictionary</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12</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data_dictionary</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bl>
    <w:p>
      <w:pPr>
        <w:widowControl w:val="0"/>
        <w:spacing w:before="0" w:beforeLines="0" w:after="0" w:afterLines="0" w:line="440" w:lineRule="atLeast"/>
        <w:ind w:firstLine="0" w:firstLineChars="0"/>
        <w:rPr>
          <w:rFonts w:ascii="仿宋" w:hAnsi="仿宋" w:eastAsia="仿宋"/>
        </w:rPr>
      </w:pPr>
    </w:p>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15、供应商分类</w:t>
      </w:r>
    </w:p>
    <w:tbl>
      <w:tblPr>
        <w:tblStyle w:val="3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1"/>
        <w:gridCol w:w="1801"/>
        <w:gridCol w:w="2116"/>
        <w:gridCol w:w="1656"/>
        <w:gridCol w:w="2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1801"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2037"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supplierclass</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r>
              <w:rPr>
                <w:rFonts w:hint="eastAsia" w:ascii="仿宋" w:hAnsi="仿宋" w:eastAsia="仿宋"/>
                <w:szCs w:val="24"/>
              </w:rPr>
              <w:t>11</w:t>
            </w:r>
            <w:r>
              <w:rPr>
                <w:rFonts w:ascii="仿宋" w:hAnsi="仿宋" w:eastAsia="仿宋"/>
                <w:szCs w:val="24"/>
              </w:rPr>
              <w: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2</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supplierclass</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parent_code</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r>
              <w:rPr>
                <w:rFonts w:hint="eastAsia" w:ascii="仿宋" w:hAnsi="仿宋" w:eastAsia="仿宋"/>
                <w:szCs w:val="24"/>
              </w:rPr>
              <w:t>11</w:t>
            </w:r>
            <w:r>
              <w:rPr>
                <w:rFonts w:ascii="仿宋" w:hAnsi="仿宋" w:eastAsia="仿宋"/>
                <w:szCs w:val="24"/>
              </w:rPr>
              <w: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上级编码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3</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supplierclass</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4</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supplierclass</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class_code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分类代码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5</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supplierclass</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remark</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6</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supplierclass</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enabled</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int(1)</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7</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supplierclass</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8</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supplierclass</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9</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supplierclass</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varchar(30</w:t>
            </w:r>
            <w:r>
              <w:rPr>
                <w:rFonts w:hint="eastAsia" w:ascii="仿宋" w:hAnsi="仿宋" w:eastAsia="仿宋"/>
                <w:szCs w:val="24"/>
              </w:rPr>
              <w: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10</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supplierclass</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datetime</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11</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supplierclass</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12</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supplierclass</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qualification_name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资质名称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13</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supplierclass</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qualification_level</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资质等级</w:t>
            </w:r>
          </w:p>
        </w:tc>
      </w:tr>
    </w:tbl>
    <w:p>
      <w:pPr>
        <w:widowControl w:val="0"/>
        <w:spacing w:before="0" w:beforeLines="0" w:after="0" w:afterLines="0" w:line="440" w:lineRule="atLeast"/>
        <w:ind w:firstLine="0" w:firstLineChars="0"/>
        <w:rPr>
          <w:rFonts w:ascii="仿宋" w:hAnsi="仿宋" w:eastAsia="仿宋" w:cs="Calibri"/>
          <w:szCs w:val="24"/>
        </w:rPr>
      </w:pPr>
      <w:r>
        <w:rPr>
          <w:rFonts w:hint="eastAsia" w:ascii="仿宋" w:hAnsi="仿宋" w:eastAsia="仿宋" w:cs="Calibri"/>
          <w:szCs w:val="24"/>
        </w:rPr>
        <w:t>15、供应商</w:t>
      </w:r>
    </w:p>
    <w:tbl>
      <w:tblPr>
        <w:tblStyle w:val="34"/>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1"/>
        <w:gridCol w:w="1801"/>
        <w:gridCol w:w="2116"/>
        <w:gridCol w:w="1656"/>
        <w:gridCol w:w="2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序号</w:t>
            </w:r>
          </w:p>
        </w:tc>
        <w:tc>
          <w:tcPr>
            <w:tcW w:w="1801"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表名</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类型</w:t>
            </w:r>
          </w:p>
        </w:tc>
        <w:tc>
          <w:tcPr>
            <w:tcW w:w="2037"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mdm_code</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w:t>
            </w:r>
            <w:r>
              <w:rPr>
                <w:rFonts w:ascii="仿宋" w:hAnsi="仿宋" w:eastAsia="仿宋"/>
                <w:szCs w:val="24"/>
              </w:rPr>
              <w:t>nt(</w:t>
            </w:r>
            <w:r>
              <w:rPr>
                <w:rFonts w:hint="eastAsia" w:ascii="仿宋" w:hAnsi="仿宋" w:eastAsia="仿宋"/>
                <w:szCs w:val="24"/>
              </w:rPr>
              <w:t>8</w:t>
            </w:r>
            <w:r>
              <w:rPr>
                <w:rFonts w:ascii="仿宋" w:hAnsi="仿宋" w:eastAsia="仿宋"/>
                <w:szCs w:val="24"/>
              </w:rPr>
              <w:t>)</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color w:val="000000"/>
                <w:szCs w:val="24"/>
              </w:rPr>
              <w:t>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2</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provider_fullname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供应商全名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3</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provider_code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供应商代码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4</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provider_class</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5</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corporation</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6</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provider_type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7</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country</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8</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id_number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9</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organization_code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组织代码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10</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other_certificate_type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11</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certificate_num</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12</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licence_code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13</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localtax_code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14</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nationaltax_code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15</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business_address</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企业地址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16</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postal_code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17</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telephone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18</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fax</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19</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run_status</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smallint(1)</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启动状态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20</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province</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省份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21</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city</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22</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creator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w:t>
            </w:r>
            <w:r>
              <w:rPr>
                <w:rFonts w:hint="eastAsia" w:ascii="仿宋" w:hAnsi="仿宋" w:eastAsia="仿宋"/>
                <w:szCs w:val="24"/>
              </w:rPr>
              <w:t>3</w:t>
            </w:r>
            <w:r>
              <w:rPr>
                <w:rFonts w:ascii="仿宋" w:hAnsi="仿宋" w:eastAsia="仿宋"/>
                <w:szCs w:val="24"/>
              </w:rPr>
              <w:t>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23</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create_time</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datetime</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24</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modifier</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w:t>
            </w:r>
            <w:r>
              <w:rPr>
                <w:rFonts w:hint="eastAsia" w:ascii="仿宋" w:hAnsi="仿宋" w:eastAsia="仿宋"/>
                <w:szCs w:val="24"/>
              </w:rPr>
              <w:t>3</w:t>
            </w:r>
            <w:r>
              <w:rPr>
                <w:rFonts w:ascii="仿宋" w:hAnsi="仿宋" w:eastAsia="仿宋"/>
                <w:szCs w:val="24"/>
              </w:rPr>
              <w:t>0)</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25</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modified_time</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datetime</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最后修改时间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26</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version</w:t>
            </w:r>
          </w:p>
        </w:tc>
        <w:tc>
          <w:tcPr>
            <w:tcW w:w="165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Int(11)</w:t>
            </w:r>
          </w:p>
        </w:tc>
        <w:tc>
          <w:tcPr>
            <w:tcW w:w="2037" w:type="dxa"/>
            <w:vAlign w:val="center"/>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主数据版本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1" w:type="dxa"/>
          </w:tcPr>
          <w:p>
            <w:pPr>
              <w:widowControl w:val="0"/>
              <w:spacing w:before="120" w:beforeLines="0" w:after="120" w:afterLines="0" w:line="240" w:lineRule="auto"/>
              <w:ind w:firstLineChars="0"/>
              <w:rPr>
                <w:rFonts w:ascii="仿宋" w:hAnsi="仿宋" w:eastAsia="仿宋"/>
                <w:szCs w:val="24"/>
              </w:rPr>
            </w:pPr>
            <w:r>
              <w:rPr>
                <w:rFonts w:hint="eastAsia" w:ascii="仿宋" w:hAnsi="仿宋" w:eastAsia="仿宋"/>
                <w:szCs w:val="24"/>
              </w:rPr>
              <w:t>27</w:t>
            </w:r>
          </w:p>
        </w:tc>
        <w:tc>
          <w:tcPr>
            <w:tcW w:w="1801"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mdm_</w:t>
            </w:r>
            <w:r>
              <w:rPr>
                <w:rFonts w:hint="eastAsia" w:ascii="仿宋" w:hAnsi="仿宋" w:eastAsia="仿宋"/>
                <w:szCs w:val="24"/>
              </w:rPr>
              <w:t>supplier</w:t>
            </w:r>
          </w:p>
        </w:tc>
        <w:tc>
          <w:tcPr>
            <w:tcW w:w="2116" w:type="dxa"/>
          </w:tcPr>
          <w:p>
            <w:pPr>
              <w:spacing w:before="120" w:after="120" w:line="240" w:lineRule="auto"/>
              <w:ind w:firstLine="0" w:firstLineChars="0"/>
              <w:jc w:val="left"/>
              <w:rPr>
                <w:rFonts w:ascii="仿宋" w:hAnsi="仿宋" w:eastAsia="仿宋"/>
                <w:szCs w:val="24"/>
              </w:rPr>
            </w:pPr>
            <w:r>
              <w:rPr>
                <w:rFonts w:hint="eastAsia" w:ascii="仿宋" w:hAnsi="仿宋" w:eastAsia="仿宋"/>
                <w:szCs w:val="24"/>
              </w:rPr>
              <w:t>data_sources</w:t>
            </w:r>
          </w:p>
        </w:tc>
        <w:tc>
          <w:tcPr>
            <w:tcW w:w="1656" w:type="dxa"/>
          </w:tcPr>
          <w:p>
            <w:pPr>
              <w:spacing w:before="120" w:after="120" w:line="240" w:lineRule="auto"/>
              <w:ind w:firstLine="0" w:firstLineChars="0"/>
              <w:jc w:val="left"/>
              <w:rPr>
                <w:rFonts w:ascii="仿宋" w:hAnsi="仿宋" w:eastAsia="仿宋"/>
                <w:szCs w:val="24"/>
              </w:rPr>
            </w:pPr>
            <w:r>
              <w:rPr>
                <w:rFonts w:ascii="仿宋" w:hAnsi="仿宋" w:eastAsia="仿宋"/>
                <w:szCs w:val="24"/>
              </w:rPr>
              <w:t>varchar(100)</w:t>
            </w:r>
          </w:p>
        </w:tc>
        <w:tc>
          <w:tcPr>
            <w:tcW w:w="2037" w:type="dxa"/>
            <w:vAlign w:val="center"/>
          </w:tcPr>
          <w:p>
            <w:pPr>
              <w:spacing w:before="120" w:after="120" w:line="240" w:lineRule="auto"/>
              <w:ind w:firstLine="0" w:firstLineChars="0"/>
              <w:jc w:val="left"/>
              <w:rPr>
                <w:rFonts w:ascii="仿宋" w:hAnsi="仿宋" w:eastAsia="仿宋"/>
                <w:szCs w:val="24"/>
              </w:rPr>
            </w:pPr>
          </w:p>
        </w:tc>
      </w:tr>
    </w:tbl>
    <w:p>
      <w:pPr>
        <w:widowControl w:val="0"/>
        <w:spacing w:before="0" w:beforeLines="0" w:after="0" w:afterLines="0" w:line="440" w:lineRule="atLeast"/>
        <w:ind w:firstLine="0" w:firstLineChars="0"/>
        <w:rPr>
          <w:rFonts w:ascii="仿宋" w:hAnsi="仿宋" w:eastAsia="仿宋"/>
        </w:rPr>
      </w:pPr>
    </w:p>
    <w:sectPr>
      <w:footerReference r:id="rId9" w:type="default"/>
      <w:pgSz w:w="11906" w:h="16838"/>
      <w:pgMar w:top="1440" w:right="1800" w:bottom="1440" w:left="1800" w:header="822" w:footer="822"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00"/>
    <w:family w:val="roman"/>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ind w:firstLine="360"/>
      <w:jc w:val="center"/>
    </w:pPr>
  </w:p>
  <w:p>
    <w:pPr>
      <w:pStyle w:val="21"/>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ind w:firstLine="360"/>
      <w:jc w:val="center"/>
    </w:pPr>
  </w:p>
  <w:p>
    <w:pPr>
      <w:pStyle w:val="21"/>
      <w:spacing w:before="120"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5934131"/>
    </w:sdtPr>
    <w:sdtContent>
      <w:p>
        <w:pPr>
          <w:pStyle w:val="21"/>
          <w:spacing w:before="120" w:after="120"/>
          <w:ind w:firstLine="360"/>
          <w:jc w:val="center"/>
        </w:pPr>
        <w:r>
          <w:fldChar w:fldCharType="begin"/>
        </w:r>
        <w:r>
          <w:instrText xml:space="preserve">PAGE   \* MERGEFORMAT</w:instrText>
        </w:r>
        <w:r>
          <w:fldChar w:fldCharType="separate"/>
        </w:r>
        <w:r>
          <w:t>1</w:t>
        </w:r>
        <w:r>
          <w:fldChar w:fldCharType="end"/>
        </w:r>
      </w:p>
    </w:sdtContent>
  </w:sdt>
  <w:p>
    <w:pPr>
      <w:pStyle w:val="21"/>
      <w:spacing w:before="120" w:after="120"/>
      <w:ind w:right="360" w:firstLine="360"/>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single" w:color="auto" w:sz="6" w:space="0"/>
      </w:pBdr>
      <w:spacing w:before="120" w:after="120"/>
      <w:ind w:firstLine="360"/>
    </w:pPr>
    <w:r>
      <w:drawing>
        <wp:anchor distT="0" distB="0" distL="114300" distR="114300" simplePos="0" relativeHeight="251661312" behindDoc="0" locked="0" layoutInCell="1" allowOverlap="1">
          <wp:simplePos x="0" y="0"/>
          <wp:positionH relativeFrom="column">
            <wp:posOffset>-9525</wp:posOffset>
          </wp:positionH>
          <wp:positionV relativeFrom="paragraph">
            <wp:posOffset>71120</wp:posOffset>
          </wp:positionV>
          <wp:extent cx="1247775" cy="187325"/>
          <wp:effectExtent l="0" t="0" r="9525" b="317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47775" cy="187325"/>
                  </a:xfrm>
                  <a:prstGeom prst="rect">
                    <a:avLst/>
                  </a:prstGeom>
                  <a:noFill/>
                  <a:ln>
                    <a:noFill/>
                  </a:ln>
                </pic:spPr>
              </pic:pic>
            </a:graphicData>
          </a:graphic>
        </wp:anchor>
      </w:drawing>
    </w:r>
    <w:r>
      <w:rPr>
        <w:rFonts w:hint="eastAsia"/>
      </w:rPr>
      <w:t xml:space="preserve">                                                         实地集团主数据系统技术规范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006A7ED4"/>
    <w:multiLevelType w:val="multilevel"/>
    <w:tmpl w:val="006A7ED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055B2435"/>
    <w:multiLevelType w:val="multilevel"/>
    <w:tmpl w:val="055B2435"/>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07A747C6"/>
    <w:multiLevelType w:val="multilevel"/>
    <w:tmpl w:val="07A747C6"/>
    <w:lvl w:ilvl="0" w:tentative="0">
      <w:start w:val="2"/>
      <w:numFmt w:val="decimal"/>
      <w:lvlText w:val="%1"/>
      <w:lvlJc w:val="left"/>
      <w:pPr>
        <w:tabs>
          <w:tab w:val="left" w:pos="435"/>
        </w:tabs>
        <w:ind w:left="435" w:hanging="43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pStyle w:val="88"/>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24C1773"/>
    <w:multiLevelType w:val="multilevel"/>
    <w:tmpl w:val="124C177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13D763D5"/>
    <w:multiLevelType w:val="multilevel"/>
    <w:tmpl w:val="13D763D5"/>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155F0172"/>
    <w:multiLevelType w:val="multilevel"/>
    <w:tmpl w:val="155F0172"/>
    <w:lvl w:ilvl="0" w:tentative="0">
      <w:start w:val="1"/>
      <w:numFmt w:val="decimal"/>
      <w:pStyle w:val="71"/>
      <w:lvlText w:val="%1."/>
      <w:lvlJc w:val="left"/>
      <w:pPr>
        <w:ind w:left="425" w:hanging="425"/>
      </w:pPr>
    </w:lvl>
    <w:lvl w:ilvl="1" w:tentative="0">
      <w:start w:val="1"/>
      <w:numFmt w:val="decimal"/>
      <w:pStyle w:val="72"/>
      <w:lvlText w:val="%1.%2"/>
      <w:lvlJc w:val="left"/>
      <w:pPr>
        <w:ind w:left="992" w:hanging="567"/>
      </w:pPr>
      <w:rPr>
        <w:rFonts w:hint="eastAsia"/>
      </w:rPr>
    </w:lvl>
    <w:lvl w:ilvl="2" w:tentative="0">
      <w:start w:val="1"/>
      <w:numFmt w:val="decimal"/>
      <w:pStyle w:val="73"/>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6">
    <w:nsid w:val="1AB372B8"/>
    <w:multiLevelType w:val="multilevel"/>
    <w:tmpl w:val="1AB372B8"/>
    <w:lvl w:ilvl="0" w:tentative="0">
      <w:start w:val="1"/>
      <w:numFmt w:val="decimal"/>
      <w:pStyle w:val="101"/>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A4E2D08"/>
    <w:multiLevelType w:val="multilevel"/>
    <w:tmpl w:val="2A4E2D08"/>
    <w:lvl w:ilvl="0" w:tentative="0">
      <w:start w:val="1"/>
      <w:numFmt w:val="decimal"/>
      <w:lvlText w:val="%1."/>
      <w:lvlJc w:val="left"/>
      <w:pPr>
        <w:ind w:left="420" w:hanging="420"/>
      </w:pPr>
    </w:lvl>
    <w:lvl w:ilvl="1" w:tentative="0">
      <w:start w:val="1"/>
      <w:numFmt w:val="decimal"/>
      <w:isLgl/>
      <w:lvlText w:val="%1.%2"/>
      <w:lvlJc w:val="left"/>
      <w:pPr>
        <w:ind w:left="495" w:hanging="495"/>
      </w:pPr>
      <w:rPr>
        <w:rFonts w:hint="default"/>
        <w:b/>
        <w:sz w:val="24"/>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8">
    <w:nsid w:val="3B5319B5"/>
    <w:multiLevelType w:val="multilevel"/>
    <w:tmpl w:val="3B5319B5"/>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9">
    <w:nsid w:val="3C4E4967"/>
    <w:multiLevelType w:val="multilevel"/>
    <w:tmpl w:val="3C4E4967"/>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0">
    <w:nsid w:val="466F4C45"/>
    <w:multiLevelType w:val="multilevel"/>
    <w:tmpl w:val="466F4C45"/>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1">
    <w:nsid w:val="47A72349"/>
    <w:multiLevelType w:val="multilevel"/>
    <w:tmpl w:val="47A72349"/>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2">
    <w:nsid w:val="49CA1602"/>
    <w:multiLevelType w:val="multilevel"/>
    <w:tmpl w:val="49CA1602"/>
    <w:lvl w:ilvl="0" w:tentative="0">
      <w:start w:val="1"/>
      <w:numFmt w:val="decimal"/>
      <w:pStyle w:val="60"/>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default" w:ascii="Times New Roman" w:hAnsi="Times New Roman" w:cs="Times New Roman"/>
        <w:b/>
      </w:rPr>
    </w:lvl>
    <w:lvl w:ilvl="3" w:tentative="0">
      <w:start w:val="1"/>
      <w:numFmt w:val="decimal"/>
      <w:lvlText w:val="%1.%2.%3.%4."/>
      <w:lvlJc w:val="left"/>
      <w:pPr>
        <w:tabs>
          <w:tab w:val="left" w:pos="851"/>
        </w:tabs>
        <w:ind w:left="851" w:hanging="851"/>
      </w:pPr>
      <w:rPr>
        <w:rFonts w:hint="eastAsia"/>
        <w:sz w:val="28"/>
        <w:szCs w:val="28"/>
      </w:rPr>
    </w:lvl>
    <w:lvl w:ilvl="4" w:tentative="0">
      <w:start w:val="1"/>
      <w:numFmt w:val="decimal"/>
      <w:lvlText w:val="%1.%2.%3.%4.%5."/>
      <w:lvlJc w:val="left"/>
      <w:pPr>
        <w:tabs>
          <w:tab w:val="left" w:pos="992"/>
        </w:tabs>
        <w:ind w:left="992" w:hanging="992"/>
      </w:pPr>
      <w:rPr>
        <w:rFonts w:hint="eastAsia"/>
        <w:i/>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
    <w:nsid w:val="4C355E27"/>
    <w:multiLevelType w:val="multilevel"/>
    <w:tmpl w:val="4C355E2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4">
    <w:nsid w:val="4D0E66E1"/>
    <w:multiLevelType w:val="multilevel"/>
    <w:tmpl w:val="4D0E66E1"/>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5">
    <w:nsid w:val="4F1220E1"/>
    <w:multiLevelType w:val="multilevel"/>
    <w:tmpl w:val="4F1220E1"/>
    <w:lvl w:ilvl="0" w:tentative="0">
      <w:start w:val="1"/>
      <w:numFmt w:val="bullet"/>
      <w:pStyle w:val="80"/>
      <w:lvlText w:val=""/>
      <w:lvlPicBulletId w:val="0"/>
      <w:lvlJc w:val="left"/>
      <w:pPr>
        <w:tabs>
          <w:tab w:val="left" w:pos="840"/>
        </w:tabs>
        <w:ind w:left="840" w:hanging="420"/>
      </w:pPr>
      <w:rPr>
        <w:rFonts w:hint="default" w:ascii="Symbol" w:hAnsi="Symbol"/>
        <w:b/>
        <w:i w:val="0"/>
        <w:color w:val="auto"/>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658D1DB9"/>
    <w:multiLevelType w:val="multilevel"/>
    <w:tmpl w:val="658D1DB9"/>
    <w:lvl w:ilvl="0" w:tentative="0">
      <w:start w:val="1"/>
      <w:numFmt w:val="decimal"/>
      <w:lvlText w:val="(%1)"/>
      <w:lvlJc w:val="left"/>
      <w:pPr>
        <w:ind w:left="785"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7">
    <w:nsid w:val="68DB7001"/>
    <w:multiLevelType w:val="multilevel"/>
    <w:tmpl w:val="68DB7001"/>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8">
    <w:nsid w:val="6DE075E1"/>
    <w:multiLevelType w:val="multilevel"/>
    <w:tmpl w:val="6DE075E1"/>
    <w:lvl w:ilvl="0" w:tentative="0">
      <w:start w:val="1"/>
      <w:numFmt w:val="decimal"/>
      <w:lvlText w:val="%1"/>
      <w:lvlJc w:val="left"/>
      <w:pPr>
        <w:ind w:left="425" w:hanging="425"/>
      </w:pPr>
    </w:lvl>
    <w:lvl w:ilvl="1" w:tentative="0">
      <w:start w:val="1"/>
      <w:numFmt w:val="decimal"/>
      <w:pStyle w:val="109"/>
      <w:lvlText w:val="%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9">
    <w:nsid w:val="73000F69"/>
    <w:multiLevelType w:val="multilevel"/>
    <w:tmpl w:val="73000F6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2"/>
  </w:num>
  <w:num w:numId="2">
    <w:abstractNumId w:val="5"/>
  </w:num>
  <w:num w:numId="3">
    <w:abstractNumId w:val="15"/>
  </w:num>
  <w:num w:numId="4">
    <w:abstractNumId w:val="2"/>
  </w:num>
  <w:num w:numId="5">
    <w:abstractNumId w:val="6"/>
  </w:num>
  <w:num w:numId="6">
    <w:abstractNumId w:val="18"/>
  </w:num>
  <w:num w:numId="7">
    <w:abstractNumId w:val="19"/>
  </w:num>
  <w:num w:numId="8">
    <w:abstractNumId w:val="16"/>
  </w:num>
  <w:num w:numId="9">
    <w:abstractNumId w:val="7"/>
  </w:num>
  <w:num w:numId="10">
    <w:abstractNumId w:val="9"/>
  </w:num>
  <w:num w:numId="11">
    <w:abstractNumId w:val="17"/>
  </w:num>
  <w:num w:numId="12">
    <w:abstractNumId w:val="10"/>
  </w:num>
  <w:num w:numId="13">
    <w:abstractNumId w:val="13"/>
  </w:num>
  <w:num w:numId="14">
    <w:abstractNumId w:val="0"/>
  </w:num>
  <w:num w:numId="15">
    <w:abstractNumId w:val="1"/>
  </w:num>
  <w:num w:numId="16">
    <w:abstractNumId w:val="4"/>
  </w:num>
  <w:num w:numId="17">
    <w:abstractNumId w:val="8"/>
  </w:num>
  <w:num w:numId="18">
    <w:abstractNumId w:val="14"/>
  </w:num>
  <w:num w:numId="19">
    <w:abstractNumId w:val="11"/>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卡噗胖胖">
    <w15:presenceInfo w15:providerId="None" w15:userId="卡噗胖胖"/>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5AE"/>
    <w:rsid w:val="000017B7"/>
    <w:rsid w:val="00002ED6"/>
    <w:rsid w:val="00003019"/>
    <w:rsid w:val="000053C8"/>
    <w:rsid w:val="000063AC"/>
    <w:rsid w:val="00006974"/>
    <w:rsid w:val="00007076"/>
    <w:rsid w:val="00007D0C"/>
    <w:rsid w:val="00010163"/>
    <w:rsid w:val="00011CDD"/>
    <w:rsid w:val="00011F49"/>
    <w:rsid w:val="0001215F"/>
    <w:rsid w:val="000135C2"/>
    <w:rsid w:val="00013E8D"/>
    <w:rsid w:val="00014340"/>
    <w:rsid w:val="00014617"/>
    <w:rsid w:val="00015AE1"/>
    <w:rsid w:val="00015F9A"/>
    <w:rsid w:val="000173F3"/>
    <w:rsid w:val="000175E7"/>
    <w:rsid w:val="00021581"/>
    <w:rsid w:val="0002177A"/>
    <w:rsid w:val="000234C6"/>
    <w:rsid w:val="0002424E"/>
    <w:rsid w:val="0002502A"/>
    <w:rsid w:val="00026FB2"/>
    <w:rsid w:val="0002736C"/>
    <w:rsid w:val="000273A5"/>
    <w:rsid w:val="00027A93"/>
    <w:rsid w:val="00035DB7"/>
    <w:rsid w:val="000365E8"/>
    <w:rsid w:val="0003776F"/>
    <w:rsid w:val="00040088"/>
    <w:rsid w:val="00040D21"/>
    <w:rsid w:val="00042832"/>
    <w:rsid w:val="000431E5"/>
    <w:rsid w:val="00043534"/>
    <w:rsid w:val="000438C2"/>
    <w:rsid w:val="00044744"/>
    <w:rsid w:val="00050CE4"/>
    <w:rsid w:val="00050DDF"/>
    <w:rsid w:val="000510FF"/>
    <w:rsid w:val="000512D4"/>
    <w:rsid w:val="0005168C"/>
    <w:rsid w:val="0005186B"/>
    <w:rsid w:val="000549B1"/>
    <w:rsid w:val="00055244"/>
    <w:rsid w:val="000557CD"/>
    <w:rsid w:val="00055E95"/>
    <w:rsid w:val="00055EDD"/>
    <w:rsid w:val="00056310"/>
    <w:rsid w:val="00057474"/>
    <w:rsid w:val="00060C88"/>
    <w:rsid w:val="00060F19"/>
    <w:rsid w:val="00061EA4"/>
    <w:rsid w:val="000638D0"/>
    <w:rsid w:val="000706B0"/>
    <w:rsid w:val="000707CF"/>
    <w:rsid w:val="0007171F"/>
    <w:rsid w:val="00071A27"/>
    <w:rsid w:val="0007563D"/>
    <w:rsid w:val="000760E1"/>
    <w:rsid w:val="000775A6"/>
    <w:rsid w:val="000776D3"/>
    <w:rsid w:val="000828CF"/>
    <w:rsid w:val="00083800"/>
    <w:rsid w:val="00083B08"/>
    <w:rsid w:val="00084458"/>
    <w:rsid w:val="0008598F"/>
    <w:rsid w:val="0008603C"/>
    <w:rsid w:val="000876E8"/>
    <w:rsid w:val="00091538"/>
    <w:rsid w:val="00091CE1"/>
    <w:rsid w:val="00092CAF"/>
    <w:rsid w:val="00092E6F"/>
    <w:rsid w:val="00093E45"/>
    <w:rsid w:val="00094060"/>
    <w:rsid w:val="00094303"/>
    <w:rsid w:val="00094601"/>
    <w:rsid w:val="00094E58"/>
    <w:rsid w:val="00096281"/>
    <w:rsid w:val="00097BD8"/>
    <w:rsid w:val="000A0720"/>
    <w:rsid w:val="000A2174"/>
    <w:rsid w:val="000A256D"/>
    <w:rsid w:val="000A2FC6"/>
    <w:rsid w:val="000A4E24"/>
    <w:rsid w:val="000A57DE"/>
    <w:rsid w:val="000A62F9"/>
    <w:rsid w:val="000A65BF"/>
    <w:rsid w:val="000A6864"/>
    <w:rsid w:val="000A6960"/>
    <w:rsid w:val="000A6B63"/>
    <w:rsid w:val="000A6B98"/>
    <w:rsid w:val="000A6E9D"/>
    <w:rsid w:val="000A6FFA"/>
    <w:rsid w:val="000B0B42"/>
    <w:rsid w:val="000B0F0E"/>
    <w:rsid w:val="000B2080"/>
    <w:rsid w:val="000B22BC"/>
    <w:rsid w:val="000B2B98"/>
    <w:rsid w:val="000B42D1"/>
    <w:rsid w:val="000B43C9"/>
    <w:rsid w:val="000B4554"/>
    <w:rsid w:val="000B6499"/>
    <w:rsid w:val="000B74E1"/>
    <w:rsid w:val="000B7E0A"/>
    <w:rsid w:val="000C0D8D"/>
    <w:rsid w:val="000C2291"/>
    <w:rsid w:val="000C2F86"/>
    <w:rsid w:val="000C3976"/>
    <w:rsid w:val="000C5001"/>
    <w:rsid w:val="000C52B0"/>
    <w:rsid w:val="000C570C"/>
    <w:rsid w:val="000C6647"/>
    <w:rsid w:val="000C6E28"/>
    <w:rsid w:val="000C742D"/>
    <w:rsid w:val="000D2A67"/>
    <w:rsid w:val="000D3467"/>
    <w:rsid w:val="000D4316"/>
    <w:rsid w:val="000D43F6"/>
    <w:rsid w:val="000D6830"/>
    <w:rsid w:val="000D7024"/>
    <w:rsid w:val="000D7103"/>
    <w:rsid w:val="000D772D"/>
    <w:rsid w:val="000D7AE4"/>
    <w:rsid w:val="000D7FAF"/>
    <w:rsid w:val="000E11C3"/>
    <w:rsid w:val="000E14B6"/>
    <w:rsid w:val="000E16CE"/>
    <w:rsid w:val="000E1C64"/>
    <w:rsid w:val="000E2F65"/>
    <w:rsid w:val="000E31FA"/>
    <w:rsid w:val="000E3375"/>
    <w:rsid w:val="000E498A"/>
    <w:rsid w:val="000E4BDD"/>
    <w:rsid w:val="000E535B"/>
    <w:rsid w:val="000E5708"/>
    <w:rsid w:val="000E6658"/>
    <w:rsid w:val="000E6F23"/>
    <w:rsid w:val="000F1820"/>
    <w:rsid w:val="000F293D"/>
    <w:rsid w:val="000F30A5"/>
    <w:rsid w:val="000F38C5"/>
    <w:rsid w:val="000F4DA4"/>
    <w:rsid w:val="000F6BD5"/>
    <w:rsid w:val="000F7910"/>
    <w:rsid w:val="001000D7"/>
    <w:rsid w:val="00100D4F"/>
    <w:rsid w:val="00100E0A"/>
    <w:rsid w:val="0010237B"/>
    <w:rsid w:val="001023A0"/>
    <w:rsid w:val="00102F74"/>
    <w:rsid w:val="00104385"/>
    <w:rsid w:val="00105064"/>
    <w:rsid w:val="001071EA"/>
    <w:rsid w:val="001079CB"/>
    <w:rsid w:val="00110F86"/>
    <w:rsid w:val="001110B2"/>
    <w:rsid w:val="00111D4E"/>
    <w:rsid w:val="00111F1A"/>
    <w:rsid w:val="0011274E"/>
    <w:rsid w:val="001139C0"/>
    <w:rsid w:val="00113BD5"/>
    <w:rsid w:val="00116140"/>
    <w:rsid w:val="001165C9"/>
    <w:rsid w:val="001207F0"/>
    <w:rsid w:val="00123403"/>
    <w:rsid w:val="001246CB"/>
    <w:rsid w:val="00124997"/>
    <w:rsid w:val="001250B2"/>
    <w:rsid w:val="0012596A"/>
    <w:rsid w:val="001267D6"/>
    <w:rsid w:val="00126C78"/>
    <w:rsid w:val="00127D80"/>
    <w:rsid w:val="001312C2"/>
    <w:rsid w:val="00131D18"/>
    <w:rsid w:val="00133D32"/>
    <w:rsid w:val="0013488E"/>
    <w:rsid w:val="001350E1"/>
    <w:rsid w:val="001364D4"/>
    <w:rsid w:val="0014094C"/>
    <w:rsid w:val="0014292F"/>
    <w:rsid w:val="001432B2"/>
    <w:rsid w:val="00143746"/>
    <w:rsid w:val="00144416"/>
    <w:rsid w:val="00145E46"/>
    <w:rsid w:val="00146876"/>
    <w:rsid w:val="00146A1B"/>
    <w:rsid w:val="001478DB"/>
    <w:rsid w:val="00147D77"/>
    <w:rsid w:val="0015122A"/>
    <w:rsid w:val="00151399"/>
    <w:rsid w:val="001519DD"/>
    <w:rsid w:val="00151A11"/>
    <w:rsid w:val="00153FD8"/>
    <w:rsid w:val="00155340"/>
    <w:rsid w:val="001574A0"/>
    <w:rsid w:val="00157B81"/>
    <w:rsid w:val="00160497"/>
    <w:rsid w:val="00161272"/>
    <w:rsid w:val="00162029"/>
    <w:rsid w:val="00162444"/>
    <w:rsid w:val="001637C8"/>
    <w:rsid w:val="001643D9"/>
    <w:rsid w:val="00165AEE"/>
    <w:rsid w:val="001662CE"/>
    <w:rsid w:val="00166825"/>
    <w:rsid w:val="001675B7"/>
    <w:rsid w:val="001700DA"/>
    <w:rsid w:val="00170433"/>
    <w:rsid w:val="0017076F"/>
    <w:rsid w:val="0017232A"/>
    <w:rsid w:val="00172A27"/>
    <w:rsid w:val="001740DC"/>
    <w:rsid w:val="00174C07"/>
    <w:rsid w:val="00174C70"/>
    <w:rsid w:val="001755DF"/>
    <w:rsid w:val="00176791"/>
    <w:rsid w:val="00176BC8"/>
    <w:rsid w:val="00176C5B"/>
    <w:rsid w:val="00180F1E"/>
    <w:rsid w:val="00181812"/>
    <w:rsid w:val="0018182F"/>
    <w:rsid w:val="00181E9F"/>
    <w:rsid w:val="00182A1B"/>
    <w:rsid w:val="0018355F"/>
    <w:rsid w:val="001851CE"/>
    <w:rsid w:val="00185725"/>
    <w:rsid w:val="0018734D"/>
    <w:rsid w:val="00190643"/>
    <w:rsid w:val="001908F5"/>
    <w:rsid w:val="001913B5"/>
    <w:rsid w:val="00193002"/>
    <w:rsid w:val="0019406A"/>
    <w:rsid w:val="00194D54"/>
    <w:rsid w:val="001951EC"/>
    <w:rsid w:val="00195B11"/>
    <w:rsid w:val="00195C1D"/>
    <w:rsid w:val="00196824"/>
    <w:rsid w:val="0019697A"/>
    <w:rsid w:val="00197302"/>
    <w:rsid w:val="001A2001"/>
    <w:rsid w:val="001A2F67"/>
    <w:rsid w:val="001A4A85"/>
    <w:rsid w:val="001A68E9"/>
    <w:rsid w:val="001A751C"/>
    <w:rsid w:val="001B0729"/>
    <w:rsid w:val="001B0DEA"/>
    <w:rsid w:val="001B4755"/>
    <w:rsid w:val="001B48F2"/>
    <w:rsid w:val="001B5409"/>
    <w:rsid w:val="001B6089"/>
    <w:rsid w:val="001B6245"/>
    <w:rsid w:val="001B7384"/>
    <w:rsid w:val="001C0896"/>
    <w:rsid w:val="001C1277"/>
    <w:rsid w:val="001C1604"/>
    <w:rsid w:val="001C1DF3"/>
    <w:rsid w:val="001C2578"/>
    <w:rsid w:val="001C27DC"/>
    <w:rsid w:val="001C4364"/>
    <w:rsid w:val="001C49C3"/>
    <w:rsid w:val="001C6616"/>
    <w:rsid w:val="001D1345"/>
    <w:rsid w:val="001D1537"/>
    <w:rsid w:val="001D1A68"/>
    <w:rsid w:val="001D2D50"/>
    <w:rsid w:val="001D3BA2"/>
    <w:rsid w:val="001D72CE"/>
    <w:rsid w:val="001D7BDF"/>
    <w:rsid w:val="001D7E50"/>
    <w:rsid w:val="001E0F52"/>
    <w:rsid w:val="001E1179"/>
    <w:rsid w:val="001E214B"/>
    <w:rsid w:val="001E422E"/>
    <w:rsid w:val="001E4542"/>
    <w:rsid w:val="001E473D"/>
    <w:rsid w:val="001E6328"/>
    <w:rsid w:val="001E65F3"/>
    <w:rsid w:val="001E7065"/>
    <w:rsid w:val="001F028D"/>
    <w:rsid w:val="001F0716"/>
    <w:rsid w:val="001F16CE"/>
    <w:rsid w:val="001F2892"/>
    <w:rsid w:val="001F36C3"/>
    <w:rsid w:val="001F5F34"/>
    <w:rsid w:val="001F6F76"/>
    <w:rsid w:val="001F73DC"/>
    <w:rsid w:val="001F7BD9"/>
    <w:rsid w:val="00200636"/>
    <w:rsid w:val="00201CC7"/>
    <w:rsid w:val="00201D2E"/>
    <w:rsid w:val="00202D01"/>
    <w:rsid w:val="00204545"/>
    <w:rsid w:val="00205A76"/>
    <w:rsid w:val="00206FC8"/>
    <w:rsid w:val="002074F7"/>
    <w:rsid w:val="002101CE"/>
    <w:rsid w:val="00210C9E"/>
    <w:rsid w:val="00210E18"/>
    <w:rsid w:val="002122DB"/>
    <w:rsid w:val="00213534"/>
    <w:rsid w:val="00213A3A"/>
    <w:rsid w:val="00214EA8"/>
    <w:rsid w:val="00215AEF"/>
    <w:rsid w:val="00217D70"/>
    <w:rsid w:val="00220337"/>
    <w:rsid w:val="00220734"/>
    <w:rsid w:val="00221151"/>
    <w:rsid w:val="00221249"/>
    <w:rsid w:val="00222166"/>
    <w:rsid w:val="002239C1"/>
    <w:rsid w:val="00223CDD"/>
    <w:rsid w:val="00223F7B"/>
    <w:rsid w:val="00224A13"/>
    <w:rsid w:val="00227480"/>
    <w:rsid w:val="00227BFA"/>
    <w:rsid w:val="002300EA"/>
    <w:rsid w:val="0023054E"/>
    <w:rsid w:val="002309DA"/>
    <w:rsid w:val="00232EE0"/>
    <w:rsid w:val="00233120"/>
    <w:rsid w:val="00234529"/>
    <w:rsid w:val="00234B1C"/>
    <w:rsid w:val="00235A78"/>
    <w:rsid w:val="00235D7B"/>
    <w:rsid w:val="00236145"/>
    <w:rsid w:val="00236330"/>
    <w:rsid w:val="0023789F"/>
    <w:rsid w:val="002410F3"/>
    <w:rsid w:val="0024606B"/>
    <w:rsid w:val="0025031B"/>
    <w:rsid w:val="0025198A"/>
    <w:rsid w:val="00251E08"/>
    <w:rsid w:val="00253037"/>
    <w:rsid w:val="00255712"/>
    <w:rsid w:val="00255EAB"/>
    <w:rsid w:val="0026017A"/>
    <w:rsid w:val="00260C99"/>
    <w:rsid w:val="002611F0"/>
    <w:rsid w:val="00261CC1"/>
    <w:rsid w:val="00262035"/>
    <w:rsid w:val="00262E51"/>
    <w:rsid w:val="00263807"/>
    <w:rsid w:val="00265E88"/>
    <w:rsid w:val="0026614E"/>
    <w:rsid w:val="00266297"/>
    <w:rsid w:val="002667FF"/>
    <w:rsid w:val="00270E3F"/>
    <w:rsid w:val="00273473"/>
    <w:rsid w:val="00276079"/>
    <w:rsid w:val="00277157"/>
    <w:rsid w:val="00277BD8"/>
    <w:rsid w:val="0028084C"/>
    <w:rsid w:val="00280DBC"/>
    <w:rsid w:val="00281FD2"/>
    <w:rsid w:val="00282447"/>
    <w:rsid w:val="00284009"/>
    <w:rsid w:val="00284376"/>
    <w:rsid w:val="002870C4"/>
    <w:rsid w:val="00291D25"/>
    <w:rsid w:val="00293FA0"/>
    <w:rsid w:val="002958D1"/>
    <w:rsid w:val="00295E28"/>
    <w:rsid w:val="00296133"/>
    <w:rsid w:val="002979A6"/>
    <w:rsid w:val="002979F4"/>
    <w:rsid w:val="002A004C"/>
    <w:rsid w:val="002A0BE4"/>
    <w:rsid w:val="002A1472"/>
    <w:rsid w:val="002A172C"/>
    <w:rsid w:val="002A1BDC"/>
    <w:rsid w:val="002A2698"/>
    <w:rsid w:val="002A593B"/>
    <w:rsid w:val="002A5B52"/>
    <w:rsid w:val="002A6101"/>
    <w:rsid w:val="002A6DB2"/>
    <w:rsid w:val="002A7E07"/>
    <w:rsid w:val="002B033D"/>
    <w:rsid w:val="002B03BA"/>
    <w:rsid w:val="002B3187"/>
    <w:rsid w:val="002B3E34"/>
    <w:rsid w:val="002B4EEE"/>
    <w:rsid w:val="002B5534"/>
    <w:rsid w:val="002B564B"/>
    <w:rsid w:val="002B5D21"/>
    <w:rsid w:val="002B6B0A"/>
    <w:rsid w:val="002B6E9E"/>
    <w:rsid w:val="002B7231"/>
    <w:rsid w:val="002C04C8"/>
    <w:rsid w:val="002C08A7"/>
    <w:rsid w:val="002C2AFA"/>
    <w:rsid w:val="002C35BB"/>
    <w:rsid w:val="002C38B4"/>
    <w:rsid w:val="002C738F"/>
    <w:rsid w:val="002D02C6"/>
    <w:rsid w:val="002D03A0"/>
    <w:rsid w:val="002D15B0"/>
    <w:rsid w:val="002D2FBF"/>
    <w:rsid w:val="002D37CB"/>
    <w:rsid w:val="002D41E2"/>
    <w:rsid w:val="002D43CA"/>
    <w:rsid w:val="002D5CA1"/>
    <w:rsid w:val="002D64F5"/>
    <w:rsid w:val="002D66B4"/>
    <w:rsid w:val="002D706A"/>
    <w:rsid w:val="002D774D"/>
    <w:rsid w:val="002D7BE1"/>
    <w:rsid w:val="002D7E53"/>
    <w:rsid w:val="002D7EF2"/>
    <w:rsid w:val="002E14AD"/>
    <w:rsid w:val="002E1922"/>
    <w:rsid w:val="002E2793"/>
    <w:rsid w:val="002E35E2"/>
    <w:rsid w:val="002E3A0E"/>
    <w:rsid w:val="002E3E8B"/>
    <w:rsid w:val="002E4202"/>
    <w:rsid w:val="002E438A"/>
    <w:rsid w:val="002E6360"/>
    <w:rsid w:val="002F0CB2"/>
    <w:rsid w:val="002F0E80"/>
    <w:rsid w:val="002F16C7"/>
    <w:rsid w:val="002F2A38"/>
    <w:rsid w:val="002F2B5D"/>
    <w:rsid w:val="002F3B59"/>
    <w:rsid w:val="002F6518"/>
    <w:rsid w:val="002F70EF"/>
    <w:rsid w:val="002F72AF"/>
    <w:rsid w:val="00300ECD"/>
    <w:rsid w:val="0030162D"/>
    <w:rsid w:val="00301CCA"/>
    <w:rsid w:val="00302836"/>
    <w:rsid w:val="00302F32"/>
    <w:rsid w:val="00303095"/>
    <w:rsid w:val="00303819"/>
    <w:rsid w:val="00303F3C"/>
    <w:rsid w:val="0030450A"/>
    <w:rsid w:val="00304657"/>
    <w:rsid w:val="00305C29"/>
    <w:rsid w:val="00305EFE"/>
    <w:rsid w:val="0030631C"/>
    <w:rsid w:val="00306585"/>
    <w:rsid w:val="003078A6"/>
    <w:rsid w:val="00310864"/>
    <w:rsid w:val="0031372C"/>
    <w:rsid w:val="00313AEC"/>
    <w:rsid w:val="00313DF3"/>
    <w:rsid w:val="003144D7"/>
    <w:rsid w:val="00314B75"/>
    <w:rsid w:val="00314ED0"/>
    <w:rsid w:val="0031553D"/>
    <w:rsid w:val="0031741B"/>
    <w:rsid w:val="00317E3A"/>
    <w:rsid w:val="00322399"/>
    <w:rsid w:val="00331964"/>
    <w:rsid w:val="003356D0"/>
    <w:rsid w:val="0033685A"/>
    <w:rsid w:val="00337162"/>
    <w:rsid w:val="003371EF"/>
    <w:rsid w:val="00340544"/>
    <w:rsid w:val="00341241"/>
    <w:rsid w:val="00341749"/>
    <w:rsid w:val="003442BC"/>
    <w:rsid w:val="003451E4"/>
    <w:rsid w:val="00345FD9"/>
    <w:rsid w:val="00346765"/>
    <w:rsid w:val="003474E1"/>
    <w:rsid w:val="00347793"/>
    <w:rsid w:val="00354065"/>
    <w:rsid w:val="00354EE3"/>
    <w:rsid w:val="003568F1"/>
    <w:rsid w:val="00356E0E"/>
    <w:rsid w:val="003578EC"/>
    <w:rsid w:val="00357CD1"/>
    <w:rsid w:val="00357D45"/>
    <w:rsid w:val="003638B8"/>
    <w:rsid w:val="00365CB7"/>
    <w:rsid w:val="00366025"/>
    <w:rsid w:val="00366CD9"/>
    <w:rsid w:val="00367916"/>
    <w:rsid w:val="00371C3A"/>
    <w:rsid w:val="00372696"/>
    <w:rsid w:val="00372F16"/>
    <w:rsid w:val="00373C77"/>
    <w:rsid w:val="0037520E"/>
    <w:rsid w:val="00375CE1"/>
    <w:rsid w:val="00376F4D"/>
    <w:rsid w:val="0037741C"/>
    <w:rsid w:val="00381B8C"/>
    <w:rsid w:val="00382192"/>
    <w:rsid w:val="00383AD9"/>
    <w:rsid w:val="0038581A"/>
    <w:rsid w:val="00385EDC"/>
    <w:rsid w:val="003871BA"/>
    <w:rsid w:val="003879E6"/>
    <w:rsid w:val="003903C1"/>
    <w:rsid w:val="00390959"/>
    <w:rsid w:val="00392204"/>
    <w:rsid w:val="0039270E"/>
    <w:rsid w:val="00393402"/>
    <w:rsid w:val="00393ED9"/>
    <w:rsid w:val="00393EF9"/>
    <w:rsid w:val="00394463"/>
    <w:rsid w:val="00394577"/>
    <w:rsid w:val="0039708A"/>
    <w:rsid w:val="003A0AEF"/>
    <w:rsid w:val="003A1D81"/>
    <w:rsid w:val="003A2643"/>
    <w:rsid w:val="003A326D"/>
    <w:rsid w:val="003A42E1"/>
    <w:rsid w:val="003A5A20"/>
    <w:rsid w:val="003A7243"/>
    <w:rsid w:val="003B068D"/>
    <w:rsid w:val="003B0840"/>
    <w:rsid w:val="003B0EA3"/>
    <w:rsid w:val="003B1938"/>
    <w:rsid w:val="003B1D5F"/>
    <w:rsid w:val="003B23F2"/>
    <w:rsid w:val="003B2D62"/>
    <w:rsid w:val="003B3674"/>
    <w:rsid w:val="003B3FD3"/>
    <w:rsid w:val="003B416F"/>
    <w:rsid w:val="003B425F"/>
    <w:rsid w:val="003B45FC"/>
    <w:rsid w:val="003B4D5E"/>
    <w:rsid w:val="003B5254"/>
    <w:rsid w:val="003B5688"/>
    <w:rsid w:val="003B59B7"/>
    <w:rsid w:val="003B612E"/>
    <w:rsid w:val="003B63D0"/>
    <w:rsid w:val="003B67D6"/>
    <w:rsid w:val="003B6DF4"/>
    <w:rsid w:val="003C0FAD"/>
    <w:rsid w:val="003C4AA2"/>
    <w:rsid w:val="003C5BBC"/>
    <w:rsid w:val="003C7329"/>
    <w:rsid w:val="003C7C73"/>
    <w:rsid w:val="003C7F7A"/>
    <w:rsid w:val="003D0416"/>
    <w:rsid w:val="003D0DBA"/>
    <w:rsid w:val="003D1477"/>
    <w:rsid w:val="003D203F"/>
    <w:rsid w:val="003D2201"/>
    <w:rsid w:val="003D409A"/>
    <w:rsid w:val="003D5941"/>
    <w:rsid w:val="003D6128"/>
    <w:rsid w:val="003D7709"/>
    <w:rsid w:val="003E03A2"/>
    <w:rsid w:val="003E0BBA"/>
    <w:rsid w:val="003E184B"/>
    <w:rsid w:val="003E3634"/>
    <w:rsid w:val="003E4DFD"/>
    <w:rsid w:val="003E5A03"/>
    <w:rsid w:val="003E632A"/>
    <w:rsid w:val="003E6464"/>
    <w:rsid w:val="003E715F"/>
    <w:rsid w:val="003F0808"/>
    <w:rsid w:val="003F1817"/>
    <w:rsid w:val="003F2B69"/>
    <w:rsid w:val="003F3B50"/>
    <w:rsid w:val="003F4E5C"/>
    <w:rsid w:val="003F5A64"/>
    <w:rsid w:val="003F5FFA"/>
    <w:rsid w:val="003F6DFF"/>
    <w:rsid w:val="00400D4E"/>
    <w:rsid w:val="004022FA"/>
    <w:rsid w:val="00404246"/>
    <w:rsid w:val="00407556"/>
    <w:rsid w:val="00407D53"/>
    <w:rsid w:val="004106F0"/>
    <w:rsid w:val="004110E8"/>
    <w:rsid w:val="00411549"/>
    <w:rsid w:val="00411D1A"/>
    <w:rsid w:val="004121AC"/>
    <w:rsid w:val="00412FED"/>
    <w:rsid w:val="00413099"/>
    <w:rsid w:val="00413DB0"/>
    <w:rsid w:val="00414D58"/>
    <w:rsid w:val="004153BC"/>
    <w:rsid w:val="0041597B"/>
    <w:rsid w:val="00415E9C"/>
    <w:rsid w:val="0041688C"/>
    <w:rsid w:val="00417535"/>
    <w:rsid w:val="00420354"/>
    <w:rsid w:val="004205EC"/>
    <w:rsid w:val="004207F0"/>
    <w:rsid w:val="004229D7"/>
    <w:rsid w:val="00422ECD"/>
    <w:rsid w:val="00423D9C"/>
    <w:rsid w:val="00427027"/>
    <w:rsid w:val="00427951"/>
    <w:rsid w:val="00427973"/>
    <w:rsid w:val="0043048C"/>
    <w:rsid w:val="0043094C"/>
    <w:rsid w:val="00430CE7"/>
    <w:rsid w:val="00433600"/>
    <w:rsid w:val="004354A9"/>
    <w:rsid w:val="004354EC"/>
    <w:rsid w:val="004358DB"/>
    <w:rsid w:val="00435EF3"/>
    <w:rsid w:val="00440456"/>
    <w:rsid w:val="004406DF"/>
    <w:rsid w:val="00440C14"/>
    <w:rsid w:val="00440D4F"/>
    <w:rsid w:val="004421A3"/>
    <w:rsid w:val="004434CB"/>
    <w:rsid w:val="00444A08"/>
    <w:rsid w:val="00444D1C"/>
    <w:rsid w:val="00445919"/>
    <w:rsid w:val="0044619F"/>
    <w:rsid w:val="00446FDF"/>
    <w:rsid w:val="0044782E"/>
    <w:rsid w:val="00452C1A"/>
    <w:rsid w:val="0045365A"/>
    <w:rsid w:val="004536A3"/>
    <w:rsid w:val="00453DE3"/>
    <w:rsid w:val="004541EB"/>
    <w:rsid w:val="00455232"/>
    <w:rsid w:val="00457303"/>
    <w:rsid w:val="0046038E"/>
    <w:rsid w:val="0046148C"/>
    <w:rsid w:val="00461926"/>
    <w:rsid w:val="004627E1"/>
    <w:rsid w:val="00462ED1"/>
    <w:rsid w:val="0046324E"/>
    <w:rsid w:val="0046364C"/>
    <w:rsid w:val="00463931"/>
    <w:rsid w:val="004641B8"/>
    <w:rsid w:val="00464441"/>
    <w:rsid w:val="0046566E"/>
    <w:rsid w:val="004672A0"/>
    <w:rsid w:val="00467769"/>
    <w:rsid w:val="0047052C"/>
    <w:rsid w:val="00470878"/>
    <w:rsid w:val="004711F0"/>
    <w:rsid w:val="00471A90"/>
    <w:rsid w:val="00473376"/>
    <w:rsid w:val="00473571"/>
    <w:rsid w:val="004740FA"/>
    <w:rsid w:val="00474B80"/>
    <w:rsid w:val="00477A5E"/>
    <w:rsid w:val="0048136C"/>
    <w:rsid w:val="00482579"/>
    <w:rsid w:val="0048267F"/>
    <w:rsid w:val="00482FAF"/>
    <w:rsid w:val="00485664"/>
    <w:rsid w:val="00485671"/>
    <w:rsid w:val="00486711"/>
    <w:rsid w:val="00490004"/>
    <w:rsid w:val="00490963"/>
    <w:rsid w:val="004910B9"/>
    <w:rsid w:val="00492D59"/>
    <w:rsid w:val="004945F4"/>
    <w:rsid w:val="0049510D"/>
    <w:rsid w:val="00495689"/>
    <w:rsid w:val="004959E1"/>
    <w:rsid w:val="0049626E"/>
    <w:rsid w:val="004962CE"/>
    <w:rsid w:val="00497468"/>
    <w:rsid w:val="004A036F"/>
    <w:rsid w:val="004A1BCC"/>
    <w:rsid w:val="004A1F43"/>
    <w:rsid w:val="004A48FA"/>
    <w:rsid w:val="004A7119"/>
    <w:rsid w:val="004A7362"/>
    <w:rsid w:val="004B1BFA"/>
    <w:rsid w:val="004B1E36"/>
    <w:rsid w:val="004B3A76"/>
    <w:rsid w:val="004B4256"/>
    <w:rsid w:val="004B4A82"/>
    <w:rsid w:val="004B53B7"/>
    <w:rsid w:val="004B554F"/>
    <w:rsid w:val="004B60AD"/>
    <w:rsid w:val="004B6903"/>
    <w:rsid w:val="004B6CBD"/>
    <w:rsid w:val="004B7130"/>
    <w:rsid w:val="004B72C3"/>
    <w:rsid w:val="004B7304"/>
    <w:rsid w:val="004C0025"/>
    <w:rsid w:val="004C23A4"/>
    <w:rsid w:val="004C2CC4"/>
    <w:rsid w:val="004C6132"/>
    <w:rsid w:val="004C6B56"/>
    <w:rsid w:val="004C6B82"/>
    <w:rsid w:val="004C6C7F"/>
    <w:rsid w:val="004C715A"/>
    <w:rsid w:val="004C7928"/>
    <w:rsid w:val="004C7C3C"/>
    <w:rsid w:val="004D029D"/>
    <w:rsid w:val="004D4168"/>
    <w:rsid w:val="004D534B"/>
    <w:rsid w:val="004D59D2"/>
    <w:rsid w:val="004D6333"/>
    <w:rsid w:val="004D66DF"/>
    <w:rsid w:val="004D670C"/>
    <w:rsid w:val="004E03E7"/>
    <w:rsid w:val="004E057F"/>
    <w:rsid w:val="004E0BD4"/>
    <w:rsid w:val="004E13BF"/>
    <w:rsid w:val="004E1C9E"/>
    <w:rsid w:val="004E2194"/>
    <w:rsid w:val="004E2B05"/>
    <w:rsid w:val="004E38FF"/>
    <w:rsid w:val="004E52D5"/>
    <w:rsid w:val="004E5A16"/>
    <w:rsid w:val="004E5CD7"/>
    <w:rsid w:val="004E7F12"/>
    <w:rsid w:val="004F2131"/>
    <w:rsid w:val="004F21A5"/>
    <w:rsid w:val="004F33DA"/>
    <w:rsid w:val="004F4EDD"/>
    <w:rsid w:val="004F7D10"/>
    <w:rsid w:val="00502A03"/>
    <w:rsid w:val="00503D71"/>
    <w:rsid w:val="0050492C"/>
    <w:rsid w:val="00506415"/>
    <w:rsid w:val="00506C46"/>
    <w:rsid w:val="00506C52"/>
    <w:rsid w:val="00506D18"/>
    <w:rsid w:val="0050705C"/>
    <w:rsid w:val="00507D53"/>
    <w:rsid w:val="00510488"/>
    <w:rsid w:val="00510B5C"/>
    <w:rsid w:val="00510FB9"/>
    <w:rsid w:val="0051119B"/>
    <w:rsid w:val="0051174C"/>
    <w:rsid w:val="00511808"/>
    <w:rsid w:val="005121F5"/>
    <w:rsid w:val="00512952"/>
    <w:rsid w:val="00512A1E"/>
    <w:rsid w:val="00512E8C"/>
    <w:rsid w:val="00513104"/>
    <w:rsid w:val="005151B5"/>
    <w:rsid w:val="005153B2"/>
    <w:rsid w:val="00515CA5"/>
    <w:rsid w:val="00516581"/>
    <w:rsid w:val="00516C55"/>
    <w:rsid w:val="00517A68"/>
    <w:rsid w:val="005209C6"/>
    <w:rsid w:val="00520CEA"/>
    <w:rsid w:val="005216CA"/>
    <w:rsid w:val="0052270C"/>
    <w:rsid w:val="00522EEC"/>
    <w:rsid w:val="0052469D"/>
    <w:rsid w:val="00524AF3"/>
    <w:rsid w:val="00524E24"/>
    <w:rsid w:val="0052621E"/>
    <w:rsid w:val="0052676C"/>
    <w:rsid w:val="00526E28"/>
    <w:rsid w:val="00526FDB"/>
    <w:rsid w:val="005274F6"/>
    <w:rsid w:val="00527BC2"/>
    <w:rsid w:val="0053294D"/>
    <w:rsid w:val="00535524"/>
    <w:rsid w:val="00536CD2"/>
    <w:rsid w:val="00537017"/>
    <w:rsid w:val="00537D4D"/>
    <w:rsid w:val="00540462"/>
    <w:rsid w:val="00541693"/>
    <w:rsid w:val="00542C02"/>
    <w:rsid w:val="00542E8D"/>
    <w:rsid w:val="00543C4E"/>
    <w:rsid w:val="00543DCD"/>
    <w:rsid w:val="00545A0C"/>
    <w:rsid w:val="005460FC"/>
    <w:rsid w:val="00546641"/>
    <w:rsid w:val="00546BD2"/>
    <w:rsid w:val="00547727"/>
    <w:rsid w:val="005510CC"/>
    <w:rsid w:val="005515C6"/>
    <w:rsid w:val="0055160F"/>
    <w:rsid w:val="0055356A"/>
    <w:rsid w:val="00553A65"/>
    <w:rsid w:val="0055478D"/>
    <w:rsid w:val="00554D60"/>
    <w:rsid w:val="0055584B"/>
    <w:rsid w:val="005558F0"/>
    <w:rsid w:val="0055678D"/>
    <w:rsid w:val="0055713C"/>
    <w:rsid w:val="00561C98"/>
    <w:rsid w:val="00561DA9"/>
    <w:rsid w:val="00561F0F"/>
    <w:rsid w:val="005621A5"/>
    <w:rsid w:val="00563142"/>
    <w:rsid w:val="00563F7E"/>
    <w:rsid w:val="00564146"/>
    <w:rsid w:val="00564A80"/>
    <w:rsid w:val="00564D8B"/>
    <w:rsid w:val="00566E71"/>
    <w:rsid w:val="00567C61"/>
    <w:rsid w:val="005704CC"/>
    <w:rsid w:val="005710AD"/>
    <w:rsid w:val="00573FAE"/>
    <w:rsid w:val="00574F06"/>
    <w:rsid w:val="00575915"/>
    <w:rsid w:val="005759B4"/>
    <w:rsid w:val="00576D99"/>
    <w:rsid w:val="00580208"/>
    <w:rsid w:val="005821EB"/>
    <w:rsid w:val="005832F8"/>
    <w:rsid w:val="0058372C"/>
    <w:rsid w:val="005842D7"/>
    <w:rsid w:val="005854A6"/>
    <w:rsid w:val="005869CB"/>
    <w:rsid w:val="00586D48"/>
    <w:rsid w:val="00587AA1"/>
    <w:rsid w:val="00590052"/>
    <w:rsid w:val="00591281"/>
    <w:rsid w:val="00591AC2"/>
    <w:rsid w:val="00592457"/>
    <w:rsid w:val="00593C84"/>
    <w:rsid w:val="005941B5"/>
    <w:rsid w:val="005948F6"/>
    <w:rsid w:val="005949D1"/>
    <w:rsid w:val="005951C9"/>
    <w:rsid w:val="00595767"/>
    <w:rsid w:val="00595ED2"/>
    <w:rsid w:val="00596681"/>
    <w:rsid w:val="0059692A"/>
    <w:rsid w:val="00596D0E"/>
    <w:rsid w:val="005972C7"/>
    <w:rsid w:val="00597D3A"/>
    <w:rsid w:val="00597DC3"/>
    <w:rsid w:val="005A0552"/>
    <w:rsid w:val="005A2BC3"/>
    <w:rsid w:val="005A2EC4"/>
    <w:rsid w:val="005A7AC0"/>
    <w:rsid w:val="005B0105"/>
    <w:rsid w:val="005B059A"/>
    <w:rsid w:val="005B178F"/>
    <w:rsid w:val="005B2980"/>
    <w:rsid w:val="005B2C0F"/>
    <w:rsid w:val="005B33BC"/>
    <w:rsid w:val="005B34CC"/>
    <w:rsid w:val="005B4368"/>
    <w:rsid w:val="005B59A4"/>
    <w:rsid w:val="005B5CEB"/>
    <w:rsid w:val="005B6E35"/>
    <w:rsid w:val="005C20ED"/>
    <w:rsid w:val="005C30FF"/>
    <w:rsid w:val="005C41F7"/>
    <w:rsid w:val="005C45BD"/>
    <w:rsid w:val="005C4B85"/>
    <w:rsid w:val="005C4C5C"/>
    <w:rsid w:val="005C4EE1"/>
    <w:rsid w:val="005C5722"/>
    <w:rsid w:val="005C7626"/>
    <w:rsid w:val="005D0A4B"/>
    <w:rsid w:val="005D236D"/>
    <w:rsid w:val="005D27F8"/>
    <w:rsid w:val="005D4125"/>
    <w:rsid w:val="005D45D6"/>
    <w:rsid w:val="005D4A57"/>
    <w:rsid w:val="005D792C"/>
    <w:rsid w:val="005E1650"/>
    <w:rsid w:val="005E197A"/>
    <w:rsid w:val="005E1A62"/>
    <w:rsid w:val="005E210D"/>
    <w:rsid w:val="005E22CF"/>
    <w:rsid w:val="005E2733"/>
    <w:rsid w:val="005E2DD1"/>
    <w:rsid w:val="005E360D"/>
    <w:rsid w:val="005E39C0"/>
    <w:rsid w:val="005E3B0B"/>
    <w:rsid w:val="005E40AA"/>
    <w:rsid w:val="005E4499"/>
    <w:rsid w:val="005E4743"/>
    <w:rsid w:val="005E7480"/>
    <w:rsid w:val="005E7788"/>
    <w:rsid w:val="005E7CAC"/>
    <w:rsid w:val="005F01E4"/>
    <w:rsid w:val="005F0F50"/>
    <w:rsid w:val="005F1E50"/>
    <w:rsid w:val="005F3582"/>
    <w:rsid w:val="005F36C4"/>
    <w:rsid w:val="005F43C2"/>
    <w:rsid w:val="005F50C5"/>
    <w:rsid w:val="005F59B4"/>
    <w:rsid w:val="005F66F6"/>
    <w:rsid w:val="005F7030"/>
    <w:rsid w:val="005F7EE5"/>
    <w:rsid w:val="006020A4"/>
    <w:rsid w:val="006020F4"/>
    <w:rsid w:val="00603511"/>
    <w:rsid w:val="00604BE9"/>
    <w:rsid w:val="00610F33"/>
    <w:rsid w:val="00611F39"/>
    <w:rsid w:val="00613265"/>
    <w:rsid w:val="00614768"/>
    <w:rsid w:val="00614813"/>
    <w:rsid w:val="006156F4"/>
    <w:rsid w:val="00616EAB"/>
    <w:rsid w:val="0061747B"/>
    <w:rsid w:val="0062085A"/>
    <w:rsid w:val="0062144D"/>
    <w:rsid w:val="006217CD"/>
    <w:rsid w:val="00622A7D"/>
    <w:rsid w:val="006233C8"/>
    <w:rsid w:val="00624C6A"/>
    <w:rsid w:val="00624E72"/>
    <w:rsid w:val="006255D3"/>
    <w:rsid w:val="00625F45"/>
    <w:rsid w:val="00626B60"/>
    <w:rsid w:val="00630428"/>
    <w:rsid w:val="00631A16"/>
    <w:rsid w:val="00631CF6"/>
    <w:rsid w:val="0063398E"/>
    <w:rsid w:val="00636C5F"/>
    <w:rsid w:val="00637B2C"/>
    <w:rsid w:val="00640915"/>
    <w:rsid w:val="00641BC2"/>
    <w:rsid w:val="00641BD1"/>
    <w:rsid w:val="00643590"/>
    <w:rsid w:val="0064447A"/>
    <w:rsid w:val="00644922"/>
    <w:rsid w:val="00646318"/>
    <w:rsid w:val="0064689D"/>
    <w:rsid w:val="0064695B"/>
    <w:rsid w:val="0065032C"/>
    <w:rsid w:val="0065250E"/>
    <w:rsid w:val="006527C9"/>
    <w:rsid w:val="00652A39"/>
    <w:rsid w:val="006533AC"/>
    <w:rsid w:val="00655DF3"/>
    <w:rsid w:val="0065770E"/>
    <w:rsid w:val="00661F40"/>
    <w:rsid w:val="00661F45"/>
    <w:rsid w:val="00663406"/>
    <w:rsid w:val="00664128"/>
    <w:rsid w:val="00664473"/>
    <w:rsid w:val="006652FA"/>
    <w:rsid w:val="006671BC"/>
    <w:rsid w:val="006672BD"/>
    <w:rsid w:val="00667887"/>
    <w:rsid w:val="006679B1"/>
    <w:rsid w:val="00667DDF"/>
    <w:rsid w:val="0067014C"/>
    <w:rsid w:val="006736CC"/>
    <w:rsid w:val="00674BBD"/>
    <w:rsid w:val="00674E77"/>
    <w:rsid w:val="006756C2"/>
    <w:rsid w:val="00676337"/>
    <w:rsid w:val="00676685"/>
    <w:rsid w:val="00677474"/>
    <w:rsid w:val="0068018F"/>
    <w:rsid w:val="0068059F"/>
    <w:rsid w:val="00680B87"/>
    <w:rsid w:val="00681276"/>
    <w:rsid w:val="00681B35"/>
    <w:rsid w:val="0068247E"/>
    <w:rsid w:val="00682C22"/>
    <w:rsid w:val="0068352E"/>
    <w:rsid w:val="006852DD"/>
    <w:rsid w:val="00685338"/>
    <w:rsid w:val="00685800"/>
    <w:rsid w:val="006864B0"/>
    <w:rsid w:val="00686D79"/>
    <w:rsid w:val="006873C4"/>
    <w:rsid w:val="00690CF7"/>
    <w:rsid w:val="006919A0"/>
    <w:rsid w:val="00691AA0"/>
    <w:rsid w:val="006924CC"/>
    <w:rsid w:val="00692DBA"/>
    <w:rsid w:val="00694CDC"/>
    <w:rsid w:val="00695A91"/>
    <w:rsid w:val="006961A4"/>
    <w:rsid w:val="00697A36"/>
    <w:rsid w:val="006A01A6"/>
    <w:rsid w:val="006A0515"/>
    <w:rsid w:val="006A0B8C"/>
    <w:rsid w:val="006A118A"/>
    <w:rsid w:val="006A275C"/>
    <w:rsid w:val="006A2CB5"/>
    <w:rsid w:val="006A46C8"/>
    <w:rsid w:val="006A6FDD"/>
    <w:rsid w:val="006A71C6"/>
    <w:rsid w:val="006A7283"/>
    <w:rsid w:val="006B1CD6"/>
    <w:rsid w:val="006B24C9"/>
    <w:rsid w:val="006B31C0"/>
    <w:rsid w:val="006B3889"/>
    <w:rsid w:val="006B4503"/>
    <w:rsid w:val="006B571B"/>
    <w:rsid w:val="006B7909"/>
    <w:rsid w:val="006C0970"/>
    <w:rsid w:val="006C0F55"/>
    <w:rsid w:val="006C0F58"/>
    <w:rsid w:val="006C1D0A"/>
    <w:rsid w:val="006C289B"/>
    <w:rsid w:val="006C3F72"/>
    <w:rsid w:val="006C4CE5"/>
    <w:rsid w:val="006C55C7"/>
    <w:rsid w:val="006C62DA"/>
    <w:rsid w:val="006D0304"/>
    <w:rsid w:val="006D0600"/>
    <w:rsid w:val="006D3255"/>
    <w:rsid w:val="006D48B6"/>
    <w:rsid w:val="006D4A57"/>
    <w:rsid w:val="006D54A5"/>
    <w:rsid w:val="006D60C7"/>
    <w:rsid w:val="006E03D0"/>
    <w:rsid w:val="006E0EDF"/>
    <w:rsid w:val="006E40B6"/>
    <w:rsid w:val="006E436E"/>
    <w:rsid w:val="006E4A0D"/>
    <w:rsid w:val="006E5429"/>
    <w:rsid w:val="006E5F46"/>
    <w:rsid w:val="006E604F"/>
    <w:rsid w:val="006E71A9"/>
    <w:rsid w:val="006E7760"/>
    <w:rsid w:val="006F0838"/>
    <w:rsid w:val="006F0C7F"/>
    <w:rsid w:val="006F1078"/>
    <w:rsid w:val="006F538B"/>
    <w:rsid w:val="006F586C"/>
    <w:rsid w:val="006F6AA0"/>
    <w:rsid w:val="006F6DE3"/>
    <w:rsid w:val="007014A1"/>
    <w:rsid w:val="007021AC"/>
    <w:rsid w:val="00702791"/>
    <w:rsid w:val="00702793"/>
    <w:rsid w:val="00705598"/>
    <w:rsid w:val="007064AE"/>
    <w:rsid w:val="00706971"/>
    <w:rsid w:val="007106C4"/>
    <w:rsid w:val="0071236B"/>
    <w:rsid w:val="00712E11"/>
    <w:rsid w:val="00712FB7"/>
    <w:rsid w:val="00713023"/>
    <w:rsid w:val="00714B3E"/>
    <w:rsid w:val="0071552F"/>
    <w:rsid w:val="00716397"/>
    <w:rsid w:val="007164DF"/>
    <w:rsid w:val="00720A8D"/>
    <w:rsid w:val="007221B6"/>
    <w:rsid w:val="007223D7"/>
    <w:rsid w:val="007223EA"/>
    <w:rsid w:val="0072447C"/>
    <w:rsid w:val="00724A90"/>
    <w:rsid w:val="007253B8"/>
    <w:rsid w:val="00726D3F"/>
    <w:rsid w:val="00730077"/>
    <w:rsid w:val="00730BC1"/>
    <w:rsid w:val="00731390"/>
    <w:rsid w:val="007321FC"/>
    <w:rsid w:val="00732A08"/>
    <w:rsid w:val="007335FA"/>
    <w:rsid w:val="0073509D"/>
    <w:rsid w:val="007352A5"/>
    <w:rsid w:val="00736464"/>
    <w:rsid w:val="00740A27"/>
    <w:rsid w:val="007411CB"/>
    <w:rsid w:val="007411FD"/>
    <w:rsid w:val="00741FEC"/>
    <w:rsid w:val="007427E6"/>
    <w:rsid w:val="0074288A"/>
    <w:rsid w:val="00743719"/>
    <w:rsid w:val="00743AEF"/>
    <w:rsid w:val="00745764"/>
    <w:rsid w:val="00745DAA"/>
    <w:rsid w:val="00751025"/>
    <w:rsid w:val="00752D67"/>
    <w:rsid w:val="0075382E"/>
    <w:rsid w:val="007546A5"/>
    <w:rsid w:val="007550B1"/>
    <w:rsid w:val="007563B4"/>
    <w:rsid w:val="00756925"/>
    <w:rsid w:val="00757F55"/>
    <w:rsid w:val="007631FE"/>
    <w:rsid w:val="00763265"/>
    <w:rsid w:val="0076367F"/>
    <w:rsid w:val="00764E7C"/>
    <w:rsid w:val="007655B6"/>
    <w:rsid w:val="00766D7A"/>
    <w:rsid w:val="00770B4A"/>
    <w:rsid w:val="00771ED4"/>
    <w:rsid w:val="0077268C"/>
    <w:rsid w:val="00773500"/>
    <w:rsid w:val="00774566"/>
    <w:rsid w:val="00775A1B"/>
    <w:rsid w:val="00780690"/>
    <w:rsid w:val="007822C6"/>
    <w:rsid w:val="007827A2"/>
    <w:rsid w:val="00782BE6"/>
    <w:rsid w:val="00783EA2"/>
    <w:rsid w:val="0078568C"/>
    <w:rsid w:val="00787C65"/>
    <w:rsid w:val="007906F1"/>
    <w:rsid w:val="00790A2E"/>
    <w:rsid w:val="007912CD"/>
    <w:rsid w:val="00792FE9"/>
    <w:rsid w:val="007943C5"/>
    <w:rsid w:val="00794975"/>
    <w:rsid w:val="00795DD5"/>
    <w:rsid w:val="0079658B"/>
    <w:rsid w:val="0079748A"/>
    <w:rsid w:val="0079770A"/>
    <w:rsid w:val="007A1A41"/>
    <w:rsid w:val="007A21BC"/>
    <w:rsid w:val="007A23C6"/>
    <w:rsid w:val="007A2BE6"/>
    <w:rsid w:val="007A4882"/>
    <w:rsid w:val="007A4B45"/>
    <w:rsid w:val="007A5AFB"/>
    <w:rsid w:val="007A5C7C"/>
    <w:rsid w:val="007A6410"/>
    <w:rsid w:val="007A6DB0"/>
    <w:rsid w:val="007A7B0F"/>
    <w:rsid w:val="007B05AB"/>
    <w:rsid w:val="007B0636"/>
    <w:rsid w:val="007B13DA"/>
    <w:rsid w:val="007B286C"/>
    <w:rsid w:val="007B2EA4"/>
    <w:rsid w:val="007B3A3B"/>
    <w:rsid w:val="007B4D32"/>
    <w:rsid w:val="007B77BC"/>
    <w:rsid w:val="007C02A5"/>
    <w:rsid w:val="007C2C7A"/>
    <w:rsid w:val="007C2D11"/>
    <w:rsid w:val="007C3588"/>
    <w:rsid w:val="007C4407"/>
    <w:rsid w:val="007C4D38"/>
    <w:rsid w:val="007C53E2"/>
    <w:rsid w:val="007C5462"/>
    <w:rsid w:val="007C65D7"/>
    <w:rsid w:val="007C6948"/>
    <w:rsid w:val="007C79C4"/>
    <w:rsid w:val="007C7CC4"/>
    <w:rsid w:val="007C7F47"/>
    <w:rsid w:val="007D1E1F"/>
    <w:rsid w:val="007D2295"/>
    <w:rsid w:val="007D2BC2"/>
    <w:rsid w:val="007D4F3C"/>
    <w:rsid w:val="007D5DDA"/>
    <w:rsid w:val="007D6FD4"/>
    <w:rsid w:val="007D76EE"/>
    <w:rsid w:val="007E0E10"/>
    <w:rsid w:val="007E1E58"/>
    <w:rsid w:val="007E231F"/>
    <w:rsid w:val="007E31E9"/>
    <w:rsid w:val="007E5CA2"/>
    <w:rsid w:val="007E62CF"/>
    <w:rsid w:val="007E68AA"/>
    <w:rsid w:val="007F00FC"/>
    <w:rsid w:val="007F0B50"/>
    <w:rsid w:val="007F0E92"/>
    <w:rsid w:val="007F4B81"/>
    <w:rsid w:val="007F5292"/>
    <w:rsid w:val="007F5584"/>
    <w:rsid w:val="0080044E"/>
    <w:rsid w:val="00800B48"/>
    <w:rsid w:val="00801593"/>
    <w:rsid w:val="008040ED"/>
    <w:rsid w:val="008042C7"/>
    <w:rsid w:val="00805A97"/>
    <w:rsid w:val="008064A1"/>
    <w:rsid w:val="00810118"/>
    <w:rsid w:val="0081156C"/>
    <w:rsid w:val="00813F51"/>
    <w:rsid w:val="008145D6"/>
    <w:rsid w:val="00815348"/>
    <w:rsid w:val="00815A21"/>
    <w:rsid w:val="0081658D"/>
    <w:rsid w:val="008207D6"/>
    <w:rsid w:val="00822D9D"/>
    <w:rsid w:val="00824822"/>
    <w:rsid w:val="00825457"/>
    <w:rsid w:val="00825611"/>
    <w:rsid w:val="00827EDB"/>
    <w:rsid w:val="008305DC"/>
    <w:rsid w:val="0083122D"/>
    <w:rsid w:val="00831C13"/>
    <w:rsid w:val="00832410"/>
    <w:rsid w:val="00833E6E"/>
    <w:rsid w:val="00834062"/>
    <w:rsid w:val="008356F0"/>
    <w:rsid w:val="00835C99"/>
    <w:rsid w:val="00836480"/>
    <w:rsid w:val="00836CA9"/>
    <w:rsid w:val="0083742E"/>
    <w:rsid w:val="00837AA5"/>
    <w:rsid w:val="008425E3"/>
    <w:rsid w:val="0084391A"/>
    <w:rsid w:val="008447AA"/>
    <w:rsid w:val="00845A98"/>
    <w:rsid w:val="00846FBE"/>
    <w:rsid w:val="00847938"/>
    <w:rsid w:val="0084797D"/>
    <w:rsid w:val="00847C83"/>
    <w:rsid w:val="00850E93"/>
    <w:rsid w:val="00851BE0"/>
    <w:rsid w:val="0085212F"/>
    <w:rsid w:val="00853627"/>
    <w:rsid w:val="00854676"/>
    <w:rsid w:val="0085484D"/>
    <w:rsid w:val="00856039"/>
    <w:rsid w:val="00856502"/>
    <w:rsid w:val="00857A7E"/>
    <w:rsid w:val="00857CC6"/>
    <w:rsid w:val="00857F02"/>
    <w:rsid w:val="00861FD0"/>
    <w:rsid w:val="00864633"/>
    <w:rsid w:val="008646E3"/>
    <w:rsid w:val="00865552"/>
    <w:rsid w:val="00865D69"/>
    <w:rsid w:val="00866271"/>
    <w:rsid w:val="00866428"/>
    <w:rsid w:val="008711B5"/>
    <w:rsid w:val="00871203"/>
    <w:rsid w:val="00871565"/>
    <w:rsid w:val="008723BC"/>
    <w:rsid w:val="0087287A"/>
    <w:rsid w:val="00876FEA"/>
    <w:rsid w:val="00881058"/>
    <w:rsid w:val="00881D04"/>
    <w:rsid w:val="00882CDE"/>
    <w:rsid w:val="0088438A"/>
    <w:rsid w:val="008855B4"/>
    <w:rsid w:val="00885E6E"/>
    <w:rsid w:val="00886D40"/>
    <w:rsid w:val="0088775A"/>
    <w:rsid w:val="00890154"/>
    <w:rsid w:val="00890181"/>
    <w:rsid w:val="00891A72"/>
    <w:rsid w:val="00892069"/>
    <w:rsid w:val="00892E04"/>
    <w:rsid w:val="00893542"/>
    <w:rsid w:val="00894984"/>
    <w:rsid w:val="008951BB"/>
    <w:rsid w:val="00896053"/>
    <w:rsid w:val="008A0947"/>
    <w:rsid w:val="008A18BF"/>
    <w:rsid w:val="008A24EF"/>
    <w:rsid w:val="008A29E4"/>
    <w:rsid w:val="008A36FB"/>
    <w:rsid w:val="008A3BBA"/>
    <w:rsid w:val="008A480E"/>
    <w:rsid w:val="008A6500"/>
    <w:rsid w:val="008A6D2D"/>
    <w:rsid w:val="008B0169"/>
    <w:rsid w:val="008B1DB1"/>
    <w:rsid w:val="008B2814"/>
    <w:rsid w:val="008B2F67"/>
    <w:rsid w:val="008B3159"/>
    <w:rsid w:val="008B45D3"/>
    <w:rsid w:val="008B49BF"/>
    <w:rsid w:val="008B544E"/>
    <w:rsid w:val="008B6E63"/>
    <w:rsid w:val="008B6F20"/>
    <w:rsid w:val="008B7010"/>
    <w:rsid w:val="008B7E06"/>
    <w:rsid w:val="008B7E29"/>
    <w:rsid w:val="008C0995"/>
    <w:rsid w:val="008C0BE9"/>
    <w:rsid w:val="008C0C68"/>
    <w:rsid w:val="008C1EAB"/>
    <w:rsid w:val="008C42F7"/>
    <w:rsid w:val="008C531B"/>
    <w:rsid w:val="008C6383"/>
    <w:rsid w:val="008C7018"/>
    <w:rsid w:val="008C7295"/>
    <w:rsid w:val="008C7570"/>
    <w:rsid w:val="008C7D15"/>
    <w:rsid w:val="008D0D05"/>
    <w:rsid w:val="008D1323"/>
    <w:rsid w:val="008D2C7D"/>
    <w:rsid w:val="008D2CBD"/>
    <w:rsid w:val="008D327B"/>
    <w:rsid w:val="008D3817"/>
    <w:rsid w:val="008D3ACC"/>
    <w:rsid w:val="008D5F68"/>
    <w:rsid w:val="008D7634"/>
    <w:rsid w:val="008D7CE7"/>
    <w:rsid w:val="008E06D4"/>
    <w:rsid w:val="008E0D9E"/>
    <w:rsid w:val="008E2CF9"/>
    <w:rsid w:val="008E2E2C"/>
    <w:rsid w:val="008E3911"/>
    <w:rsid w:val="008E43F3"/>
    <w:rsid w:val="008E5516"/>
    <w:rsid w:val="008E56C1"/>
    <w:rsid w:val="008E67D1"/>
    <w:rsid w:val="008E6F6F"/>
    <w:rsid w:val="008F00C6"/>
    <w:rsid w:val="008F1655"/>
    <w:rsid w:val="008F2B11"/>
    <w:rsid w:val="008F2E45"/>
    <w:rsid w:val="008F5C9E"/>
    <w:rsid w:val="008F6AC1"/>
    <w:rsid w:val="0090048B"/>
    <w:rsid w:val="009024E0"/>
    <w:rsid w:val="00902F54"/>
    <w:rsid w:val="009032D7"/>
    <w:rsid w:val="00904AC6"/>
    <w:rsid w:val="00904C0A"/>
    <w:rsid w:val="00905DEF"/>
    <w:rsid w:val="00911508"/>
    <w:rsid w:val="00912EA8"/>
    <w:rsid w:val="00913228"/>
    <w:rsid w:val="0091400A"/>
    <w:rsid w:val="00914364"/>
    <w:rsid w:val="0091498F"/>
    <w:rsid w:val="00914C0A"/>
    <w:rsid w:val="00915545"/>
    <w:rsid w:val="00916491"/>
    <w:rsid w:val="009218CA"/>
    <w:rsid w:val="00923BB5"/>
    <w:rsid w:val="00925A49"/>
    <w:rsid w:val="0092663C"/>
    <w:rsid w:val="0092695B"/>
    <w:rsid w:val="00927060"/>
    <w:rsid w:val="0092726A"/>
    <w:rsid w:val="00930634"/>
    <w:rsid w:val="00932994"/>
    <w:rsid w:val="0093361A"/>
    <w:rsid w:val="0093470C"/>
    <w:rsid w:val="00934C09"/>
    <w:rsid w:val="00935A4C"/>
    <w:rsid w:val="00935D63"/>
    <w:rsid w:val="00937966"/>
    <w:rsid w:val="009401CD"/>
    <w:rsid w:val="00940505"/>
    <w:rsid w:val="00942E72"/>
    <w:rsid w:val="009462D6"/>
    <w:rsid w:val="00946D0F"/>
    <w:rsid w:val="00947972"/>
    <w:rsid w:val="009506EA"/>
    <w:rsid w:val="009509D1"/>
    <w:rsid w:val="00950CEF"/>
    <w:rsid w:val="0095152D"/>
    <w:rsid w:val="00955EA8"/>
    <w:rsid w:val="00956AEA"/>
    <w:rsid w:val="00957689"/>
    <w:rsid w:val="00960182"/>
    <w:rsid w:val="00960E33"/>
    <w:rsid w:val="00960E6D"/>
    <w:rsid w:val="00963E95"/>
    <w:rsid w:val="009657F8"/>
    <w:rsid w:val="009660EA"/>
    <w:rsid w:val="009662AD"/>
    <w:rsid w:val="0096692B"/>
    <w:rsid w:val="00967E61"/>
    <w:rsid w:val="00970213"/>
    <w:rsid w:val="00973400"/>
    <w:rsid w:val="009734D5"/>
    <w:rsid w:val="00973ADB"/>
    <w:rsid w:val="00973C4A"/>
    <w:rsid w:val="00974858"/>
    <w:rsid w:val="00975A7A"/>
    <w:rsid w:val="00975D6F"/>
    <w:rsid w:val="00975FEF"/>
    <w:rsid w:val="00977AE8"/>
    <w:rsid w:val="00980E88"/>
    <w:rsid w:val="009811C2"/>
    <w:rsid w:val="009814A0"/>
    <w:rsid w:val="00981B6F"/>
    <w:rsid w:val="00984EED"/>
    <w:rsid w:val="00984F44"/>
    <w:rsid w:val="00985F57"/>
    <w:rsid w:val="00986670"/>
    <w:rsid w:val="00986788"/>
    <w:rsid w:val="00986A1D"/>
    <w:rsid w:val="00987E71"/>
    <w:rsid w:val="009913D5"/>
    <w:rsid w:val="00991D2A"/>
    <w:rsid w:val="009930AB"/>
    <w:rsid w:val="009934EF"/>
    <w:rsid w:val="0099400C"/>
    <w:rsid w:val="009A16C3"/>
    <w:rsid w:val="009A2539"/>
    <w:rsid w:val="009A29FB"/>
    <w:rsid w:val="009A32C0"/>
    <w:rsid w:val="009A35DC"/>
    <w:rsid w:val="009A3605"/>
    <w:rsid w:val="009A3702"/>
    <w:rsid w:val="009A4144"/>
    <w:rsid w:val="009B04F1"/>
    <w:rsid w:val="009B25CF"/>
    <w:rsid w:val="009B27C7"/>
    <w:rsid w:val="009B35D7"/>
    <w:rsid w:val="009B3C86"/>
    <w:rsid w:val="009B4F76"/>
    <w:rsid w:val="009B5E58"/>
    <w:rsid w:val="009C0B63"/>
    <w:rsid w:val="009C0D5C"/>
    <w:rsid w:val="009C1FBE"/>
    <w:rsid w:val="009C42C2"/>
    <w:rsid w:val="009C4B51"/>
    <w:rsid w:val="009C51DC"/>
    <w:rsid w:val="009C63BB"/>
    <w:rsid w:val="009C7DA5"/>
    <w:rsid w:val="009D0C63"/>
    <w:rsid w:val="009D1870"/>
    <w:rsid w:val="009D2472"/>
    <w:rsid w:val="009D2D00"/>
    <w:rsid w:val="009D2EC8"/>
    <w:rsid w:val="009D5FCF"/>
    <w:rsid w:val="009D6355"/>
    <w:rsid w:val="009D750F"/>
    <w:rsid w:val="009E0D94"/>
    <w:rsid w:val="009E0E24"/>
    <w:rsid w:val="009E1E03"/>
    <w:rsid w:val="009E38FF"/>
    <w:rsid w:val="009E4000"/>
    <w:rsid w:val="009E44D0"/>
    <w:rsid w:val="009E48C9"/>
    <w:rsid w:val="009E4EE2"/>
    <w:rsid w:val="009F0D46"/>
    <w:rsid w:val="009F1916"/>
    <w:rsid w:val="009F2031"/>
    <w:rsid w:val="009F3934"/>
    <w:rsid w:val="009F41E6"/>
    <w:rsid w:val="009F5007"/>
    <w:rsid w:val="009F5EB8"/>
    <w:rsid w:val="009F67F1"/>
    <w:rsid w:val="009F78C0"/>
    <w:rsid w:val="009F7976"/>
    <w:rsid w:val="009F79F3"/>
    <w:rsid w:val="00A00179"/>
    <w:rsid w:val="00A007C8"/>
    <w:rsid w:val="00A007E3"/>
    <w:rsid w:val="00A01751"/>
    <w:rsid w:val="00A01C41"/>
    <w:rsid w:val="00A02C51"/>
    <w:rsid w:val="00A02EA9"/>
    <w:rsid w:val="00A03D21"/>
    <w:rsid w:val="00A043E1"/>
    <w:rsid w:val="00A04FEA"/>
    <w:rsid w:val="00A06C17"/>
    <w:rsid w:val="00A07F47"/>
    <w:rsid w:val="00A10ABD"/>
    <w:rsid w:val="00A12518"/>
    <w:rsid w:val="00A130E3"/>
    <w:rsid w:val="00A13B1C"/>
    <w:rsid w:val="00A13EDB"/>
    <w:rsid w:val="00A13F6E"/>
    <w:rsid w:val="00A152C8"/>
    <w:rsid w:val="00A15FCC"/>
    <w:rsid w:val="00A16B51"/>
    <w:rsid w:val="00A178E6"/>
    <w:rsid w:val="00A17E27"/>
    <w:rsid w:val="00A217FA"/>
    <w:rsid w:val="00A22146"/>
    <w:rsid w:val="00A2248F"/>
    <w:rsid w:val="00A23790"/>
    <w:rsid w:val="00A24875"/>
    <w:rsid w:val="00A253B7"/>
    <w:rsid w:val="00A2621D"/>
    <w:rsid w:val="00A2790A"/>
    <w:rsid w:val="00A3028D"/>
    <w:rsid w:val="00A329D4"/>
    <w:rsid w:val="00A36A48"/>
    <w:rsid w:val="00A36A83"/>
    <w:rsid w:val="00A36C4B"/>
    <w:rsid w:val="00A43D66"/>
    <w:rsid w:val="00A4437A"/>
    <w:rsid w:val="00A4461B"/>
    <w:rsid w:val="00A447AF"/>
    <w:rsid w:val="00A45649"/>
    <w:rsid w:val="00A45AB7"/>
    <w:rsid w:val="00A5023E"/>
    <w:rsid w:val="00A50B97"/>
    <w:rsid w:val="00A50FCF"/>
    <w:rsid w:val="00A53A29"/>
    <w:rsid w:val="00A54A00"/>
    <w:rsid w:val="00A5515F"/>
    <w:rsid w:val="00A55AF3"/>
    <w:rsid w:val="00A57412"/>
    <w:rsid w:val="00A61238"/>
    <w:rsid w:val="00A62327"/>
    <w:rsid w:val="00A62C59"/>
    <w:rsid w:val="00A62D4C"/>
    <w:rsid w:val="00A6384D"/>
    <w:rsid w:val="00A64686"/>
    <w:rsid w:val="00A6659E"/>
    <w:rsid w:val="00A666AF"/>
    <w:rsid w:val="00A668CB"/>
    <w:rsid w:val="00A70A2F"/>
    <w:rsid w:val="00A7227A"/>
    <w:rsid w:val="00A726AA"/>
    <w:rsid w:val="00A72C5C"/>
    <w:rsid w:val="00A76B7D"/>
    <w:rsid w:val="00A77C7A"/>
    <w:rsid w:val="00A8227E"/>
    <w:rsid w:val="00A8231A"/>
    <w:rsid w:val="00A826E9"/>
    <w:rsid w:val="00A84584"/>
    <w:rsid w:val="00A8460B"/>
    <w:rsid w:val="00A848F5"/>
    <w:rsid w:val="00A859ED"/>
    <w:rsid w:val="00A85D9A"/>
    <w:rsid w:val="00A8708C"/>
    <w:rsid w:val="00A876F1"/>
    <w:rsid w:val="00A91811"/>
    <w:rsid w:val="00A92106"/>
    <w:rsid w:val="00A922A9"/>
    <w:rsid w:val="00A9270E"/>
    <w:rsid w:val="00A92F51"/>
    <w:rsid w:val="00A94495"/>
    <w:rsid w:val="00A946E7"/>
    <w:rsid w:val="00A951A8"/>
    <w:rsid w:val="00A95804"/>
    <w:rsid w:val="00A96F3C"/>
    <w:rsid w:val="00AA22EC"/>
    <w:rsid w:val="00AA2B02"/>
    <w:rsid w:val="00AB04F1"/>
    <w:rsid w:val="00AB050F"/>
    <w:rsid w:val="00AB0CD5"/>
    <w:rsid w:val="00AB14D5"/>
    <w:rsid w:val="00AB1BE6"/>
    <w:rsid w:val="00AB1C00"/>
    <w:rsid w:val="00AB229E"/>
    <w:rsid w:val="00AB24C3"/>
    <w:rsid w:val="00AB5013"/>
    <w:rsid w:val="00AB51BC"/>
    <w:rsid w:val="00AB5781"/>
    <w:rsid w:val="00AB60F5"/>
    <w:rsid w:val="00AB7807"/>
    <w:rsid w:val="00AB7ADF"/>
    <w:rsid w:val="00AC1BE8"/>
    <w:rsid w:val="00AC1DB7"/>
    <w:rsid w:val="00AC35CF"/>
    <w:rsid w:val="00AC39C1"/>
    <w:rsid w:val="00AC3C05"/>
    <w:rsid w:val="00AC44C7"/>
    <w:rsid w:val="00AC4785"/>
    <w:rsid w:val="00AC47C0"/>
    <w:rsid w:val="00AC5EF2"/>
    <w:rsid w:val="00AC6421"/>
    <w:rsid w:val="00AC6ABE"/>
    <w:rsid w:val="00AC7F9B"/>
    <w:rsid w:val="00AD19E0"/>
    <w:rsid w:val="00AD20D9"/>
    <w:rsid w:val="00AD32C3"/>
    <w:rsid w:val="00AD429C"/>
    <w:rsid w:val="00AD492F"/>
    <w:rsid w:val="00AD5632"/>
    <w:rsid w:val="00AD60FD"/>
    <w:rsid w:val="00AD6146"/>
    <w:rsid w:val="00AE049F"/>
    <w:rsid w:val="00AE059E"/>
    <w:rsid w:val="00AE094B"/>
    <w:rsid w:val="00AE3B61"/>
    <w:rsid w:val="00AE41EE"/>
    <w:rsid w:val="00AE52EE"/>
    <w:rsid w:val="00AE6660"/>
    <w:rsid w:val="00AE782E"/>
    <w:rsid w:val="00AF08C2"/>
    <w:rsid w:val="00AF1435"/>
    <w:rsid w:val="00AF1A54"/>
    <w:rsid w:val="00AF1BF3"/>
    <w:rsid w:val="00AF3226"/>
    <w:rsid w:val="00AF33FD"/>
    <w:rsid w:val="00AF4C98"/>
    <w:rsid w:val="00AF4E0C"/>
    <w:rsid w:val="00AF5F8B"/>
    <w:rsid w:val="00AF6964"/>
    <w:rsid w:val="00AF786D"/>
    <w:rsid w:val="00AF795C"/>
    <w:rsid w:val="00AF7C04"/>
    <w:rsid w:val="00AF7D41"/>
    <w:rsid w:val="00B013CE"/>
    <w:rsid w:val="00B01639"/>
    <w:rsid w:val="00B01CB9"/>
    <w:rsid w:val="00B02FDE"/>
    <w:rsid w:val="00B03642"/>
    <w:rsid w:val="00B05332"/>
    <w:rsid w:val="00B075B6"/>
    <w:rsid w:val="00B07A2F"/>
    <w:rsid w:val="00B10174"/>
    <w:rsid w:val="00B118F6"/>
    <w:rsid w:val="00B122C0"/>
    <w:rsid w:val="00B14F73"/>
    <w:rsid w:val="00B15C1F"/>
    <w:rsid w:val="00B15E2C"/>
    <w:rsid w:val="00B16C61"/>
    <w:rsid w:val="00B204FE"/>
    <w:rsid w:val="00B20D90"/>
    <w:rsid w:val="00B217ED"/>
    <w:rsid w:val="00B2251C"/>
    <w:rsid w:val="00B22A6A"/>
    <w:rsid w:val="00B24B2F"/>
    <w:rsid w:val="00B25C0F"/>
    <w:rsid w:val="00B25E35"/>
    <w:rsid w:val="00B27E1E"/>
    <w:rsid w:val="00B30815"/>
    <w:rsid w:val="00B30D9C"/>
    <w:rsid w:val="00B320B8"/>
    <w:rsid w:val="00B3212E"/>
    <w:rsid w:val="00B3404A"/>
    <w:rsid w:val="00B34283"/>
    <w:rsid w:val="00B35568"/>
    <w:rsid w:val="00B369E7"/>
    <w:rsid w:val="00B36C31"/>
    <w:rsid w:val="00B40215"/>
    <w:rsid w:val="00B4152C"/>
    <w:rsid w:val="00B42261"/>
    <w:rsid w:val="00B426AA"/>
    <w:rsid w:val="00B436A6"/>
    <w:rsid w:val="00B43EE9"/>
    <w:rsid w:val="00B46671"/>
    <w:rsid w:val="00B46988"/>
    <w:rsid w:val="00B46E1D"/>
    <w:rsid w:val="00B47205"/>
    <w:rsid w:val="00B47DF0"/>
    <w:rsid w:val="00B50D5C"/>
    <w:rsid w:val="00B51139"/>
    <w:rsid w:val="00B5113F"/>
    <w:rsid w:val="00B51A11"/>
    <w:rsid w:val="00B51E31"/>
    <w:rsid w:val="00B53BB4"/>
    <w:rsid w:val="00B53BE0"/>
    <w:rsid w:val="00B5431C"/>
    <w:rsid w:val="00B554CE"/>
    <w:rsid w:val="00B55E73"/>
    <w:rsid w:val="00B56A1B"/>
    <w:rsid w:val="00B5702D"/>
    <w:rsid w:val="00B57D68"/>
    <w:rsid w:val="00B60CFC"/>
    <w:rsid w:val="00B60FB3"/>
    <w:rsid w:val="00B6174E"/>
    <w:rsid w:val="00B6188F"/>
    <w:rsid w:val="00B623C8"/>
    <w:rsid w:val="00B63394"/>
    <w:rsid w:val="00B634F2"/>
    <w:rsid w:val="00B64742"/>
    <w:rsid w:val="00B652B1"/>
    <w:rsid w:val="00B65835"/>
    <w:rsid w:val="00B65A54"/>
    <w:rsid w:val="00B66AC9"/>
    <w:rsid w:val="00B721E8"/>
    <w:rsid w:val="00B744D7"/>
    <w:rsid w:val="00B745A3"/>
    <w:rsid w:val="00B75E29"/>
    <w:rsid w:val="00B774B4"/>
    <w:rsid w:val="00B8023F"/>
    <w:rsid w:val="00B81E90"/>
    <w:rsid w:val="00B83372"/>
    <w:rsid w:val="00B83585"/>
    <w:rsid w:val="00B854A5"/>
    <w:rsid w:val="00B8654F"/>
    <w:rsid w:val="00B8659F"/>
    <w:rsid w:val="00B86EE1"/>
    <w:rsid w:val="00B90386"/>
    <w:rsid w:val="00B9073E"/>
    <w:rsid w:val="00B90CDE"/>
    <w:rsid w:val="00B92BAC"/>
    <w:rsid w:val="00B93DF0"/>
    <w:rsid w:val="00B94345"/>
    <w:rsid w:val="00B94620"/>
    <w:rsid w:val="00B94F86"/>
    <w:rsid w:val="00B963AF"/>
    <w:rsid w:val="00B964BD"/>
    <w:rsid w:val="00B97177"/>
    <w:rsid w:val="00BA0A06"/>
    <w:rsid w:val="00BA112F"/>
    <w:rsid w:val="00BA1F34"/>
    <w:rsid w:val="00BA2B6A"/>
    <w:rsid w:val="00BA2B71"/>
    <w:rsid w:val="00BA3C84"/>
    <w:rsid w:val="00BA4369"/>
    <w:rsid w:val="00BA5E52"/>
    <w:rsid w:val="00BA602B"/>
    <w:rsid w:val="00BA7899"/>
    <w:rsid w:val="00BB0363"/>
    <w:rsid w:val="00BB227B"/>
    <w:rsid w:val="00BB3753"/>
    <w:rsid w:val="00BB3B9A"/>
    <w:rsid w:val="00BB43E4"/>
    <w:rsid w:val="00BB5409"/>
    <w:rsid w:val="00BB54C3"/>
    <w:rsid w:val="00BB5600"/>
    <w:rsid w:val="00BB6388"/>
    <w:rsid w:val="00BB6CA7"/>
    <w:rsid w:val="00BB79A3"/>
    <w:rsid w:val="00BC325C"/>
    <w:rsid w:val="00BC5CEC"/>
    <w:rsid w:val="00BC7244"/>
    <w:rsid w:val="00BC765A"/>
    <w:rsid w:val="00BC78B4"/>
    <w:rsid w:val="00BD06A7"/>
    <w:rsid w:val="00BD12B4"/>
    <w:rsid w:val="00BD249D"/>
    <w:rsid w:val="00BD35C4"/>
    <w:rsid w:val="00BD3AEB"/>
    <w:rsid w:val="00BD3EDC"/>
    <w:rsid w:val="00BE0047"/>
    <w:rsid w:val="00BE0B33"/>
    <w:rsid w:val="00BE0E3E"/>
    <w:rsid w:val="00BE24D3"/>
    <w:rsid w:val="00BE39A9"/>
    <w:rsid w:val="00BE3FBB"/>
    <w:rsid w:val="00BE4548"/>
    <w:rsid w:val="00BE5B8D"/>
    <w:rsid w:val="00BE621E"/>
    <w:rsid w:val="00BE76A1"/>
    <w:rsid w:val="00BF1632"/>
    <w:rsid w:val="00BF3493"/>
    <w:rsid w:val="00BF39BF"/>
    <w:rsid w:val="00BF3B59"/>
    <w:rsid w:val="00BF53BE"/>
    <w:rsid w:val="00BF64A7"/>
    <w:rsid w:val="00BF6C65"/>
    <w:rsid w:val="00BF7D3E"/>
    <w:rsid w:val="00C00715"/>
    <w:rsid w:val="00C010E8"/>
    <w:rsid w:val="00C015CC"/>
    <w:rsid w:val="00C01E76"/>
    <w:rsid w:val="00C02422"/>
    <w:rsid w:val="00C02C6F"/>
    <w:rsid w:val="00C031FE"/>
    <w:rsid w:val="00C03803"/>
    <w:rsid w:val="00C0389B"/>
    <w:rsid w:val="00C05C55"/>
    <w:rsid w:val="00C0619E"/>
    <w:rsid w:val="00C07072"/>
    <w:rsid w:val="00C114D5"/>
    <w:rsid w:val="00C126A7"/>
    <w:rsid w:val="00C132C6"/>
    <w:rsid w:val="00C13972"/>
    <w:rsid w:val="00C140DE"/>
    <w:rsid w:val="00C14CC3"/>
    <w:rsid w:val="00C1624C"/>
    <w:rsid w:val="00C16DBC"/>
    <w:rsid w:val="00C16F7E"/>
    <w:rsid w:val="00C20EC4"/>
    <w:rsid w:val="00C21B49"/>
    <w:rsid w:val="00C2212B"/>
    <w:rsid w:val="00C223F2"/>
    <w:rsid w:val="00C25C59"/>
    <w:rsid w:val="00C30974"/>
    <w:rsid w:val="00C32B3D"/>
    <w:rsid w:val="00C34DD2"/>
    <w:rsid w:val="00C3613E"/>
    <w:rsid w:val="00C368AD"/>
    <w:rsid w:val="00C37CF1"/>
    <w:rsid w:val="00C40C81"/>
    <w:rsid w:val="00C41957"/>
    <w:rsid w:val="00C42872"/>
    <w:rsid w:val="00C432E7"/>
    <w:rsid w:val="00C4775D"/>
    <w:rsid w:val="00C50111"/>
    <w:rsid w:val="00C51582"/>
    <w:rsid w:val="00C5182E"/>
    <w:rsid w:val="00C51DD3"/>
    <w:rsid w:val="00C53C2C"/>
    <w:rsid w:val="00C54B10"/>
    <w:rsid w:val="00C55B07"/>
    <w:rsid w:val="00C5660B"/>
    <w:rsid w:val="00C56AD2"/>
    <w:rsid w:val="00C60AFC"/>
    <w:rsid w:val="00C60D95"/>
    <w:rsid w:val="00C6255E"/>
    <w:rsid w:val="00C64145"/>
    <w:rsid w:val="00C64915"/>
    <w:rsid w:val="00C663C1"/>
    <w:rsid w:val="00C66A0B"/>
    <w:rsid w:val="00C66F24"/>
    <w:rsid w:val="00C70D1F"/>
    <w:rsid w:val="00C72177"/>
    <w:rsid w:val="00C74D40"/>
    <w:rsid w:val="00C7582E"/>
    <w:rsid w:val="00C7591C"/>
    <w:rsid w:val="00C75AE8"/>
    <w:rsid w:val="00C762AE"/>
    <w:rsid w:val="00C762D1"/>
    <w:rsid w:val="00C76376"/>
    <w:rsid w:val="00C7755E"/>
    <w:rsid w:val="00C8061A"/>
    <w:rsid w:val="00C81C0A"/>
    <w:rsid w:val="00C82110"/>
    <w:rsid w:val="00C82602"/>
    <w:rsid w:val="00C84423"/>
    <w:rsid w:val="00C8513C"/>
    <w:rsid w:val="00C854B2"/>
    <w:rsid w:val="00C854FB"/>
    <w:rsid w:val="00C862D0"/>
    <w:rsid w:val="00C87490"/>
    <w:rsid w:val="00C90ED6"/>
    <w:rsid w:val="00C9114D"/>
    <w:rsid w:val="00C91DD2"/>
    <w:rsid w:val="00C91E0F"/>
    <w:rsid w:val="00C92864"/>
    <w:rsid w:val="00C93A6E"/>
    <w:rsid w:val="00C93E7E"/>
    <w:rsid w:val="00C94EE5"/>
    <w:rsid w:val="00C9556A"/>
    <w:rsid w:val="00C95A95"/>
    <w:rsid w:val="00C96520"/>
    <w:rsid w:val="00CA0E12"/>
    <w:rsid w:val="00CA26A9"/>
    <w:rsid w:val="00CA2BD5"/>
    <w:rsid w:val="00CA2CD9"/>
    <w:rsid w:val="00CA2EC9"/>
    <w:rsid w:val="00CA3B31"/>
    <w:rsid w:val="00CA3BC3"/>
    <w:rsid w:val="00CA4711"/>
    <w:rsid w:val="00CA4FDA"/>
    <w:rsid w:val="00CA59BF"/>
    <w:rsid w:val="00CA7520"/>
    <w:rsid w:val="00CB09FA"/>
    <w:rsid w:val="00CB1D62"/>
    <w:rsid w:val="00CB2930"/>
    <w:rsid w:val="00CB2EAF"/>
    <w:rsid w:val="00CB3902"/>
    <w:rsid w:val="00CB3E9F"/>
    <w:rsid w:val="00CB3F0F"/>
    <w:rsid w:val="00CB3F97"/>
    <w:rsid w:val="00CB5448"/>
    <w:rsid w:val="00CB5CCA"/>
    <w:rsid w:val="00CB6281"/>
    <w:rsid w:val="00CB7DC6"/>
    <w:rsid w:val="00CC0CF3"/>
    <w:rsid w:val="00CC1B03"/>
    <w:rsid w:val="00CC2898"/>
    <w:rsid w:val="00CC46A0"/>
    <w:rsid w:val="00CC5F67"/>
    <w:rsid w:val="00CC6985"/>
    <w:rsid w:val="00CC6CD7"/>
    <w:rsid w:val="00CC7C84"/>
    <w:rsid w:val="00CD04EB"/>
    <w:rsid w:val="00CD191B"/>
    <w:rsid w:val="00CD2616"/>
    <w:rsid w:val="00CD2BEC"/>
    <w:rsid w:val="00CD2DCA"/>
    <w:rsid w:val="00CD4C1C"/>
    <w:rsid w:val="00CD629D"/>
    <w:rsid w:val="00CD7A61"/>
    <w:rsid w:val="00CE0C90"/>
    <w:rsid w:val="00CE0F92"/>
    <w:rsid w:val="00CE100C"/>
    <w:rsid w:val="00CE1187"/>
    <w:rsid w:val="00CE12FB"/>
    <w:rsid w:val="00CE1DFF"/>
    <w:rsid w:val="00CE2435"/>
    <w:rsid w:val="00CE25C8"/>
    <w:rsid w:val="00CE2893"/>
    <w:rsid w:val="00CE35C0"/>
    <w:rsid w:val="00CE49C6"/>
    <w:rsid w:val="00CE56B5"/>
    <w:rsid w:val="00CE6493"/>
    <w:rsid w:val="00CE754E"/>
    <w:rsid w:val="00CE7583"/>
    <w:rsid w:val="00CE7D93"/>
    <w:rsid w:val="00CF16E8"/>
    <w:rsid w:val="00CF22F1"/>
    <w:rsid w:val="00CF450A"/>
    <w:rsid w:val="00CF534B"/>
    <w:rsid w:val="00CF5C59"/>
    <w:rsid w:val="00CF629F"/>
    <w:rsid w:val="00CF690E"/>
    <w:rsid w:val="00D00E65"/>
    <w:rsid w:val="00D0250B"/>
    <w:rsid w:val="00D03070"/>
    <w:rsid w:val="00D04519"/>
    <w:rsid w:val="00D045D1"/>
    <w:rsid w:val="00D04F8D"/>
    <w:rsid w:val="00D056B1"/>
    <w:rsid w:val="00D06375"/>
    <w:rsid w:val="00D06533"/>
    <w:rsid w:val="00D06F88"/>
    <w:rsid w:val="00D077BB"/>
    <w:rsid w:val="00D101C8"/>
    <w:rsid w:val="00D11825"/>
    <w:rsid w:val="00D11E1F"/>
    <w:rsid w:val="00D13F73"/>
    <w:rsid w:val="00D16085"/>
    <w:rsid w:val="00D1667D"/>
    <w:rsid w:val="00D16BCA"/>
    <w:rsid w:val="00D1701B"/>
    <w:rsid w:val="00D17CBD"/>
    <w:rsid w:val="00D20369"/>
    <w:rsid w:val="00D203EF"/>
    <w:rsid w:val="00D2067A"/>
    <w:rsid w:val="00D2221F"/>
    <w:rsid w:val="00D225A8"/>
    <w:rsid w:val="00D239BB"/>
    <w:rsid w:val="00D259A1"/>
    <w:rsid w:val="00D262D0"/>
    <w:rsid w:val="00D26675"/>
    <w:rsid w:val="00D27A11"/>
    <w:rsid w:val="00D27DF4"/>
    <w:rsid w:val="00D30766"/>
    <w:rsid w:val="00D308AF"/>
    <w:rsid w:val="00D31C35"/>
    <w:rsid w:val="00D32068"/>
    <w:rsid w:val="00D320B2"/>
    <w:rsid w:val="00D32396"/>
    <w:rsid w:val="00D3248E"/>
    <w:rsid w:val="00D324CB"/>
    <w:rsid w:val="00D32DF3"/>
    <w:rsid w:val="00D339A0"/>
    <w:rsid w:val="00D3421B"/>
    <w:rsid w:val="00D34A84"/>
    <w:rsid w:val="00D34A8D"/>
    <w:rsid w:val="00D35C87"/>
    <w:rsid w:val="00D3666E"/>
    <w:rsid w:val="00D403F8"/>
    <w:rsid w:val="00D41320"/>
    <w:rsid w:val="00D44116"/>
    <w:rsid w:val="00D448DB"/>
    <w:rsid w:val="00D44AE5"/>
    <w:rsid w:val="00D45342"/>
    <w:rsid w:val="00D456CD"/>
    <w:rsid w:val="00D45A25"/>
    <w:rsid w:val="00D47132"/>
    <w:rsid w:val="00D479F6"/>
    <w:rsid w:val="00D47B49"/>
    <w:rsid w:val="00D50CEB"/>
    <w:rsid w:val="00D52E16"/>
    <w:rsid w:val="00D54168"/>
    <w:rsid w:val="00D5463A"/>
    <w:rsid w:val="00D55AC9"/>
    <w:rsid w:val="00D56E1A"/>
    <w:rsid w:val="00D57C38"/>
    <w:rsid w:val="00D601FA"/>
    <w:rsid w:val="00D61062"/>
    <w:rsid w:val="00D61FD8"/>
    <w:rsid w:val="00D65514"/>
    <w:rsid w:val="00D65DC8"/>
    <w:rsid w:val="00D66851"/>
    <w:rsid w:val="00D671B8"/>
    <w:rsid w:val="00D67690"/>
    <w:rsid w:val="00D703BD"/>
    <w:rsid w:val="00D735D6"/>
    <w:rsid w:val="00D73D95"/>
    <w:rsid w:val="00D74D02"/>
    <w:rsid w:val="00D77E7D"/>
    <w:rsid w:val="00D803BB"/>
    <w:rsid w:val="00D80D59"/>
    <w:rsid w:val="00D80E4D"/>
    <w:rsid w:val="00D82473"/>
    <w:rsid w:val="00D83D7C"/>
    <w:rsid w:val="00D84C9B"/>
    <w:rsid w:val="00D853D8"/>
    <w:rsid w:val="00D8664A"/>
    <w:rsid w:val="00D86901"/>
    <w:rsid w:val="00D87DE9"/>
    <w:rsid w:val="00D9018E"/>
    <w:rsid w:val="00D90282"/>
    <w:rsid w:val="00D90910"/>
    <w:rsid w:val="00D90B48"/>
    <w:rsid w:val="00D91986"/>
    <w:rsid w:val="00DA024D"/>
    <w:rsid w:val="00DA055F"/>
    <w:rsid w:val="00DA11EA"/>
    <w:rsid w:val="00DA2116"/>
    <w:rsid w:val="00DA243F"/>
    <w:rsid w:val="00DA2714"/>
    <w:rsid w:val="00DA3D22"/>
    <w:rsid w:val="00DA4C90"/>
    <w:rsid w:val="00DA4EBD"/>
    <w:rsid w:val="00DA551B"/>
    <w:rsid w:val="00DA5781"/>
    <w:rsid w:val="00DA717E"/>
    <w:rsid w:val="00DA7249"/>
    <w:rsid w:val="00DA73E8"/>
    <w:rsid w:val="00DA74DE"/>
    <w:rsid w:val="00DB02EC"/>
    <w:rsid w:val="00DB0859"/>
    <w:rsid w:val="00DB238D"/>
    <w:rsid w:val="00DB23BC"/>
    <w:rsid w:val="00DB25B9"/>
    <w:rsid w:val="00DB27A7"/>
    <w:rsid w:val="00DB2F9E"/>
    <w:rsid w:val="00DB4562"/>
    <w:rsid w:val="00DB4C6C"/>
    <w:rsid w:val="00DB4CDD"/>
    <w:rsid w:val="00DB587D"/>
    <w:rsid w:val="00DB5889"/>
    <w:rsid w:val="00DB5BC7"/>
    <w:rsid w:val="00DC1A12"/>
    <w:rsid w:val="00DC1A79"/>
    <w:rsid w:val="00DC243A"/>
    <w:rsid w:val="00DC24C7"/>
    <w:rsid w:val="00DC2A44"/>
    <w:rsid w:val="00DC2E92"/>
    <w:rsid w:val="00DC2F18"/>
    <w:rsid w:val="00DC36D8"/>
    <w:rsid w:val="00DC3929"/>
    <w:rsid w:val="00DC4494"/>
    <w:rsid w:val="00DC5D50"/>
    <w:rsid w:val="00DD136D"/>
    <w:rsid w:val="00DD4416"/>
    <w:rsid w:val="00DD65B0"/>
    <w:rsid w:val="00DE0989"/>
    <w:rsid w:val="00DE3874"/>
    <w:rsid w:val="00DE5359"/>
    <w:rsid w:val="00DE53FD"/>
    <w:rsid w:val="00DE7166"/>
    <w:rsid w:val="00DE7DCB"/>
    <w:rsid w:val="00DF0D6D"/>
    <w:rsid w:val="00DF344B"/>
    <w:rsid w:val="00DF502B"/>
    <w:rsid w:val="00DF5540"/>
    <w:rsid w:val="00DF5BF2"/>
    <w:rsid w:val="00DF6082"/>
    <w:rsid w:val="00DF6432"/>
    <w:rsid w:val="00DF6926"/>
    <w:rsid w:val="00DF70EF"/>
    <w:rsid w:val="00DF740B"/>
    <w:rsid w:val="00E0052B"/>
    <w:rsid w:val="00E01344"/>
    <w:rsid w:val="00E01AAF"/>
    <w:rsid w:val="00E01FA6"/>
    <w:rsid w:val="00E02107"/>
    <w:rsid w:val="00E02870"/>
    <w:rsid w:val="00E04900"/>
    <w:rsid w:val="00E05B54"/>
    <w:rsid w:val="00E10586"/>
    <w:rsid w:val="00E111E4"/>
    <w:rsid w:val="00E12EF0"/>
    <w:rsid w:val="00E13092"/>
    <w:rsid w:val="00E13583"/>
    <w:rsid w:val="00E13B48"/>
    <w:rsid w:val="00E147EE"/>
    <w:rsid w:val="00E14B5F"/>
    <w:rsid w:val="00E15116"/>
    <w:rsid w:val="00E162C2"/>
    <w:rsid w:val="00E1754D"/>
    <w:rsid w:val="00E17A3C"/>
    <w:rsid w:val="00E17F54"/>
    <w:rsid w:val="00E200E6"/>
    <w:rsid w:val="00E209C1"/>
    <w:rsid w:val="00E20D50"/>
    <w:rsid w:val="00E22C54"/>
    <w:rsid w:val="00E23FA4"/>
    <w:rsid w:val="00E248FD"/>
    <w:rsid w:val="00E24D45"/>
    <w:rsid w:val="00E259AE"/>
    <w:rsid w:val="00E25A8C"/>
    <w:rsid w:val="00E2762E"/>
    <w:rsid w:val="00E27F7B"/>
    <w:rsid w:val="00E308CB"/>
    <w:rsid w:val="00E31164"/>
    <w:rsid w:val="00E31903"/>
    <w:rsid w:val="00E31C18"/>
    <w:rsid w:val="00E33B31"/>
    <w:rsid w:val="00E33B58"/>
    <w:rsid w:val="00E34559"/>
    <w:rsid w:val="00E3549A"/>
    <w:rsid w:val="00E35EE9"/>
    <w:rsid w:val="00E36A32"/>
    <w:rsid w:val="00E36ACD"/>
    <w:rsid w:val="00E378AF"/>
    <w:rsid w:val="00E407C3"/>
    <w:rsid w:val="00E40F9D"/>
    <w:rsid w:val="00E40FFB"/>
    <w:rsid w:val="00E42A2D"/>
    <w:rsid w:val="00E43CFC"/>
    <w:rsid w:val="00E45329"/>
    <w:rsid w:val="00E46257"/>
    <w:rsid w:val="00E500CF"/>
    <w:rsid w:val="00E50FFE"/>
    <w:rsid w:val="00E515B8"/>
    <w:rsid w:val="00E51A46"/>
    <w:rsid w:val="00E52193"/>
    <w:rsid w:val="00E53871"/>
    <w:rsid w:val="00E55404"/>
    <w:rsid w:val="00E5603D"/>
    <w:rsid w:val="00E572AA"/>
    <w:rsid w:val="00E60DF9"/>
    <w:rsid w:val="00E610D1"/>
    <w:rsid w:val="00E61256"/>
    <w:rsid w:val="00E61CD8"/>
    <w:rsid w:val="00E62611"/>
    <w:rsid w:val="00E62652"/>
    <w:rsid w:val="00E6322F"/>
    <w:rsid w:val="00E63B18"/>
    <w:rsid w:val="00E65036"/>
    <w:rsid w:val="00E701C2"/>
    <w:rsid w:val="00E7145B"/>
    <w:rsid w:val="00E733AA"/>
    <w:rsid w:val="00E74BFD"/>
    <w:rsid w:val="00E756DE"/>
    <w:rsid w:val="00E75954"/>
    <w:rsid w:val="00E77D59"/>
    <w:rsid w:val="00E77E29"/>
    <w:rsid w:val="00E8075C"/>
    <w:rsid w:val="00E84C7B"/>
    <w:rsid w:val="00E853DD"/>
    <w:rsid w:val="00E85E4F"/>
    <w:rsid w:val="00E8635F"/>
    <w:rsid w:val="00E877AD"/>
    <w:rsid w:val="00E90A00"/>
    <w:rsid w:val="00E91397"/>
    <w:rsid w:val="00E91F9D"/>
    <w:rsid w:val="00E93E85"/>
    <w:rsid w:val="00E94227"/>
    <w:rsid w:val="00E95473"/>
    <w:rsid w:val="00E961E8"/>
    <w:rsid w:val="00E96AB5"/>
    <w:rsid w:val="00E978B1"/>
    <w:rsid w:val="00E97D72"/>
    <w:rsid w:val="00E97FB4"/>
    <w:rsid w:val="00EA06CB"/>
    <w:rsid w:val="00EA1AA9"/>
    <w:rsid w:val="00EA5E30"/>
    <w:rsid w:val="00EA741D"/>
    <w:rsid w:val="00EA784A"/>
    <w:rsid w:val="00EA7D22"/>
    <w:rsid w:val="00EB046B"/>
    <w:rsid w:val="00EB1893"/>
    <w:rsid w:val="00EB24DE"/>
    <w:rsid w:val="00EB33B9"/>
    <w:rsid w:val="00EB36FC"/>
    <w:rsid w:val="00EB5DD4"/>
    <w:rsid w:val="00EB5E22"/>
    <w:rsid w:val="00EB7B57"/>
    <w:rsid w:val="00EC06E1"/>
    <w:rsid w:val="00EC0C3A"/>
    <w:rsid w:val="00EC149C"/>
    <w:rsid w:val="00EC15B6"/>
    <w:rsid w:val="00EC4F02"/>
    <w:rsid w:val="00EC532A"/>
    <w:rsid w:val="00EC53A9"/>
    <w:rsid w:val="00EC5C62"/>
    <w:rsid w:val="00EC6E12"/>
    <w:rsid w:val="00EC726E"/>
    <w:rsid w:val="00ED049A"/>
    <w:rsid w:val="00ED0D20"/>
    <w:rsid w:val="00ED1145"/>
    <w:rsid w:val="00ED20BE"/>
    <w:rsid w:val="00ED264B"/>
    <w:rsid w:val="00ED28E9"/>
    <w:rsid w:val="00ED2CF6"/>
    <w:rsid w:val="00ED2F0F"/>
    <w:rsid w:val="00ED4309"/>
    <w:rsid w:val="00ED47FE"/>
    <w:rsid w:val="00ED4E0C"/>
    <w:rsid w:val="00ED6DF4"/>
    <w:rsid w:val="00ED7917"/>
    <w:rsid w:val="00EE0F3A"/>
    <w:rsid w:val="00EE2B28"/>
    <w:rsid w:val="00EE2C32"/>
    <w:rsid w:val="00EE387C"/>
    <w:rsid w:val="00EE42CF"/>
    <w:rsid w:val="00EE48D3"/>
    <w:rsid w:val="00EE4AF1"/>
    <w:rsid w:val="00EE4BE6"/>
    <w:rsid w:val="00EE5E73"/>
    <w:rsid w:val="00EE64F1"/>
    <w:rsid w:val="00EE69CA"/>
    <w:rsid w:val="00EE6F97"/>
    <w:rsid w:val="00EE70A8"/>
    <w:rsid w:val="00EE7250"/>
    <w:rsid w:val="00EF139E"/>
    <w:rsid w:val="00EF178A"/>
    <w:rsid w:val="00EF1E6D"/>
    <w:rsid w:val="00EF31E9"/>
    <w:rsid w:val="00EF3F85"/>
    <w:rsid w:val="00EF4112"/>
    <w:rsid w:val="00EF575F"/>
    <w:rsid w:val="00EF6B63"/>
    <w:rsid w:val="00EF70D1"/>
    <w:rsid w:val="00F00D6E"/>
    <w:rsid w:val="00F0111C"/>
    <w:rsid w:val="00F01352"/>
    <w:rsid w:val="00F03156"/>
    <w:rsid w:val="00F04422"/>
    <w:rsid w:val="00F04854"/>
    <w:rsid w:val="00F0590E"/>
    <w:rsid w:val="00F07226"/>
    <w:rsid w:val="00F07BF4"/>
    <w:rsid w:val="00F10F08"/>
    <w:rsid w:val="00F1108B"/>
    <w:rsid w:val="00F11367"/>
    <w:rsid w:val="00F1177D"/>
    <w:rsid w:val="00F135AF"/>
    <w:rsid w:val="00F13B5B"/>
    <w:rsid w:val="00F159D6"/>
    <w:rsid w:val="00F17354"/>
    <w:rsid w:val="00F17A6A"/>
    <w:rsid w:val="00F2000E"/>
    <w:rsid w:val="00F21947"/>
    <w:rsid w:val="00F24AC7"/>
    <w:rsid w:val="00F24C81"/>
    <w:rsid w:val="00F3035F"/>
    <w:rsid w:val="00F30D43"/>
    <w:rsid w:val="00F32C74"/>
    <w:rsid w:val="00F32D00"/>
    <w:rsid w:val="00F33508"/>
    <w:rsid w:val="00F35561"/>
    <w:rsid w:val="00F357E0"/>
    <w:rsid w:val="00F371FF"/>
    <w:rsid w:val="00F40058"/>
    <w:rsid w:val="00F401AE"/>
    <w:rsid w:val="00F4042B"/>
    <w:rsid w:val="00F40802"/>
    <w:rsid w:val="00F408DA"/>
    <w:rsid w:val="00F4111E"/>
    <w:rsid w:val="00F41377"/>
    <w:rsid w:val="00F41ECE"/>
    <w:rsid w:val="00F41F91"/>
    <w:rsid w:val="00F42485"/>
    <w:rsid w:val="00F447A4"/>
    <w:rsid w:val="00F45F33"/>
    <w:rsid w:val="00F46F73"/>
    <w:rsid w:val="00F46F81"/>
    <w:rsid w:val="00F47618"/>
    <w:rsid w:val="00F5009C"/>
    <w:rsid w:val="00F50309"/>
    <w:rsid w:val="00F51B0C"/>
    <w:rsid w:val="00F51D26"/>
    <w:rsid w:val="00F51D84"/>
    <w:rsid w:val="00F533F5"/>
    <w:rsid w:val="00F54D7B"/>
    <w:rsid w:val="00F55276"/>
    <w:rsid w:val="00F55B61"/>
    <w:rsid w:val="00F5659C"/>
    <w:rsid w:val="00F57214"/>
    <w:rsid w:val="00F57583"/>
    <w:rsid w:val="00F5777C"/>
    <w:rsid w:val="00F5793B"/>
    <w:rsid w:val="00F61286"/>
    <w:rsid w:val="00F61C85"/>
    <w:rsid w:val="00F62344"/>
    <w:rsid w:val="00F6297A"/>
    <w:rsid w:val="00F63EA2"/>
    <w:rsid w:val="00F64713"/>
    <w:rsid w:val="00F64C33"/>
    <w:rsid w:val="00F66325"/>
    <w:rsid w:val="00F66AD4"/>
    <w:rsid w:val="00F6749F"/>
    <w:rsid w:val="00F67C5C"/>
    <w:rsid w:val="00F72944"/>
    <w:rsid w:val="00F73A5A"/>
    <w:rsid w:val="00F743BA"/>
    <w:rsid w:val="00F74696"/>
    <w:rsid w:val="00F81292"/>
    <w:rsid w:val="00F81502"/>
    <w:rsid w:val="00F81F41"/>
    <w:rsid w:val="00F822C8"/>
    <w:rsid w:val="00F82F86"/>
    <w:rsid w:val="00F83DC9"/>
    <w:rsid w:val="00F84B1C"/>
    <w:rsid w:val="00F84BBC"/>
    <w:rsid w:val="00F85B9B"/>
    <w:rsid w:val="00F872DC"/>
    <w:rsid w:val="00F87353"/>
    <w:rsid w:val="00F87E8E"/>
    <w:rsid w:val="00F9188E"/>
    <w:rsid w:val="00F939A3"/>
    <w:rsid w:val="00F94CB3"/>
    <w:rsid w:val="00F94FF7"/>
    <w:rsid w:val="00F95CC7"/>
    <w:rsid w:val="00F95E87"/>
    <w:rsid w:val="00F96BE5"/>
    <w:rsid w:val="00F972F5"/>
    <w:rsid w:val="00F97BAC"/>
    <w:rsid w:val="00FA25A4"/>
    <w:rsid w:val="00FA2C6D"/>
    <w:rsid w:val="00FA3A20"/>
    <w:rsid w:val="00FA6286"/>
    <w:rsid w:val="00FA66BD"/>
    <w:rsid w:val="00FB04DC"/>
    <w:rsid w:val="00FB0798"/>
    <w:rsid w:val="00FB1D46"/>
    <w:rsid w:val="00FB260C"/>
    <w:rsid w:val="00FB2DDB"/>
    <w:rsid w:val="00FB2E89"/>
    <w:rsid w:val="00FB3790"/>
    <w:rsid w:val="00FB3B49"/>
    <w:rsid w:val="00FB48BC"/>
    <w:rsid w:val="00FB4BDB"/>
    <w:rsid w:val="00FB4CD4"/>
    <w:rsid w:val="00FB4D67"/>
    <w:rsid w:val="00FB501C"/>
    <w:rsid w:val="00FB6D62"/>
    <w:rsid w:val="00FB78AA"/>
    <w:rsid w:val="00FB7A10"/>
    <w:rsid w:val="00FC0331"/>
    <w:rsid w:val="00FC1EE6"/>
    <w:rsid w:val="00FC2DF6"/>
    <w:rsid w:val="00FC5915"/>
    <w:rsid w:val="00FC5AAE"/>
    <w:rsid w:val="00FC62B7"/>
    <w:rsid w:val="00FC667A"/>
    <w:rsid w:val="00FC6707"/>
    <w:rsid w:val="00FC6726"/>
    <w:rsid w:val="00FC67D1"/>
    <w:rsid w:val="00FC7EFD"/>
    <w:rsid w:val="00FD0627"/>
    <w:rsid w:val="00FD19EE"/>
    <w:rsid w:val="00FD221C"/>
    <w:rsid w:val="00FD30BC"/>
    <w:rsid w:val="00FD354B"/>
    <w:rsid w:val="00FD4170"/>
    <w:rsid w:val="00FD5054"/>
    <w:rsid w:val="00FD5DB3"/>
    <w:rsid w:val="00FD6CCC"/>
    <w:rsid w:val="00FD73BC"/>
    <w:rsid w:val="00FD766C"/>
    <w:rsid w:val="00FE1147"/>
    <w:rsid w:val="00FE1593"/>
    <w:rsid w:val="00FE1DCF"/>
    <w:rsid w:val="00FE206C"/>
    <w:rsid w:val="00FE39CB"/>
    <w:rsid w:val="00FE4B1D"/>
    <w:rsid w:val="00FE5D1E"/>
    <w:rsid w:val="00FE67F3"/>
    <w:rsid w:val="00FF076B"/>
    <w:rsid w:val="00FF0DAD"/>
    <w:rsid w:val="00FF153F"/>
    <w:rsid w:val="00FF17A0"/>
    <w:rsid w:val="00FF36F5"/>
    <w:rsid w:val="00FF6027"/>
    <w:rsid w:val="00FF6DBC"/>
    <w:rsid w:val="01A22750"/>
    <w:rsid w:val="02804475"/>
    <w:rsid w:val="0289367B"/>
    <w:rsid w:val="04F22636"/>
    <w:rsid w:val="0A9B04D7"/>
    <w:rsid w:val="0DE0291B"/>
    <w:rsid w:val="10DD7B07"/>
    <w:rsid w:val="1178016C"/>
    <w:rsid w:val="15F347C3"/>
    <w:rsid w:val="16E11B39"/>
    <w:rsid w:val="1B2E4B95"/>
    <w:rsid w:val="1B487F29"/>
    <w:rsid w:val="20135449"/>
    <w:rsid w:val="20E3634C"/>
    <w:rsid w:val="25331812"/>
    <w:rsid w:val="26D02C59"/>
    <w:rsid w:val="26F06867"/>
    <w:rsid w:val="30C60051"/>
    <w:rsid w:val="30F32629"/>
    <w:rsid w:val="31E81078"/>
    <w:rsid w:val="34F775F3"/>
    <w:rsid w:val="370F3A9E"/>
    <w:rsid w:val="3A0E4A91"/>
    <w:rsid w:val="3B3D61D5"/>
    <w:rsid w:val="4130098A"/>
    <w:rsid w:val="473116B4"/>
    <w:rsid w:val="4C162283"/>
    <w:rsid w:val="50F7532D"/>
    <w:rsid w:val="521D5197"/>
    <w:rsid w:val="52E63D72"/>
    <w:rsid w:val="542D63C3"/>
    <w:rsid w:val="576E75CB"/>
    <w:rsid w:val="59EA1020"/>
    <w:rsid w:val="5D144C28"/>
    <w:rsid w:val="5D7C4F1A"/>
    <w:rsid w:val="605164C2"/>
    <w:rsid w:val="645D7B7A"/>
    <w:rsid w:val="6512123E"/>
    <w:rsid w:val="66DD4C8F"/>
    <w:rsid w:val="672D583D"/>
    <w:rsid w:val="681E2123"/>
    <w:rsid w:val="694D60D1"/>
    <w:rsid w:val="6B5A0CAF"/>
    <w:rsid w:val="6D95089A"/>
    <w:rsid w:val="6F38150B"/>
    <w:rsid w:val="71FB1B15"/>
    <w:rsid w:val="74BB57CF"/>
    <w:rsid w:val="79134E08"/>
    <w:rsid w:val="7F1D1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qFormat="1" w:uiPriority="0" w:semiHidden="0" w:name="footnote text"/>
    <w:lsdException w:qFormat="1" w:uiPriority="99" w:name="annotation text"/>
    <w:lsdException w:qFormat="1" w:unhideWhenUsed="0" w:uiPriority="0" w:semiHidden="0" w:name="header"/>
    <w:lsdException w:qFormat="1"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after="50" w:afterLines="50" w:line="360" w:lineRule="auto"/>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42"/>
    <w:qFormat/>
    <w:uiPriority w:val="9"/>
    <w:pPr>
      <w:keepNext/>
      <w:keepLines/>
      <w:outlineLvl w:val="0"/>
    </w:pPr>
    <w:rPr>
      <w:rFonts w:eastAsia="楷体_GB2312"/>
      <w:b/>
      <w:bCs/>
      <w:kern w:val="56"/>
      <w:sz w:val="28"/>
      <w:szCs w:val="28"/>
      <w:lang w:val="zh-CN"/>
    </w:rPr>
  </w:style>
  <w:style w:type="paragraph" w:styleId="3">
    <w:name w:val="heading 2"/>
    <w:basedOn w:val="1"/>
    <w:next w:val="1"/>
    <w:link w:val="77"/>
    <w:qFormat/>
    <w:uiPriority w:val="9"/>
    <w:pPr>
      <w:keepNext/>
      <w:keepLines/>
      <w:overflowPunct w:val="0"/>
      <w:autoSpaceDE w:val="0"/>
      <w:autoSpaceDN w:val="0"/>
      <w:adjustRightInd w:val="0"/>
      <w:spacing w:before="260" w:after="260" w:line="416" w:lineRule="auto"/>
      <w:jc w:val="left"/>
      <w:textAlignment w:val="baseline"/>
      <w:outlineLvl w:val="1"/>
    </w:pPr>
    <w:rPr>
      <w:rFonts w:ascii="Arial" w:hAnsi="Arial" w:eastAsia="黑体"/>
      <w:b/>
      <w:bCs/>
      <w:kern w:val="0"/>
      <w:sz w:val="32"/>
      <w:szCs w:val="32"/>
    </w:rPr>
  </w:style>
  <w:style w:type="paragraph" w:styleId="4">
    <w:name w:val="heading 3"/>
    <w:basedOn w:val="1"/>
    <w:next w:val="1"/>
    <w:link w:val="78"/>
    <w:qFormat/>
    <w:uiPriority w:val="9"/>
    <w:pPr>
      <w:keepNext/>
      <w:keepLines/>
      <w:overflowPunct w:val="0"/>
      <w:autoSpaceDE w:val="0"/>
      <w:autoSpaceDN w:val="0"/>
      <w:adjustRightInd w:val="0"/>
      <w:spacing w:before="260" w:after="260" w:line="416" w:lineRule="auto"/>
      <w:jc w:val="left"/>
      <w:textAlignment w:val="baseline"/>
      <w:outlineLvl w:val="2"/>
    </w:pPr>
    <w:rPr>
      <w:b/>
      <w:bCs/>
      <w:kern w:val="0"/>
      <w:sz w:val="28"/>
      <w:szCs w:val="32"/>
    </w:rPr>
  </w:style>
  <w:style w:type="paragraph" w:styleId="5">
    <w:name w:val="heading 4"/>
    <w:basedOn w:val="1"/>
    <w:next w:val="1"/>
    <w:link w:val="5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55"/>
    <w:unhideWhenUsed/>
    <w:qFormat/>
    <w:uiPriority w:val="0"/>
    <w:pPr>
      <w:keepNext/>
      <w:keepLines/>
      <w:spacing w:before="280" w:after="290" w:line="376" w:lineRule="auto"/>
      <w:outlineLvl w:val="4"/>
    </w:pPr>
    <w:rPr>
      <w:b/>
      <w:bCs/>
      <w:sz w:val="28"/>
      <w:szCs w:val="28"/>
    </w:rPr>
  </w:style>
  <w:style w:type="paragraph" w:styleId="7">
    <w:name w:val="heading 9"/>
    <w:basedOn w:val="1"/>
    <w:next w:val="1"/>
    <w:link w:val="98"/>
    <w:semiHidden/>
    <w:unhideWhenUsed/>
    <w:qFormat/>
    <w:uiPriority w:val="9"/>
    <w:pPr>
      <w:keepNext/>
      <w:keepLines/>
      <w:widowControl w:val="0"/>
      <w:spacing w:before="240" w:after="64" w:afterLines="0" w:line="320" w:lineRule="auto"/>
      <w:outlineLvl w:val="8"/>
    </w:pPr>
    <w:rPr>
      <w:rFonts w:asciiTheme="majorHAnsi" w:hAnsiTheme="majorHAnsi" w:eastAsiaTheme="majorEastAsia" w:cstheme="majorBidi"/>
      <w:sz w:val="21"/>
      <w:szCs w:val="21"/>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qFormat/>
    <w:uiPriority w:val="39"/>
    <w:pPr>
      <w:spacing w:before="0" w:after="0"/>
      <w:ind w:left="1440"/>
      <w:jc w:val="left"/>
    </w:pPr>
    <w:rPr>
      <w:rFonts w:asciiTheme="minorHAnsi" w:hAnsiTheme="minorHAnsi"/>
      <w:sz w:val="18"/>
      <w:szCs w:val="18"/>
    </w:rPr>
  </w:style>
  <w:style w:type="paragraph" w:styleId="9">
    <w:name w:val="caption"/>
    <w:basedOn w:val="1"/>
    <w:next w:val="1"/>
    <w:unhideWhenUsed/>
    <w:qFormat/>
    <w:uiPriority w:val="0"/>
    <w:pPr>
      <w:spacing w:before="156" w:after="156"/>
      <w:jc w:val="center"/>
    </w:pPr>
    <w:rPr>
      <w:rFonts w:ascii="宋体" w:hAnsi="宋体"/>
      <w:szCs w:val="24"/>
    </w:rPr>
  </w:style>
  <w:style w:type="paragraph" w:styleId="10">
    <w:name w:val="Document Map"/>
    <w:basedOn w:val="1"/>
    <w:link w:val="82"/>
    <w:qFormat/>
    <w:uiPriority w:val="99"/>
    <w:pPr>
      <w:shd w:val="clear" w:color="auto" w:fill="000080"/>
    </w:pPr>
  </w:style>
  <w:style w:type="paragraph" w:styleId="11">
    <w:name w:val="annotation text"/>
    <w:basedOn w:val="1"/>
    <w:link w:val="61"/>
    <w:semiHidden/>
    <w:unhideWhenUsed/>
    <w:qFormat/>
    <w:uiPriority w:val="99"/>
    <w:pPr>
      <w:jc w:val="left"/>
    </w:pPr>
  </w:style>
  <w:style w:type="paragraph" w:styleId="12">
    <w:name w:val="Body Text"/>
    <w:basedOn w:val="1"/>
    <w:link w:val="70"/>
    <w:unhideWhenUsed/>
    <w:qFormat/>
    <w:uiPriority w:val="1"/>
  </w:style>
  <w:style w:type="paragraph" w:styleId="13">
    <w:name w:val="Body Text Indent"/>
    <w:basedOn w:val="1"/>
    <w:link w:val="103"/>
    <w:semiHidden/>
    <w:unhideWhenUsed/>
    <w:qFormat/>
    <w:uiPriority w:val="99"/>
    <w:pPr>
      <w:spacing w:after="120"/>
      <w:ind w:left="420" w:leftChars="200"/>
    </w:pPr>
  </w:style>
  <w:style w:type="paragraph" w:styleId="14">
    <w:name w:val="toc 5"/>
    <w:basedOn w:val="1"/>
    <w:next w:val="1"/>
    <w:qFormat/>
    <w:uiPriority w:val="39"/>
    <w:pPr>
      <w:spacing w:before="0" w:after="0"/>
      <w:ind w:left="960"/>
      <w:jc w:val="left"/>
    </w:pPr>
    <w:rPr>
      <w:rFonts w:asciiTheme="minorHAnsi" w:hAnsiTheme="minorHAnsi"/>
      <w:sz w:val="18"/>
      <w:szCs w:val="18"/>
    </w:rPr>
  </w:style>
  <w:style w:type="paragraph" w:styleId="15">
    <w:name w:val="toc 3"/>
    <w:basedOn w:val="1"/>
    <w:next w:val="1"/>
    <w:qFormat/>
    <w:uiPriority w:val="39"/>
    <w:pPr>
      <w:spacing w:before="0" w:after="0"/>
      <w:ind w:left="480"/>
      <w:jc w:val="left"/>
    </w:pPr>
    <w:rPr>
      <w:rFonts w:asciiTheme="minorHAnsi" w:hAnsiTheme="minorHAnsi"/>
      <w:i/>
      <w:iCs/>
      <w:sz w:val="20"/>
      <w:szCs w:val="20"/>
    </w:rPr>
  </w:style>
  <w:style w:type="paragraph" w:styleId="16">
    <w:name w:val="Plain Text"/>
    <w:basedOn w:val="1"/>
    <w:link w:val="79"/>
    <w:qFormat/>
    <w:uiPriority w:val="0"/>
    <w:pPr>
      <w:widowControl w:val="0"/>
      <w:spacing w:after="0" w:afterLines="0" w:line="240" w:lineRule="auto"/>
    </w:pPr>
    <w:rPr>
      <w:rFonts w:ascii="宋体" w:hAnsi="Courier New" w:cs="Courier New"/>
      <w:szCs w:val="21"/>
    </w:rPr>
  </w:style>
  <w:style w:type="paragraph" w:styleId="17">
    <w:name w:val="toc 8"/>
    <w:basedOn w:val="1"/>
    <w:next w:val="1"/>
    <w:qFormat/>
    <w:uiPriority w:val="39"/>
    <w:pPr>
      <w:spacing w:before="0" w:after="0"/>
      <w:ind w:left="1680"/>
      <w:jc w:val="left"/>
    </w:pPr>
    <w:rPr>
      <w:rFonts w:asciiTheme="minorHAnsi" w:hAnsiTheme="minorHAnsi"/>
      <w:sz w:val="18"/>
      <w:szCs w:val="18"/>
    </w:rPr>
  </w:style>
  <w:style w:type="paragraph" w:styleId="18">
    <w:name w:val="Date"/>
    <w:basedOn w:val="1"/>
    <w:next w:val="1"/>
    <w:link w:val="83"/>
    <w:qFormat/>
    <w:uiPriority w:val="0"/>
    <w:pPr>
      <w:widowControl w:val="0"/>
      <w:spacing w:after="0" w:afterLines="0" w:line="240" w:lineRule="auto"/>
    </w:pPr>
    <w:rPr>
      <w:szCs w:val="20"/>
    </w:rPr>
  </w:style>
  <w:style w:type="paragraph" w:styleId="19">
    <w:name w:val="endnote text"/>
    <w:basedOn w:val="1"/>
    <w:link w:val="41"/>
    <w:qFormat/>
    <w:uiPriority w:val="0"/>
    <w:pPr>
      <w:snapToGrid w:val="0"/>
      <w:jc w:val="left"/>
    </w:pPr>
  </w:style>
  <w:style w:type="paragraph" w:styleId="20">
    <w:name w:val="Balloon Text"/>
    <w:basedOn w:val="1"/>
    <w:link w:val="44"/>
    <w:qFormat/>
    <w:uiPriority w:val="99"/>
    <w:rPr>
      <w:sz w:val="18"/>
      <w:szCs w:val="18"/>
      <w:lang w:val="zh-CN"/>
    </w:rPr>
  </w:style>
  <w:style w:type="paragraph" w:styleId="21">
    <w:name w:val="footer"/>
    <w:basedOn w:val="1"/>
    <w:link w:val="45"/>
    <w:qFormat/>
    <w:uiPriority w:val="99"/>
    <w:pPr>
      <w:tabs>
        <w:tab w:val="center" w:pos="4153"/>
        <w:tab w:val="right" w:pos="8306"/>
      </w:tabs>
      <w:snapToGrid w:val="0"/>
      <w:jc w:val="left"/>
    </w:pPr>
    <w:rPr>
      <w:kern w:val="0"/>
      <w:sz w:val="18"/>
      <w:szCs w:val="18"/>
      <w:lang w:val="zh-CN"/>
    </w:rPr>
  </w:style>
  <w:style w:type="paragraph" w:styleId="22">
    <w:name w:val="header"/>
    <w:basedOn w:val="1"/>
    <w:link w:val="46"/>
    <w:qFormat/>
    <w:uiPriority w:val="0"/>
    <w:pPr>
      <w:tabs>
        <w:tab w:val="center" w:pos="4153"/>
        <w:tab w:val="right" w:pos="8306"/>
      </w:tabs>
      <w:snapToGrid w:val="0"/>
      <w:jc w:val="center"/>
    </w:pPr>
    <w:rPr>
      <w:sz w:val="18"/>
      <w:szCs w:val="18"/>
    </w:rPr>
  </w:style>
  <w:style w:type="paragraph" w:styleId="23">
    <w:name w:val="toc 1"/>
    <w:basedOn w:val="1"/>
    <w:next w:val="1"/>
    <w:qFormat/>
    <w:uiPriority w:val="39"/>
    <w:pPr>
      <w:spacing w:before="120" w:after="120"/>
      <w:jc w:val="left"/>
    </w:pPr>
    <w:rPr>
      <w:rFonts w:asciiTheme="minorHAnsi" w:hAnsiTheme="minorHAnsi"/>
      <w:b/>
      <w:bCs/>
      <w:caps/>
      <w:sz w:val="20"/>
      <w:szCs w:val="20"/>
    </w:rPr>
  </w:style>
  <w:style w:type="paragraph" w:styleId="24">
    <w:name w:val="toc 4"/>
    <w:basedOn w:val="1"/>
    <w:next w:val="1"/>
    <w:qFormat/>
    <w:uiPriority w:val="39"/>
    <w:pPr>
      <w:spacing w:before="0" w:after="0"/>
      <w:ind w:left="720"/>
      <w:jc w:val="left"/>
    </w:pPr>
    <w:rPr>
      <w:rFonts w:asciiTheme="minorHAnsi" w:hAnsiTheme="minorHAnsi"/>
      <w:sz w:val="18"/>
      <w:szCs w:val="18"/>
    </w:rPr>
  </w:style>
  <w:style w:type="paragraph" w:styleId="25">
    <w:name w:val="footnote text"/>
    <w:basedOn w:val="1"/>
    <w:link w:val="63"/>
    <w:unhideWhenUsed/>
    <w:qFormat/>
    <w:uiPriority w:val="0"/>
    <w:pPr>
      <w:snapToGrid w:val="0"/>
      <w:jc w:val="left"/>
    </w:pPr>
    <w:rPr>
      <w:sz w:val="18"/>
      <w:szCs w:val="18"/>
    </w:rPr>
  </w:style>
  <w:style w:type="paragraph" w:styleId="26">
    <w:name w:val="toc 6"/>
    <w:basedOn w:val="1"/>
    <w:next w:val="1"/>
    <w:qFormat/>
    <w:uiPriority w:val="39"/>
    <w:pPr>
      <w:spacing w:before="0" w:after="0"/>
      <w:ind w:left="1200"/>
      <w:jc w:val="left"/>
    </w:pPr>
    <w:rPr>
      <w:rFonts w:asciiTheme="minorHAnsi" w:hAnsiTheme="minorHAnsi"/>
      <w:sz w:val="18"/>
      <w:szCs w:val="18"/>
    </w:rPr>
  </w:style>
  <w:style w:type="paragraph" w:styleId="27">
    <w:name w:val="Body Text Indent 3"/>
    <w:basedOn w:val="1"/>
    <w:link w:val="59"/>
    <w:qFormat/>
    <w:uiPriority w:val="0"/>
    <w:pPr>
      <w:adjustRightInd w:val="0"/>
      <w:snapToGrid w:val="0"/>
      <w:ind w:left="420" w:firstLine="420"/>
    </w:pPr>
    <w:rPr>
      <w:rFonts w:ascii="宋体"/>
      <w:bCs/>
      <w:szCs w:val="24"/>
    </w:rPr>
  </w:style>
  <w:style w:type="paragraph" w:styleId="28">
    <w:name w:val="toc 2"/>
    <w:basedOn w:val="1"/>
    <w:next w:val="1"/>
    <w:qFormat/>
    <w:uiPriority w:val="39"/>
    <w:pPr>
      <w:spacing w:before="0" w:after="0"/>
      <w:ind w:left="240"/>
      <w:jc w:val="left"/>
    </w:pPr>
    <w:rPr>
      <w:rFonts w:asciiTheme="minorHAnsi" w:hAnsiTheme="minorHAnsi"/>
      <w:smallCaps/>
      <w:sz w:val="20"/>
      <w:szCs w:val="20"/>
    </w:rPr>
  </w:style>
  <w:style w:type="paragraph" w:styleId="29">
    <w:name w:val="toc 9"/>
    <w:basedOn w:val="1"/>
    <w:next w:val="1"/>
    <w:qFormat/>
    <w:uiPriority w:val="39"/>
    <w:pPr>
      <w:spacing w:before="0" w:after="0"/>
      <w:ind w:left="1920"/>
      <w:jc w:val="left"/>
    </w:pPr>
    <w:rPr>
      <w:rFonts w:asciiTheme="minorHAnsi" w:hAnsiTheme="minorHAnsi"/>
      <w:sz w:val="18"/>
      <w:szCs w:val="18"/>
    </w:rPr>
  </w:style>
  <w:style w:type="paragraph" w:styleId="30">
    <w:name w:val="Normal (Web)"/>
    <w:basedOn w:val="1"/>
    <w:unhideWhenUsed/>
    <w:qFormat/>
    <w:uiPriority w:val="99"/>
    <w:pPr>
      <w:spacing w:before="100" w:beforeAutospacing="1" w:after="100" w:afterLines="0" w:afterAutospacing="1" w:line="240" w:lineRule="auto"/>
      <w:jc w:val="left"/>
    </w:pPr>
    <w:rPr>
      <w:rFonts w:ascii="宋体" w:hAnsi="宋体" w:cs="宋体"/>
      <w:kern w:val="0"/>
      <w:szCs w:val="24"/>
    </w:rPr>
  </w:style>
  <w:style w:type="paragraph" w:styleId="31">
    <w:name w:val="annotation subject"/>
    <w:basedOn w:val="11"/>
    <w:next w:val="11"/>
    <w:link w:val="62"/>
    <w:semiHidden/>
    <w:unhideWhenUsed/>
    <w:qFormat/>
    <w:uiPriority w:val="99"/>
    <w:rPr>
      <w:b/>
      <w:bCs/>
    </w:rPr>
  </w:style>
  <w:style w:type="paragraph" w:styleId="32">
    <w:name w:val="Body Text First Indent 2"/>
    <w:basedOn w:val="13"/>
    <w:link w:val="104"/>
    <w:unhideWhenUsed/>
    <w:qFormat/>
    <w:uiPriority w:val="99"/>
    <w:pPr>
      <w:ind w:firstLine="420"/>
    </w:pPr>
  </w:style>
  <w:style w:type="table" w:styleId="34">
    <w:name w:val="Table Grid"/>
    <w:basedOn w:val="3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endnote reference"/>
    <w:qFormat/>
    <w:uiPriority w:val="0"/>
    <w:rPr>
      <w:vertAlign w:val="superscript"/>
    </w:rPr>
  </w:style>
  <w:style w:type="character" w:styleId="37">
    <w:name w:val="page number"/>
    <w:basedOn w:val="35"/>
    <w:qFormat/>
    <w:uiPriority w:val="0"/>
  </w:style>
  <w:style w:type="character" w:styleId="38">
    <w:name w:val="Hyperlink"/>
    <w:qFormat/>
    <w:uiPriority w:val="99"/>
    <w:rPr>
      <w:color w:val="0000FF"/>
      <w:u w:val="single"/>
    </w:rPr>
  </w:style>
  <w:style w:type="character" w:styleId="39">
    <w:name w:val="annotation reference"/>
    <w:basedOn w:val="35"/>
    <w:semiHidden/>
    <w:unhideWhenUsed/>
    <w:qFormat/>
    <w:uiPriority w:val="99"/>
    <w:rPr>
      <w:sz w:val="21"/>
      <w:szCs w:val="21"/>
    </w:rPr>
  </w:style>
  <w:style w:type="character" w:styleId="40">
    <w:name w:val="footnote reference"/>
    <w:basedOn w:val="35"/>
    <w:semiHidden/>
    <w:unhideWhenUsed/>
    <w:qFormat/>
    <w:uiPriority w:val="99"/>
    <w:rPr>
      <w:vertAlign w:val="superscript"/>
    </w:rPr>
  </w:style>
  <w:style w:type="character" w:customStyle="1" w:styleId="41">
    <w:name w:val="尾注文本 字符"/>
    <w:link w:val="19"/>
    <w:uiPriority w:val="0"/>
    <w:rPr>
      <w:kern w:val="2"/>
      <w:sz w:val="21"/>
      <w:szCs w:val="22"/>
    </w:rPr>
  </w:style>
  <w:style w:type="character" w:customStyle="1" w:styleId="42">
    <w:name w:val="标题 1 字符"/>
    <w:link w:val="2"/>
    <w:qFormat/>
    <w:uiPriority w:val="9"/>
    <w:rPr>
      <w:rFonts w:ascii="Times New Roman" w:hAnsi="Times New Roman" w:eastAsia="楷体_GB2312"/>
      <w:b/>
      <w:bCs/>
      <w:kern w:val="56"/>
      <w:sz w:val="28"/>
      <w:szCs w:val="28"/>
    </w:rPr>
  </w:style>
  <w:style w:type="character" w:customStyle="1" w:styleId="43">
    <w:name w:val="highlight1"/>
    <w:qFormat/>
    <w:uiPriority w:val="0"/>
    <w:rPr>
      <w:shd w:val="clear" w:color="auto" w:fill="FFFF00"/>
    </w:rPr>
  </w:style>
  <w:style w:type="character" w:customStyle="1" w:styleId="44">
    <w:name w:val="批注框文本 字符"/>
    <w:link w:val="20"/>
    <w:qFormat/>
    <w:uiPriority w:val="99"/>
    <w:rPr>
      <w:kern w:val="2"/>
      <w:sz w:val="18"/>
      <w:szCs w:val="18"/>
    </w:rPr>
  </w:style>
  <w:style w:type="character" w:customStyle="1" w:styleId="45">
    <w:name w:val="页脚 字符"/>
    <w:link w:val="21"/>
    <w:qFormat/>
    <w:uiPriority w:val="99"/>
    <w:rPr>
      <w:sz w:val="18"/>
      <w:szCs w:val="18"/>
    </w:rPr>
  </w:style>
  <w:style w:type="character" w:customStyle="1" w:styleId="46">
    <w:name w:val="页眉 字符"/>
    <w:link w:val="22"/>
    <w:qFormat/>
    <w:uiPriority w:val="99"/>
    <w:rPr>
      <w:rFonts w:ascii="Calibri" w:hAnsi="Calibri" w:eastAsia="宋体"/>
      <w:kern w:val="2"/>
      <w:sz w:val="18"/>
      <w:szCs w:val="18"/>
      <w:lang w:val="en-US" w:eastAsia="zh-CN" w:bidi="ar-SA"/>
    </w:rPr>
  </w:style>
  <w:style w:type="paragraph" w:customStyle="1" w:styleId="47">
    <w:name w:val="默认段落字体 Para Char Char Char Char"/>
    <w:basedOn w:val="1"/>
    <w:qFormat/>
    <w:uiPriority w:val="0"/>
    <w:rPr>
      <w:szCs w:val="24"/>
    </w:rPr>
  </w:style>
  <w:style w:type="paragraph" w:customStyle="1" w:styleId="48">
    <w:name w:val="页脚文字"/>
    <w:basedOn w:val="1"/>
    <w:qFormat/>
    <w:uiPriority w:val="0"/>
    <w:pPr>
      <w:tabs>
        <w:tab w:val="center" w:pos="4153"/>
        <w:tab w:val="right" w:pos="8306"/>
      </w:tabs>
      <w:snapToGrid w:val="0"/>
      <w:jc w:val="center"/>
    </w:pPr>
    <w:rPr>
      <w:rFonts w:eastAsia="仿宋_GB2312"/>
      <w:spacing w:val="20"/>
      <w:sz w:val="18"/>
      <w:szCs w:val="18"/>
    </w:rPr>
  </w:style>
  <w:style w:type="paragraph" w:customStyle="1" w:styleId="49">
    <w:name w:val="TOC 标题1"/>
    <w:basedOn w:val="2"/>
    <w:next w:val="1"/>
    <w:qFormat/>
    <w:uiPriority w:val="0"/>
    <w:pPr>
      <w:spacing w:line="276" w:lineRule="auto"/>
      <w:jc w:val="left"/>
      <w:outlineLvl w:val="9"/>
    </w:pPr>
    <w:rPr>
      <w:rFonts w:ascii="Cambria" w:hAnsi="Cambria" w:eastAsia="宋体"/>
      <w:color w:val="365F91"/>
      <w:kern w:val="0"/>
    </w:rPr>
  </w:style>
  <w:style w:type="character" w:customStyle="1" w:styleId="50">
    <w:name w:val="标题 4 字符"/>
    <w:basedOn w:val="35"/>
    <w:link w:val="5"/>
    <w:qFormat/>
    <w:uiPriority w:val="0"/>
    <w:rPr>
      <w:rFonts w:asciiTheme="majorHAnsi" w:hAnsiTheme="majorHAnsi" w:eastAsiaTheme="majorEastAsia" w:cstheme="majorBidi"/>
      <w:b/>
      <w:bCs/>
      <w:kern w:val="2"/>
      <w:sz w:val="28"/>
      <w:szCs w:val="28"/>
    </w:rPr>
  </w:style>
  <w:style w:type="paragraph" w:styleId="51">
    <w:name w:val="List Paragraph"/>
    <w:basedOn w:val="1"/>
    <w:link w:val="52"/>
    <w:qFormat/>
    <w:uiPriority w:val="34"/>
    <w:pPr>
      <w:ind w:firstLine="420"/>
    </w:pPr>
  </w:style>
  <w:style w:type="character" w:customStyle="1" w:styleId="52">
    <w:name w:val="列表段落 字符"/>
    <w:link w:val="51"/>
    <w:qFormat/>
    <w:locked/>
    <w:uiPriority w:val="34"/>
    <w:rPr>
      <w:kern w:val="2"/>
      <w:sz w:val="21"/>
      <w:szCs w:val="22"/>
    </w:rPr>
  </w:style>
  <w:style w:type="paragraph" w:customStyle="1" w:styleId="53">
    <w:name w:val="正文首行缩进1(Crlf+Shift+M)"/>
    <w:link w:val="54"/>
    <w:qFormat/>
    <w:uiPriority w:val="0"/>
    <w:pPr>
      <w:spacing w:before="120" w:after="120" w:afterLines="50" w:line="360" w:lineRule="auto"/>
      <w:ind w:firstLine="200" w:firstLineChars="200"/>
      <w:jc w:val="both"/>
    </w:pPr>
    <w:rPr>
      <w:rFonts w:ascii="Times New Roman" w:hAnsi="Times New Roman" w:eastAsia="宋体" w:cs="宋体"/>
      <w:kern w:val="2"/>
      <w:sz w:val="21"/>
      <w:szCs w:val="22"/>
      <w:lang w:val="en-US" w:eastAsia="zh-CN" w:bidi="ar-SA"/>
    </w:rPr>
  </w:style>
  <w:style w:type="character" w:customStyle="1" w:styleId="54">
    <w:name w:val="正文首行缩进1(Crlf+Shift+M) Char"/>
    <w:link w:val="53"/>
    <w:qFormat/>
    <w:uiPriority w:val="0"/>
    <w:rPr>
      <w:rFonts w:ascii="Times New Roman" w:hAnsi="Times New Roman" w:cs="宋体"/>
      <w:kern w:val="2"/>
      <w:sz w:val="21"/>
    </w:rPr>
  </w:style>
  <w:style w:type="character" w:customStyle="1" w:styleId="55">
    <w:name w:val="标题 5 字符"/>
    <w:basedOn w:val="35"/>
    <w:link w:val="6"/>
    <w:qFormat/>
    <w:uiPriority w:val="0"/>
    <w:rPr>
      <w:b/>
      <w:bCs/>
      <w:kern w:val="2"/>
      <w:sz w:val="28"/>
      <w:szCs w:val="28"/>
    </w:rPr>
  </w:style>
  <w:style w:type="paragraph" w:customStyle="1" w:styleId="56">
    <w:name w:val="Style (Latin) Arial (Asian) 华文中宋 12 pt Justified Left:  0.25&quot; ..."/>
    <w:basedOn w:val="1"/>
    <w:qFormat/>
    <w:uiPriority w:val="0"/>
    <w:pPr>
      <w:spacing w:before="120" w:line="480" w:lineRule="exact"/>
      <w:ind w:firstLine="480"/>
      <w:jc w:val="left"/>
    </w:pPr>
    <w:rPr>
      <w:rFonts w:ascii="Arial" w:hAnsi="华文中宋" w:eastAsia="华文中宋" w:cs="Arial"/>
      <w:bCs/>
      <w:kern w:val="0"/>
      <w:szCs w:val="24"/>
      <w:lang w:val="en-GB"/>
    </w:rPr>
  </w:style>
  <w:style w:type="character" w:customStyle="1" w:styleId="57">
    <w:name w:val="Style (Latin) Arial (Asian) 华文中宋 12 pt"/>
    <w:basedOn w:val="35"/>
    <w:qFormat/>
    <w:uiPriority w:val="0"/>
    <w:rPr>
      <w:rFonts w:ascii="Arial" w:hAnsi="Arial" w:eastAsia="华文中宋"/>
      <w:sz w:val="24"/>
    </w:rPr>
  </w:style>
  <w:style w:type="paragraph" w:customStyle="1" w:styleId="58">
    <w:name w:val="Memo Normal"/>
    <w:basedOn w:val="1"/>
    <w:qFormat/>
    <w:uiPriority w:val="0"/>
    <w:pPr>
      <w:keepLines/>
      <w:spacing w:before="240"/>
    </w:pPr>
    <w:rPr>
      <w:rFonts w:eastAsia="Times New Roman"/>
      <w:snapToGrid w:val="0"/>
      <w:kern w:val="0"/>
      <w:szCs w:val="20"/>
    </w:rPr>
  </w:style>
  <w:style w:type="character" w:customStyle="1" w:styleId="59">
    <w:name w:val="正文文本缩进 3 字符"/>
    <w:basedOn w:val="35"/>
    <w:link w:val="27"/>
    <w:qFormat/>
    <w:uiPriority w:val="0"/>
    <w:rPr>
      <w:rFonts w:ascii="宋体" w:hAnsi="Times New Roman"/>
      <w:bCs/>
      <w:kern w:val="2"/>
      <w:sz w:val="24"/>
      <w:szCs w:val="24"/>
    </w:rPr>
  </w:style>
  <w:style w:type="paragraph" w:customStyle="1" w:styleId="60">
    <w:name w:val="样式 标题 1H1Heading 0R1H11h1Level 1 Topic HeadingSection Hea..."/>
    <w:basedOn w:val="2"/>
    <w:qFormat/>
    <w:uiPriority w:val="0"/>
    <w:pPr>
      <w:keepLines w:val="0"/>
      <w:numPr>
        <w:ilvl w:val="0"/>
        <w:numId w:val="1"/>
      </w:numPr>
      <w:spacing w:before="240" w:after="60"/>
      <w:ind w:hanging="405" w:hangingChars="405"/>
      <w:jc w:val="left"/>
    </w:pPr>
    <w:rPr>
      <w:rFonts w:ascii="Arial" w:hAnsi="Arial" w:eastAsia="宋体" w:cs="Arial"/>
      <w:kern w:val="32"/>
      <w:sz w:val="44"/>
      <w:szCs w:val="32"/>
      <w:lang w:val="en-US"/>
    </w:rPr>
  </w:style>
  <w:style w:type="character" w:customStyle="1" w:styleId="61">
    <w:name w:val="批注文字 字符"/>
    <w:basedOn w:val="35"/>
    <w:link w:val="11"/>
    <w:semiHidden/>
    <w:qFormat/>
    <w:uiPriority w:val="99"/>
    <w:rPr>
      <w:kern w:val="2"/>
      <w:sz w:val="21"/>
      <w:szCs w:val="22"/>
    </w:rPr>
  </w:style>
  <w:style w:type="character" w:customStyle="1" w:styleId="62">
    <w:name w:val="批注主题 字符"/>
    <w:basedOn w:val="61"/>
    <w:link w:val="31"/>
    <w:semiHidden/>
    <w:qFormat/>
    <w:uiPriority w:val="99"/>
    <w:rPr>
      <w:b/>
      <w:bCs/>
      <w:kern w:val="2"/>
      <w:sz w:val="21"/>
      <w:szCs w:val="22"/>
    </w:rPr>
  </w:style>
  <w:style w:type="character" w:customStyle="1" w:styleId="63">
    <w:name w:val="脚注文本 字符"/>
    <w:link w:val="25"/>
    <w:qFormat/>
    <w:uiPriority w:val="0"/>
    <w:rPr>
      <w:sz w:val="18"/>
      <w:szCs w:val="18"/>
    </w:rPr>
  </w:style>
  <w:style w:type="character" w:customStyle="1" w:styleId="64">
    <w:name w:val="脚注文本 Char1"/>
    <w:basedOn w:val="35"/>
    <w:semiHidden/>
    <w:qFormat/>
    <w:uiPriority w:val="99"/>
    <w:rPr>
      <w:sz w:val="18"/>
      <w:szCs w:val="18"/>
    </w:rPr>
  </w:style>
  <w:style w:type="paragraph" w:customStyle="1" w:styleId="65">
    <w:name w:val="列出段落1"/>
    <w:basedOn w:val="1"/>
    <w:qFormat/>
    <w:uiPriority w:val="34"/>
    <w:pPr>
      <w:ind w:firstLine="420"/>
    </w:pPr>
    <w:rPr>
      <w:sz w:val="21"/>
      <w:szCs w:val="24"/>
    </w:rPr>
  </w:style>
  <w:style w:type="table" w:customStyle="1" w:styleId="66">
    <w:name w:val="无格式表格 11"/>
    <w:basedOn w:val="33"/>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67">
    <w:name w:val="无格式表格 21"/>
    <w:basedOn w:val="33"/>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68">
    <w:name w:val="Table Normal"/>
    <w:semiHidden/>
    <w:unhideWhenUsed/>
    <w:qFormat/>
    <w:uiPriority w:val="2"/>
    <w:pPr>
      <w:widowControl w:val="0"/>
    </w:pPr>
    <w:rPr>
      <w:sz w:val="22"/>
      <w:lang w:eastAsia="en-US"/>
    </w:rPr>
    <w:tblPr>
      <w:tblCellMar>
        <w:top w:w="0" w:type="dxa"/>
        <w:left w:w="0" w:type="dxa"/>
        <w:bottom w:w="0" w:type="dxa"/>
        <w:right w:w="0" w:type="dxa"/>
      </w:tblCellMar>
    </w:tblPr>
  </w:style>
  <w:style w:type="paragraph" w:customStyle="1" w:styleId="69">
    <w:name w:val="Table Paragraph"/>
    <w:basedOn w:val="1"/>
    <w:qFormat/>
    <w:uiPriority w:val="1"/>
    <w:pPr>
      <w:widowControl w:val="0"/>
      <w:spacing w:after="0" w:afterLines="0" w:line="240" w:lineRule="auto"/>
      <w:jc w:val="left"/>
    </w:pPr>
    <w:rPr>
      <w:rFonts w:asciiTheme="minorHAnsi" w:hAnsiTheme="minorHAnsi" w:eastAsiaTheme="minorEastAsia" w:cstheme="minorBidi"/>
      <w:kern w:val="0"/>
      <w:sz w:val="22"/>
      <w:lang w:eastAsia="en-US"/>
    </w:rPr>
  </w:style>
  <w:style w:type="character" w:customStyle="1" w:styleId="70">
    <w:name w:val="正文文本 字符"/>
    <w:basedOn w:val="35"/>
    <w:link w:val="12"/>
    <w:qFormat/>
    <w:uiPriority w:val="1"/>
  </w:style>
  <w:style w:type="paragraph" w:customStyle="1" w:styleId="71">
    <w:name w:val="JMH1"/>
    <w:basedOn w:val="51"/>
    <w:qFormat/>
    <w:uiPriority w:val="0"/>
    <w:pPr>
      <w:widowControl w:val="0"/>
      <w:numPr>
        <w:ilvl w:val="0"/>
        <w:numId w:val="2"/>
      </w:numPr>
      <w:spacing w:before="0" w:beforeLines="0" w:after="0" w:afterLines="0" w:line="440" w:lineRule="atLeast"/>
      <w:ind w:firstLine="0" w:firstLineChars="0"/>
      <w:outlineLvl w:val="0"/>
    </w:pPr>
    <w:rPr>
      <w:rFonts w:ascii="Calibri" w:hAnsi="宋体" w:eastAsia="仿宋"/>
      <w:b/>
      <w:szCs w:val="24"/>
      <w:lang w:val="zh-CN"/>
    </w:rPr>
  </w:style>
  <w:style w:type="paragraph" w:customStyle="1" w:styleId="72">
    <w:name w:val="JMH1.1"/>
    <w:basedOn w:val="51"/>
    <w:qFormat/>
    <w:uiPriority w:val="0"/>
    <w:pPr>
      <w:widowControl w:val="0"/>
      <w:numPr>
        <w:ilvl w:val="1"/>
        <w:numId w:val="2"/>
      </w:numPr>
      <w:spacing w:before="0" w:beforeLines="0" w:after="0" w:afterLines="0" w:line="440" w:lineRule="atLeast"/>
      <w:ind w:firstLine="0" w:firstLineChars="0"/>
      <w:outlineLvl w:val="1"/>
    </w:pPr>
    <w:rPr>
      <w:rFonts w:ascii="Calibri" w:hAnsi="Calibri" w:eastAsia="仿宋"/>
      <w:b/>
      <w:szCs w:val="24"/>
      <w:lang w:val="zh-CN"/>
    </w:rPr>
  </w:style>
  <w:style w:type="paragraph" w:customStyle="1" w:styleId="73">
    <w:name w:val="JMH1.1.1"/>
    <w:basedOn w:val="51"/>
    <w:link w:val="74"/>
    <w:qFormat/>
    <w:uiPriority w:val="0"/>
    <w:pPr>
      <w:widowControl w:val="0"/>
      <w:numPr>
        <w:ilvl w:val="2"/>
        <w:numId w:val="2"/>
      </w:numPr>
      <w:spacing w:before="0" w:beforeLines="0" w:after="0" w:afterLines="0" w:line="440" w:lineRule="atLeast"/>
      <w:ind w:firstLine="0" w:firstLineChars="0"/>
      <w:jc w:val="left"/>
      <w:outlineLvl w:val="2"/>
    </w:pPr>
    <w:rPr>
      <w:rFonts w:eastAsia="仿宋"/>
      <w:b/>
      <w:szCs w:val="28"/>
      <w:lang w:val="zh-CN"/>
    </w:rPr>
  </w:style>
  <w:style w:type="character" w:customStyle="1" w:styleId="74">
    <w:name w:val="JMH1.1.1 Char"/>
    <w:link w:val="73"/>
    <w:qFormat/>
    <w:uiPriority w:val="0"/>
    <w:rPr>
      <w:rFonts w:eastAsia="仿宋"/>
      <w:b/>
      <w:szCs w:val="28"/>
      <w:lang w:val="zh-CN" w:eastAsia="zh-CN"/>
    </w:rPr>
  </w:style>
  <w:style w:type="paragraph" w:customStyle="1" w:styleId="75">
    <w:name w:val="银海6级标题"/>
    <w:basedOn w:val="1"/>
    <w:qFormat/>
    <w:uiPriority w:val="0"/>
    <w:pPr>
      <w:keepNext/>
      <w:keepLines/>
      <w:widowControl w:val="0"/>
      <w:tabs>
        <w:tab w:val="left" w:pos="142"/>
        <w:tab w:val="left" w:pos="1276"/>
      </w:tabs>
      <w:spacing w:after="0" w:afterLines="0"/>
      <w:ind w:left="1276" w:hanging="1134"/>
      <w:outlineLvl w:val="5"/>
    </w:pPr>
    <w:rPr>
      <w:rFonts w:ascii="宋体" w:hAnsi="宋体"/>
      <w:b/>
      <w:bCs/>
      <w:szCs w:val="24"/>
      <w:lang w:val="zh-CN"/>
    </w:rPr>
  </w:style>
  <w:style w:type="paragraph" w:customStyle="1" w:styleId="76">
    <w:name w:val="F1 正文-段落"/>
    <w:basedOn w:val="1"/>
    <w:next w:val="1"/>
    <w:qFormat/>
    <w:uiPriority w:val="0"/>
    <w:pPr>
      <w:keepNext/>
      <w:widowControl w:val="0"/>
      <w:spacing w:after="0" w:afterLines="0"/>
      <w:jc w:val="left"/>
    </w:pPr>
    <w:rPr>
      <w:rFonts w:ascii="宋体" w:hAnsi="宋体" w:cs="宋体"/>
      <w:color w:val="000000"/>
      <w:spacing w:val="-2"/>
      <w:szCs w:val="20"/>
    </w:rPr>
  </w:style>
  <w:style w:type="character" w:customStyle="1" w:styleId="77">
    <w:name w:val="标题 2 字符"/>
    <w:basedOn w:val="35"/>
    <w:link w:val="3"/>
    <w:qFormat/>
    <w:uiPriority w:val="9"/>
    <w:rPr>
      <w:rFonts w:ascii="Arial" w:hAnsi="Arial" w:eastAsia="黑体"/>
      <w:b/>
      <w:bCs/>
      <w:kern w:val="0"/>
      <w:sz w:val="32"/>
      <w:szCs w:val="32"/>
    </w:rPr>
  </w:style>
  <w:style w:type="character" w:customStyle="1" w:styleId="78">
    <w:name w:val="标题 3 字符"/>
    <w:basedOn w:val="35"/>
    <w:link w:val="4"/>
    <w:uiPriority w:val="9"/>
    <w:rPr>
      <w:b/>
      <w:bCs/>
      <w:kern w:val="0"/>
      <w:sz w:val="28"/>
      <w:szCs w:val="32"/>
    </w:rPr>
  </w:style>
  <w:style w:type="character" w:customStyle="1" w:styleId="79">
    <w:name w:val="纯文本 字符"/>
    <w:basedOn w:val="35"/>
    <w:link w:val="16"/>
    <w:qFormat/>
    <w:uiPriority w:val="0"/>
    <w:rPr>
      <w:rFonts w:ascii="宋体" w:hAnsi="Courier New" w:cs="Courier New"/>
      <w:szCs w:val="21"/>
    </w:rPr>
  </w:style>
  <w:style w:type="paragraph" w:customStyle="1" w:styleId="80">
    <w:name w:val="F2 重点符号标记"/>
    <w:basedOn w:val="1"/>
    <w:qFormat/>
    <w:uiPriority w:val="0"/>
    <w:pPr>
      <w:keepNext/>
      <w:widowControl w:val="0"/>
      <w:numPr>
        <w:ilvl w:val="0"/>
        <w:numId w:val="3"/>
      </w:numPr>
      <w:spacing w:after="0" w:afterLines="0"/>
      <w:ind w:left="0" w:firstLine="200"/>
    </w:pPr>
    <w:rPr>
      <w:szCs w:val="24"/>
    </w:rPr>
  </w:style>
  <w:style w:type="character" w:customStyle="1" w:styleId="81">
    <w:name w:val="high-light-bg4"/>
    <w:basedOn w:val="35"/>
    <w:qFormat/>
    <w:uiPriority w:val="0"/>
  </w:style>
  <w:style w:type="character" w:customStyle="1" w:styleId="82">
    <w:name w:val="文档结构图 字符"/>
    <w:basedOn w:val="35"/>
    <w:link w:val="10"/>
    <w:qFormat/>
    <w:uiPriority w:val="99"/>
    <w:rPr>
      <w:shd w:val="clear" w:color="auto" w:fill="000080"/>
    </w:rPr>
  </w:style>
  <w:style w:type="character" w:customStyle="1" w:styleId="83">
    <w:name w:val="日期 字符"/>
    <w:basedOn w:val="35"/>
    <w:link w:val="18"/>
    <w:uiPriority w:val="0"/>
    <w:rPr>
      <w:szCs w:val="20"/>
    </w:rPr>
  </w:style>
  <w:style w:type="paragraph" w:customStyle="1" w:styleId="84">
    <w:name w:val="简单回函地址"/>
    <w:basedOn w:val="1"/>
    <w:uiPriority w:val="0"/>
    <w:pPr>
      <w:widowControl w:val="0"/>
      <w:spacing w:after="0" w:afterLines="0" w:line="240" w:lineRule="auto"/>
    </w:pPr>
    <w:rPr>
      <w:szCs w:val="24"/>
    </w:rPr>
  </w:style>
  <w:style w:type="paragraph" w:customStyle="1" w:styleId="85">
    <w:name w:val="默认段落字体 Para Char Char Char Char Char Char Char Char Char Char"/>
    <w:basedOn w:val="1"/>
    <w:qFormat/>
    <w:uiPriority w:val="0"/>
    <w:pPr>
      <w:widowControl w:val="0"/>
      <w:spacing w:after="0" w:afterLines="0" w:line="240" w:lineRule="auto"/>
    </w:pPr>
    <w:rPr>
      <w:rFonts w:ascii="Tahoma" w:hAnsi="Tahoma"/>
      <w:szCs w:val="20"/>
    </w:rPr>
  </w:style>
  <w:style w:type="paragraph" w:customStyle="1" w:styleId="86">
    <w:name w:val="章标题"/>
    <w:next w:val="1"/>
    <w:qFormat/>
    <w:uiPriority w:val="0"/>
    <w:pPr>
      <w:spacing w:before="50" w:beforeLines="50" w:after="50" w:afterLines="50" w:line="400" w:lineRule="exact"/>
      <w:jc w:val="both"/>
      <w:outlineLvl w:val="1"/>
    </w:pPr>
    <w:rPr>
      <w:rFonts w:ascii="黑体" w:hAnsi="Times New Roman" w:eastAsia="黑体" w:cs="Times New Roman"/>
      <w:sz w:val="21"/>
      <w:lang w:val="en-US" w:eastAsia="zh-CN" w:bidi="ar-SA"/>
    </w:rPr>
  </w:style>
  <w:style w:type="character" w:customStyle="1" w:styleId="87">
    <w:name w:val="def"/>
    <w:qFormat/>
    <w:uiPriority w:val="0"/>
  </w:style>
  <w:style w:type="paragraph" w:customStyle="1" w:styleId="88">
    <w:name w:val="五级条标题"/>
    <w:basedOn w:val="1"/>
    <w:next w:val="1"/>
    <w:qFormat/>
    <w:uiPriority w:val="0"/>
    <w:pPr>
      <w:numPr>
        <w:ilvl w:val="6"/>
        <w:numId w:val="4"/>
      </w:numPr>
      <w:spacing w:after="0" w:afterLines="0" w:line="240" w:lineRule="auto"/>
      <w:jc w:val="left"/>
      <w:outlineLvl w:val="6"/>
    </w:pPr>
    <w:rPr>
      <w:rFonts w:eastAsia="黑体"/>
      <w:kern w:val="0"/>
      <w:szCs w:val="20"/>
    </w:rPr>
  </w:style>
  <w:style w:type="character" w:customStyle="1" w:styleId="89">
    <w:name w:val="apple-converted-space"/>
    <w:qFormat/>
    <w:uiPriority w:val="0"/>
  </w:style>
  <w:style w:type="paragraph" w:customStyle="1" w:styleId="90">
    <w:name w:val="段"/>
    <w:link w:val="99"/>
    <w:qFormat/>
    <w:uiPriority w:val="0"/>
    <w:pPr>
      <w:widowControl w:val="0"/>
      <w:spacing w:line="20" w:lineRule="exact"/>
    </w:pPr>
    <w:rPr>
      <w:rFonts w:ascii="仿宋" w:hAnsi="仿宋" w:eastAsia="仿宋" w:cstheme="minorBidi"/>
      <w:color w:val="000000"/>
      <w:sz w:val="24"/>
      <w:szCs w:val="24"/>
      <w:lang w:val="en-US" w:eastAsia="zh-CN" w:bidi="ar-SA"/>
    </w:rPr>
  </w:style>
  <w:style w:type="paragraph" w:customStyle="1" w:styleId="91">
    <w:name w:val="前言、引言标题"/>
    <w:next w:val="1"/>
    <w:qFormat/>
    <w:uiPriority w:val="0"/>
    <w:pPr>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92">
    <w:name w:val="一级条标题"/>
    <w:next w:val="90"/>
    <w:qFormat/>
    <w:uiPriority w:val="0"/>
    <w:pPr>
      <w:ind w:left="315"/>
      <w:outlineLvl w:val="2"/>
    </w:pPr>
    <w:rPr>
      <w:rFonts w:ascii="Times New Roman" w:hAnsi="Times New Roman" w:eastAsia="黑体" w:cs="Times New Roman"/>
      <w:sz w:val="21"/>
      <w:lang w:val="en-US" w:eastAsia="zh-CN" w:bidi="ar-SA"/>
    </w:rPr>
  </w:style>
  <w:style w:type="paragraph" w:customStyle="1" w:styleId="93">
    <w:name w:val="二级条标题"/>
    <w:basedOn w:val="92"/>
    <w:next w:val="90"/>
    <w:qFormat/>
    <w:uiPriority w:val="0"/>
    <w:pPr>
      <w:ind w:left="0"/>
      <w:outlineLvl w:val="3"/>
    </w:pPr>
  </w:style>
  <w:style w:type="paragraph" w:customStyle="1" w:styleId="94">
    <w:name w:val="三级条标题"/>
    <w:basedOn w:val="93"/>
    <w:next w:val="90"/>
    <w:qFormat/>
    <w:uiPriority w:val="0"/>
    <w:pPr>
      <w:outlineLvl w:val="4"/>
    </w:pPr>
  </w:style>
  <w:style w:type="paragraph" w:customStyle="1" w:styleId="95">
    <w:name w:val="四级条标题"/>
    <w:basedOn w:val="94"/>
    <w:next w:val="90"/>
    <w:qFormat/>
    <w:uiPriority w:val="0"/>
    <w:pPr>
      <w:outlineLvl w:val="5"/>
    </w:pPr>
  </w:style>
  <w:style w:type="table" w:customStyle="1" w:styleId="96">
    <w:name w:val="网格型1"/>
    <w:basedOn w:val="33"/>
    <w:qFormat/>
    <w:uiPriority w:val="59"/>
    <w:rPr>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7">
    <w:name w:val="TOC 标题2"/>
    <w:basedOn w:val="2"/>
    <w:next w:val="1"/>
    <w:unhideWhenUsed/>
    <w:qFormat/>
    <w:uiPriority w:val="39"/>
    <w:pPr>
      <w:spacing w:before="240" w:after="0" w:afterLines="0" w:line="259" w:lineRule="auto"/>
      <w:jc w:val="left"/>
      <w:outlineLvl w:val="9"/>
    </w:pPr>
    <w:rPr>
      <w:rFonts w:asciiTheme="majorHAnsi" w:hAnsiTheme="majorHAnsi" w:eastAsiaTheme="majorEastAsia" w:cstheme="majorBidi"/>
      <w:b w:val="0"/>
      <w:bCs w:val="0"/>
      <w:color w:val="376092" w:themeColor="accent1" w:themeShade="BF"/>
      <w:kern w:val="0"/>
      <w:sz w:val="32"/>
      <w:szCs w:val="32"/>
      <w:lang w:val="en-US"/>
    </w:rPr>
  </w:style>
  <w:style w:type="character" w:customStyle="1" w:styleId="98">
    <w:name w:val="标题 9 字符"/>
    <w:basedOn w:val="35"/>
    <w:link w:val="7"/>
    <w:semiHidden/>
    <w:qFormat/>
    <w:uiPriority w:val="9"/>
    <w:rPr>
      <w:rFonts w:asciiTheme="majorHAnsi" w:hAnsiTheme="majorHAnsi" w:eastAsiaTheme="majorEastAsia" w:cstheme="majorBidi"/>
      <w:sz w:val="21"/>
      <w:szCs w:val="21"/>
    </w:rPr>
  </w:style>
  <w:style w:type="character" w:customStyle="1" w:styleId="99">
    <w:name w:val="段 Char"/>
    <w:link w:val="90"/>
    <w:qFormat/>
    <w:uiPriority w:val="0"/>
    <w:rPr>
      <w:rFonts w:ascii="仿宋" w:hAnsi="仿宋" w:eastAsia="仿宋" w:cstheme="minorBidi"/>
      <w:color w:val="000000"/>
      <w:kern w:val="0"/>
      <w:szCs w:val="24"/>
    </w:rPr>
  </w:style>
  <w:style w:type="paragraph" w:customStyle="1" w:styleId="100">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101">
    <w:name w:val="标题1"/>
    <w:basedOn w:val="2"/>
    <w:next w:val="1"/>
    <w:qFormat/>
    <w:uiPriority w:val="0"/>
    <w:pPr>
      <w:pageBreakBefore/>
      <w:widowControl w:val="0"/>
      <w:numPr>
        <w:ilvl w:val="0"/>
        <w:numId w:val="5"/>
      </w:numPr>
      <w:spacing w:before="0" w:beforeLines="0" w:after="0" w:afterLines="0" w:line="440" w:lineRule="atLeast"/>
      <w:ind w:left="150" w:hanging="150" w:hangingChars="150"/>
    </w:pPr>
    <w:rPr>
      <w:rFonts w:ascii="仿宋" w:hAnsi="微软雅黑" w:eastAsia="仿宋"/>
      <w:kern w:val="44"/>
      <w:sz w:val="24"/>
      <w:szCs w:val="44"/>
      <w:lang w:val="en-US"/>
    </w:rPr>
  </w:style>
  <w:style w:type="paragraph" w:customStyle="1" w:styleId="102">
    <w:name w:val="小标题"/>
    <w:basedOn w:val="1"/>
    <w:qFormat/>
    <w:uiPriority w:val="0"/>
    <w:pPr>
      <w:widowControl w:val="0"/>
      <w:adjustRightInd w:val="0"/>
      <w:snapToGrid w:val="0"/>
      <w:spacing w:before="240" w:after="0" w:afterLines="0" w:line="360" w:lineRule="atLeast"/>
      <w:ind w:left="420" w:leftChars="200"/>
      <w:jc w:val="left"/>
    </w:pPr>
    <w:rPr>
      <w:rFonts w:ascii="黑体" w:eastAsia="黑体"/>
      <w:b/>
      <w:sz w:val="21"/>
      <w:szCs w:val="20"/>
    </w:rPr>
  </w:style>
  <w:style w:type="character" w:customStyle="1" w:styleId="103">
    <w:name w:val="正文文本缩进 字符"/>
    <w:basedOn w:val="35"/>
    <w:link w:val="13"/>
    <w:semiHidden/>
    <w:qFormat/>
    <w:uiPriority w:val="99"/>
  </w:style>
  <w:style w:type="character" w:customStyle="1" w:styleId="104">
    <w:name w:val="正文文本首行缩进 2 字符"/>
    <w:basedOn w:val="103"/>
    <w:link w:val="32"/>
    <w:qFormat/>
    <w:uiPriority w:val="99"/>
  </w:style>
  <w:style w:type="paragraph" w:customStyle="1" w:styleId="105">
    <w:name w:val="名称"/>
    <w:basedOn w:val="91"/>
    <w:next w:val="90"/>
    <w:qFormat/>
    <w:uiPriority w:val="0"/>
    <w:pPr>
      <w:shd w:val="clear" w:color="auto" w:fill="FFFFFF"/>
      <w:spacing w:line="460" w:lineRule="exact"/>
      <w:outlineLvl w:val="9"/>
    </w:pPr>
    <w:rPr>
      <w:b/>
    </w:rPr>
  </w:style>
  <w:style w:type="character" w:customStyle="1" w:styleId="106">
    <w:name w:val="页眉 Char"/>
    <w:qFormat/>
    <w:uiPriority w:val="0"/>
    <w:rPr>
      <w:rFonts w:ascii="Times New Roman" w:hAnsi="Times New Roman"/>
      <w:kern w:val="2"/>
      <w:sz w:val="18"/>
      <w:szCs w:val="18"/>
    </w:rPr>
  </w:style>
  <w:style w:type="character" w:customStyle="1" w:styleId="107">
    <w:name w:val="页脚 Char"/>
    <w:qFormat/>
    <w:uiPriority w:val="99"/>
    <w:rPr>
      <w:rFonts w:ascii="Times New Roman" w:hAnsi="Times New Roman"/>
      <w:kern w:val="2"/>
      <w:sz w:val="18"/>
      <w:szCs w:val="18"/>
    </w:rPr>
  </w:style>
  <w:style w:type="character" w:customStyle="1" w:styleId="108">
    <w:name w:val="列出段落 Char"/>
    <w:qFormat/>
    <w:uiPriority w:val="34"/>
    <w:rPr>
      <w:rFonts w:ascii="Times New Roman" w:hAnsi="Times New Roman"/>
      <w:kern w:val="2"/>
      <w:sz w:val="21"/>
      <w:szCs w:val="24"/>
    </w:rPr>
  </w:style>
  <w:style w:type="paragraph" w:customStyle="1" w:styleId="109">
    <w:name w:val="样式1"/>
    <w:basedOn w:val="2"/>
    <w:link w:val="110"/>
    <w:qFormat/>
    <w:uiPriority w:val="0"/>
    <w:pPr>
      <w:keepNext w:val="0"/>
      <w:keepLines w:val="0"/>
      <w:widowControl w:val="0"/>
      <w:numPr>
        <w:ilvl w:val="1"/>
        <w:numId w:val="6"/>
      </w:numPr>
      <w:spacing w:before="0" w:beforeLines="0" w:after="0" w:afterLines="0" w:line="240" w:lineRule="auto"/>
      <w:ind w:firstLine="0" w:firstLineChars="0"/>
      <w:jc w:val="left"/>
    </w:pPr>
    <w:rPr>
      <w:sz w:val="32"/>
    </w:rPr>
  </w:style>
  <w:style w:type="character" w:customStyle="1" w:styleId="110">
    <w:name w:val="样式1 Char"/>
    <w:basedOn w:val="42"/>
    <w:link w:val="109"/>
    <w:qFormat/>
    <w:uiPriority w:val="0"/>
    <w:rPr>
      <w:rFonts w:ascii="Times New Roman" w:hAnsi="Times New Roman" w:eastAsia="楷体_GB2312"/>
      <w:kern w:val="56"/>
      <w:sz w:val="32"/>
      <w:szCs w:val="28"/>
      <w:lang w:val="zh-CN" w:eastAsia="zh-CN"/>
    </w:rPr>
  </w:style>
  <w:style w:type="paragraph" w:customStyle="1" w:styleId="111">
    <w:name w:val="样式2"/>
    <w:basedOn w:val="3"/>
    <w:link w:val="112"/>
    <w:qFormat/>
    <w:uiPriority w:val="0"/>
    <w:pPr>
      <w:spacing w:before="0" w:beforeLines="0" w:after="0" w:afterLines="0" w:line="240" w:lineRule="auto"/>
      <w:ind w:firstLine="0" w:firstLineChars="0"/>
    </w:pPr>
    <w:rPr>
      <w:color w:val="000000"/>
      <w:sz w:val="30"/>
      <w:szCs w:val="24"/>
    </w:rPr>
  </w:style>
  <w:style w:type="character" w:customStyle="1" w:styleId="112">
    <w:name w:val="样式2 Char"/>
    <w:basedOn w:val="77"/>
    <w:link w:val="111"/>
    <w:qFormat/>
    <w:uiPriority w:val="0"/>
    <w:rPr>
      <w:rFonts w:ascii="Arial" w:hAnsi="Arial" w:eastAsia="黑体"/>
      <w:color w:val="000000"/>
      <w:kern w:val="0"/>
      <w:sz w:val="30"/>
      <w:szCs w:val="24"/>
    </w:rPr>
  </w:style>
  <w:style w:type="character" w:customStyle="1" w:styleId="113">
    <w:name w:val="标题 4 Char"/>
    <w:qFormat/>
    <w:uiPriority w:val="9"/>
    <w:rPr>
      <w:rFonts w:ascii="Arial" w:hAnsi="Arial" w:eastAsia="黑体"/>
      <w:b/>
      <w:sz w:val="28"/>
    </w:rPr>
  </w:style>
  <w:style w:type="character" w:customStyle="1" w:styleId="114">
    <w:name w:val="未处理的提及1"/>
    <w:basedOn w:val="35"/>
    <w:semiHidden/>
    <w:unhideWhenUsed/>
    <w:qFormat/>
    <w:uiPriority w:val="99"/>
    <w:rPr>
      <w:color w:val="605E5C"/>
      <w:shd w:val="clear" w:color="auto" w:fill="E1DFDD"/>
    </w:rPr>
  </w:style>
  <w:style w:type="character" w:customStyle="1" w:styleId="115">
    <w:name w:val="未处理的提及2"/>
    <w:basedOn w:val="3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9AE508-0EB3-480D-9A39-7C1D01674A63}">
  <ds:schemaRefs/>
</ds:datastoreItem>
</file>

<file path=docProps/app.xml><?xml version="1.0" encoding="utf-8"?>
<Properties xmlns="http://schemas.openxmlformats.org/officeDocument/2006/extended-properties" xmlns:vt="http://schemas.openxmlformats.org/officeDocument/2006/docPropsVTypes">
  <Template>Normal.dotm</Template>
  <Pages>62</Pages>
  <Words>14513</Words>
  <Characters>82727</Characters>
  <Lines>689</Lines>
  <Paragraphs>194</Paragraphs>
  <TotalTime>1182</TotalTime>
  <ScaleCrop>false</ScaleCrop>
  <LinksUpToDate>false</LinksUpToDate>
  <CharactersWithSpaces>97046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2017-08-31T01:49:00Z</dcterms:created>
  <dc:creator>wqf</dc:creator>
  <cp:lastModifiedBy>cz</cp:lastModifiedBy>
  <cp:lastPrinted>2018-08-07T03:28:00Z</cp:lastPrinted>
  <dcterms:modified xsi:type="dcterms:W3CDTF">2020-05-08T03:30:00Z</dcterms:modified>
  <dc:title>文档编号</dc:title>
  <cp:revision>461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